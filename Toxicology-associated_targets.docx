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899E" w14:textId="1971163F" w:rsidR="00454986" w:rsidRPr="00454986" w:rsidRDefault="00454986" w:rsidP="00454986">
      <w:pPr>
        <w:pStyle w:val="NoSpacing"/>
        <w:jc w:val="center"/>
        <w:rPr>
          <w:b/>
          <w:sz w:val="28"/>
          <w:szCs w:val="24"/>
          <w:lang w:val="en-GB"/>
        </w:rPr>
      </w:pPr>
      <w:r w:rsidRPr="00454986">
        <w:rPr>
          <w:b/>
          <w:sz w:val="28"/>
          <w:szCs w:val="24"/>
          <w:lang w:val="en-GB"/>
        </w:rPr>
        <w:t>Toxicology-associated targets</w:t>
      </w:r>
    </w:p>
    <w:p w14:paraId="226F1CF8" w14:textId="77777777" w:rsidR="00454986" w:rsidRDefault="00454986" w:rsidP="001D4E9F">
      <w:pPr>
        <w:pStyle w:val="NoSpacing"/>
        <w:rPr>
          <w:b/>
          <w:sz w:val="24"/>
          <w:szCs w:val="24"/>
          <w:lang w:val="en-GB"/>
        </w:rPr>
      </w:pPr>
    </w:p>
    <w:p w14:paraId="6ACA7EEC" w14:textId="29D02F52" w:rsidR="00553624" w:rsidRPr="00B9196C" w:rsidRDefault="00553624" w:rsidP="001D4E9F">
      <w:pPr>
        <w:pStyle w:val="NoSpacing"/>
        <w:rPr>
          <w:b/>
          <w:sz w:val="24"/>
          <w:szCs w:val="24"/>
          <w:lang w:val="en-GB"/>
        </w:rPr>
      </w:pPr>
      <w:r w:rsidRPr="00B9196C">
        <w:rPr>
          <w:b/>
          <w:sz w:val="24"/>
          <w:szCs w:val="24"/>
          <w:lang w:val="en-GB"/>
        </w:rPr>
        <w:t>Introduction</w:t>
      </w:r>
    </w:p>
    <w:p w14:paraId="75741818" w14:textId="77777777" w:rsidR="00553624" w:rsidRDefault="00553624" w:rsidP="001D4E9F">
      <w:pPr>
        <w:pStyle w:val="NoSpacing"/>
        <w:rPr>
          <w:lang w:val="en-GB"/>
        </w:rPr>
      </w:pPr>
    </w:p>
    <w:p w14:paraId="4D6F7A4E" w14:textId="40AB2017" w:rsidR="00E27838" w:rsidRDefault="007D66E7" w:rsidP="00D115C1">
      <w:pPr>
        <w:pStyle w:val="NoSpacing"/>
        <w:rPr>
          <w:lang w:val="en-GB"/>
        </w:rPr>
      </w:pPr>
      <w:r>
        <w:rPr>
          <w:lang w:val="en-GB"/>
        </w:rPr>
        <w:t>The aim of this repo</w:t>
      </w:r>
      <w:r w:rsidR="001205ED">
        <w:rPr>
          <w:lang w:val="en-GB"/>
        </w:rPr>
        <w:t>rt is to present a reference set of toxicology-</w:t>
      </w:r>
      <w:r w:rsidR="001205ED" w:rsidRPr="00FE4F49">
        <w:rPr>
          <w:lang w:val="en-GB"/>
        </w:rPr>
        <w:t>associated targets</w:t>
      </w:r>
      <w:r w:rsidR="00406764">
        <w:rPr>
          <w:lang w:val="en-GB"/>
        </w:rPr>
        <w:t xml:space="preserve">. </w:t>
      </w:r>
      <w:r w:rsidR="00315B00">
        <w:rPr>
          <w:lang w:val="en-GB"/>
        </w:rPr>
        <w:t xml:space="preserve">The concept of ‘target’ in pharmacology and toxicology </w:t>
      </w:r>
      <w:r w:rsidR="00B90102">
        <w:rPr>
          <w:lang w:val="en-GB"/>
        </w:rPr>
        <w:t>can</w:t>
      </w:r>
      <w:r w:rsidR="00315B00">
        <w:rPr>
          <w:lang w:val="en-GB"/>
        </w:rPr>
        <w:t xml:space="preserve"> be</w:t>
      </w:r>
      <w:r w:rsidR="00B90102">
        <w:rPr>
          <w:lang w:val="en-GB"/>
        </w:rPr>
        <w:t xml:space="preserve"> used to mean different things; f</w:t>
      </w:r>
      <w:r w:rsidR="00315B00">
        <w:rPr>
          <w:lang w:val="en-GB"/>
        </w:rPr>
        <w:t>or example</w:t>
      </w:r>
      <w:r w:rsidR="00472CA5">
        <w:rPr>
          <w:lang w:val="en-GB"/>
        </w:rPr>
        <w:t>, in</w:t>
      </w:r>
      <w:r w:rsidR="00315B00">
        <w:rPr>
          <w:lang w:val="en-GB"/>
        </w:rPr>
        <w:t xml:space="preserve"> </w:t>
      </w:r>
      <w:r w:rsidR="00472CA5">
        <w:rPr>
          <w:lang w:val="en-GB"/>
        </w:rPr>
        <w:t xml:space="preserve">attempts to </w:t>
      </w:r>
      <w:r w:rsidR="00315B00">
        <w:rPr>
          <w:lang w:val="en-GB"/>
        </w:rPr>
        <w:t>mode</w:t>
      </w:r>
      <w:r w:rsidR="00B90102">
        <w:rPr>
          <w:lang w:val="en-GB"/>
        </w:rPr>
        <w:t>l</w:t>
      </w:r>
      <w:r w:rsidR="00472CA5">
        <w:rPr>
          <w:lang w:val="en-GB"/>
        </w:rPr>
        <w:t xml:space="preserve"> drug-induced liver injury</w:t>
      </w:r>
      <w:r w:rsidR="009F0E04">
        <w:rPr>
          <w:lang w:val="en-GB"/>
        </w:rPr>
        <w:t xml:space="preserve"> (DILI)</w:t>
      </w:r>
      <w:r w:rsidR="00472CA5">
        <w:rPr>
          <w:lang w:val="en-GB"/>
        </w:rPr>
        <w:t xml:space="preserve">, </w:t>
      </w:r>
      <w:r w:rsidR="00315B00">
        <w:rPr>
          <w:lang w:val="en-GB"/>
        </w:rPr>
        <w:t xml:space="preserve">the </w:t>
      </w:r>
      <w:r w:rsidR="00B90102">
        <w:rPr>
          <w:lang w:val="en-GB"/>
        </w:rPr>
        <w:t>organ</w:t>
      </w:r>
      <w:r w:rsidR="00315B00">
        <w:rPr>
          <w:lang w:val="en-GB"/>
        </w:rPr>
        <w:t xml:space="preserve"> itself is </w:t>
      </w:r>
      <w:r w:rsidR="002572AF">
        <w:rPr>
          <w:lang w:val="en-GB"/>
        </w:rPr>
        <w:t>sometimes</w:t>
      </w:r>
      <w:r w:rsidR="00315B00">
        <w:rPr>
          <w:lang w:val="en-GB"/>
        </w:rPr>
        <w:t xml:space="preserve"> considered as the target of a chemical</w:t>
      </w:r>
      <w:r w:rsidR="001E6B6D">
        <w:rPr>
          <w:lang w:val="en-GB"/>
        </w:rPr>
        <w:t xml:space="preserve"> </w:t>
      </w:r>
      <w:r w:rsidR="00E51948">
        <w:rPr>
          <w:lang w:val="en-GB"/>
        </w:rPr>
        <w:fldChar w:fldCharType="begin"/>
      </w:r>
      <w:r w:rsidR="00E05EC9">
        <w:rPr>
          <w:lang w:val="en-GB"/>
        </w:rPr>
        <w:instrText xml:space="preserve"> ADDIN EN.CITE &lt;EndNote&gt;&lt;Cite&gt;&lt;Author&gt;Przybylak&lt;/Author&gt;&lt;Year&gt;2012&lt;/Year&gt;&lt;RecNum&gt;110&lt;/RecNum&gt;&lt;DisplayText&gt;[1]&lt;/DisplayText&gt;&lt;record&gt;&lt;rec-number&gt;110&lt;/rec-number&gt;&lt;foreign-keys&gt;&lt;key app="EN" db-id="frrdwfw9b2tr0jevwpbvdvxv2evwzd20zfd5"&gt;110&lt;/key&gt;&lt;/foreign-keys&gt;&lt;ref-type name="Journal Article"&gt;17&lt;/ref-type&gt;&lt;contributors&gt;&lt;authors&gt;&lt;author&gt;Przybylak, K. R.&lt;/author&gt;&lt;author&gt;Cronin, M. T.&lt;/author&gt;&lt;/authors&gt;&lt;/contributors&gt;&lt;auth-address&gt;Liverpool John Moores University, School of Pharmacy and Chemistry, Byrom Street, Liverpool, L3 3AF, England.&lt;/auth-address&gt;&lt;titles&gt;&lt;title&gt;In silico models for drug-induced liver injury--current status&lt;/title&gt;&lt;secondary-title&gt;Expert Opin Drug Metab Toxicol&lt;/secondary-title&gt;&lt;alt-title&gt;Expert opinion on drug metabolism &amp;amp; toxicology&lt;/alt-title&gt;&lt;/titles&gt;&lt;alt-periodical&gt;&lt;full-title&gt;Expert Opinion on Drug Metabolism &amp;amp; Toxicology&lt;/full-title&gt;&lt;/alt-periodical&gt;&lt;pages&gt;201-17&lt;/pages&gt;&lt;volume&gt;8&lt;/volume&gt;&lt;number&gt;2&lt;/number&gt;&lt;edition&gt;2012/01/18&lt;/edition&gt;&lt;keywords&gt;&lt;keyword&gt;Biological Markers&lt;/keyword&gt;&lt;keyword&gt;Drug-Induced Liver Injury/*etiology&lt;/keyword&gt;&lt;keyword&gt;Humans&lt;/keyword&gt;&lt;keyword&gt;Liver/drug effects&lt;/keyword&gt;&lt;keyword&gt;Models, Biological&lt;/keyword&gt;&lt;keyword&gt;Quantitative Structure-Activity Relationship&lt;/keyword&gt;&lt;/keywords&gt;&lt;dates&gt;&lt;year&gt;2012&lt;/year&gt;&lt;pub-dates&gt;&lt;date&gt;Feb&lt;/date&gt;&lt;/pub-dates&gt;&lt;/dates&gt;&lt;isbn&gt;1742-5255&lt;/isbn&gt;&lt;accession-num&gt;22248266&lt;/accession-num&gt;&lt;urls&gt;&lt;/urls&gt;&lt;electronic-resource-num&gt;10.1517/17425255.2012.648613&lt;/electronic-resource-num&gt;&lt;remote-database-provider&gt;NLM&lt;/remote-database-provider&gt;&lt;language&gt;eng&lt;/language&gt;&lt;/record&gt;&lt;/Cite&gt;&lt;/EndNote&gt;</w:instrText>
      </w:r>
      <w:r w:rsidR="00E51948">
        <w:rPr>
          <w:lang w:val="en-GB"/>
        </w:rPr>
        <w:fldChar w:fldCharType="separate"/>
      </w:r>
      <w:r w:rsidR="00E05EC9">
        <w:rPr>
          <w:noProof/>
          <w:lang w:val="en-GB"/>
        </w:rPr>
        <w:t>[</w:t>
      </w:r>
      <w:hyperlink w:anchor="_ENREF_1" w:tooltip="Przybylak, 2012 #110" w:history="1">
        <w:r w:rsidR="00D313D2">
          <w:rPr>
            <w:noProof/>
            <w:lang w:val="en-GB"/>
          </w:rPr>
          <w:t>1</w:t>
        </w:r>
      </w:hyperlink>
      <w:r w:rsidR="00E05EC9">
        <w:rPr>
          <w:noProof/>
          <w:lang w:val="en-GB"/>
        </w:rPr>
        <w:t>]</w:t>
      </w:r>
      <w:r w:rsidR="00E51948">
        <w:rPr>
          <w:lang w:val="en-GB"/>
        </w:rPr>
        <w:fldChar w:fldCharType="end"/>
      </w:r>
      <w:r w:rsidR="00315B00">
        <w:rPr>
          <w:lang w:val="en-GB"/>
        </w:rPr>
        <w:t xml:space="preserve">. </w:t>
      </w:r>
      <w:r w:rsidR="00BA2FA2">
        <w:rPr>
          <w:lang w:val="en-GB"/>
        </w:rPr>
        <w:t>For a variety of reasons, including the</w:t>
      </w:r>
      <w:r w:rsidR="00315B00">
        <w:rPr>
          <w:lang w:val="en-GB"/>
        </w:rPr>
        <w:t xml:space="preserve"> </w:t>
      </w:r>
      <w:r w:rsidR="00774E92">
        <w:rPr>
          <w:lang w:val="en-GB"/>
        </w:rPr>
        <w:t>multiple</w:t>
      </w:r>
      <w:r w:rsidR="00315B00">
        <w:rPr>
          <w:lang w:val="en-GB"/>
        </w:rPr>
        <w:t xml:space="preserve"> mechanisms of hepatotoxicity and many possible confounding factors</w:t>
      </w:r>
      <w:r w:rsidR="001E6B6D">
        <w:rPr>
          <w:lang w:val="en-GB"/>
        </w:rPr>
        <w:t xml:space="preserve"> </w:t>
      </w:r>
      <w:r w:rsidR="00F05F32">
        <w:rPr>
          <w:lang w:val="en-GB"/>
        </w:rPr>
        <w:fldChar w:fldCharType="begin">
          <w:fldData xml:space="preserve">PEVuZE5vdGU+PENpdGU+PEF1dGhvcj5SdXNzbWFubjwvQXV0aG9yPjxZZWFyPjIwMDk8L1llYXI+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</w:fldData>
        </w:fldChar>
      </w:r>
      <w:r w:rsidR="00E05EC9">
        <w:rPr>
          <w:lang w:val="en-GB"/>
        </w:rPr>
        <w:instrText xml:space="preserve"> ADDIN EN.CITE </w:instrText>
      </w:r>
      <w:r w:rsidR="00E05EC9">
        <w:rPr>
          <w:lang w:val="en-GB"/>
        </w:rPr>
        <w:fldChar w:fldCharType="begin">
          <w:fldData xml:space="preserve">PEVuZE5vdGU+PENpdGU+PEF1dGhvcj5SdXNzbWFubjwvQXV0aG9yPjxZZWFyPjIwMDk8L1llYXI+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</w:fldData>
        </w:fldChar>
      </w:r>
      <w:r w:rsidR="00E05EC9">
        <w:rPr>
          <w:lang w:val="en-GB"/>
        </w:rPr>
        <w:instrText xml:space="preserve"> ADDIN EN.CITE.DATA </w:instrText>
      </w:r>
      <w:r w:rsidR="00E05EC9">
        <w:rPr>
          <w:lang w:val="en-GB"/>
        </w:rPr>
      </w:r>
      <w:r w:rsidR="00E05EC9">
        <w:rPr>
          <w:lang w:val="en-GB"/>
        </w:rPr>
        <w:fldChar w:fldCharType="end"/>
      </w:r>
      <w:r w:rsidR="00F05F32">
        <w:rPr>
          <w:lang w:val="en-GB"/>
        </w:rPr>
      </w:r>
      <w:r w:rsidR="00F05F32">
        <w:rPr>
          <w:lang w:val="en-GB"/>
        </w:rPr>
        <w:fldChar w:fldCharType="separate"/>
      </w:r>
      <w:r w:rsidR="00E05EC9">
        <w:rPr>
          <w:noProof/>
          <w:lang w:val="en-GB"/>
        </w:rPr>
        <w:t>[</w:t>
      </w:r>
      <w:hyperlink w:anchor="_ENREF_2" w:tooltip="Russmann, 2009 #111" w:history="1">
        <w:r w:rsidR="00D313D2">
          <w:rPr>
            <w:noProof/>
            <w:lang w:val="en-GB"/>
          </w:rPr>
          <w:t>2</w:t>
        </w:r>
      </w:hyperlink>
      <w:r w:rsidR="00E05EC9">
        <w:rPr>
          <w:noProof/>
          <w:lang w:val="en-GB"/>
        </w:rPr>
        <w:t xml:space="preserve">, </w:t>
      </w:r>
      <w:hyperlink w:anchor="_ENREF_3" w:tooltip="Anderson, 2007 #29" w:history="1">
        <w:r w:rsidR="00D313D2">
          <w:rPr>
            <w:noProof/>
            <w:lang w:val="en-GB"/>
          </w:rPr>
          <w:t>3</w:t>
        </w:r>
      </w:hyperlink>
      <w:r w:rsidR="00E05EC9">
        <w:rPr>
          <w:noProof/>
          <w:lang w:val="en-GB"/>
        </w:rPr>
        <w:t>]</w:t>
      </w:r>
      <w:r w:rsidR="00F05F32">
        <w:rPr>
          <w:lang w:val="en-GB"/>
        </w:rPr>
        <w:fldChar w:fldCharType="end"/>
      </w:r>
      <w:r w:rsidR="00315B00">
        <w:rPr>
          <w:lang w:val="en-GB"/>
        </w:rPr>
        <w:t xml:space="preserve">, this whole-organ approach </w:t>
      </w:r>
      <w:r w:rsidR="00774E92">
        <w:rPr>
          <w:lang w:val="en-GB"/>
        </w:rPr>
        <w:t xml:space="preserve">has </w:t>
      </w:r>
      <w:r w:rsidR="00315B00">
        <w:rPr>
          <w:lang w:val="en-GB"/>
        </w:rPr>
        <w:t>had limited success.</w:t>
      </w:r>
      <w:r w:rsidR="00396904">
        <w:rPr>
          <w:lang w:val="en-GB"/>
        </w:rPr>
        <w:t xml:space="preserve"> </w:t>
      </w:r>
    </w:p>
    <w:p w14:paraId="390F4521" w14:textId="77777777" w:rsidR="00E27838" w:rsidRDefault="00E27838" w:rsidP="00D115C1">
      <w:pPr>
        <w:pStyle w:val="NoSpacing"/>
        <w:rPr>
          <w:lang w:val="en-GB"/>
        </w:rPr>
      </w:pPr>
    </w:p>
    <w:p w14:paraId="5FDC94FD" w14:textId="0363304A" w:rsidR="004F3F94" w:rsidRDefault="00B90102" w:rsidP="00E27838">
      <w:pPr>
        <w:pStyle w:val="NoSpacing"/>
        <w:rPr>
          <w:lang w:val="en-GB"/>
        </w:rPr>
      </w:pPr>
      <w:r>
        <w:rPr>
          <w:lang w:val="en-GB"/>
        </w:rPr>
        <w:t>I</w:t>
      </w:r>
      <w:r w:rsidR="00E27838">
        <w:rPr>
          <w:lang w:val="en-GB"/>
        </w:rPr>
        <w:t>n this report</w:t>
      </w:r>
      <w:r w:rsidR="00396904">
        <w:rPr>
          <w:lang w:val="en-GB"/>
        </w:rPr>
        <w:t xml:space="preserve">, we will generally consider </w:t>
      </w:r>
      <w:r w:rsidR="00F97D81">
        <w:rPr>
          <w:lang w:val="en-GB"/>
        </w:rPr>
        <w:t>a ‘target’</w:t>
      </w:r>
      <w:r w:rsidR="00396904">
        <w:rPr>
          <w:lang w:val="en-GB"/>
        </w:rPr>
        <w:t xml:space="preserve"> to be</w:t>
      </w:r>
      <w:r>
        <w:rPr>
          <w:lang w:val="en-GB"/>
        </w:rPr>
        <w:t xml:space="preserve"> a </w:t>
      </w:r>
      <w:r w:rsidR="00722243">
        <w:rPr>
          <w:lang w:val="en-GB"/>
        </w:rPr>
        <w:t xml:space="preserve">specific </w:t>
      </w:r>
      <w:r w:rsidR="00F97D81">
        <w:rPr>
          <w:lang w:val="en-GB"/>
        </w:rPr>
        <w:t xml:space="preserve">biomolecule, </w:t>
      </w:r>
      <w:r w:rsidR="00F97D81" w:rsidRPr="00F97D81">
        <w:rPr>
          <w:i/>
          <w:lang w:val="en-GB"/>
        </w:rPr>
        <w:t>i.e.</w:t>
      </w:r>
      <w:r w:rsidR="00F97D81">
        <w:rPr>
          <w:lang w:val="en-GB"/>
        </w:rPr>
        <w:t xml:space="preserve"> a protein or </w:t>
      </w:r>
      <w:r w:rsidR="00722243">
        <w:rPr>
          <w:lang w:val="en-GB"/>
        </w:rPr>
        <w:t xml:space="preserve">protein </w:t>
      </w:r>
      <w:r w:rsidR="00F97D81">
        <w:rPr>
          <w:lang w:val="en-GB"/>
        </w:rPr>
        <w:t xml:space="preserve">complex </w:t>
      </w:r>
      <w:r w:rsidR="00722243">
        <w:rPr>
          <w:lang w:val="en-GB"/>
        </w:rPr>
        <w:t xml:space="preserve">of defined stoichiometry </w:t>
      </w:r>
      <w:r w:rsidR="00396904">
        <w:rPr>
          <w:lang w:val="en-GB"/>
        </w:rPr>
        <w:t xml:space="preserve">with which xenobiotics </w:t>
      </w:r>
      <w:r w:rsidR="00A0771C">
        <w:rPr>
          <w:lang w:val="en-GB"/>
        </w:rPr>
        <w:t>might</w:t>
      </w:r>
      <w:r w:rsidR="00722FA2">
        <w:rPr>
          <w:lang w:val="en-GB"/>
        </w:rPr>
        <w:t xml:space="preserve"> interact to produce an adverse </w:t>
      </w:r>
      <w:r w:rsidR="002572AF">
        <w:rPr>
          <w:lang w:val="en-GB"/>
        </w:rPr>
        <w:t>response; t</w:t>
      </w:r>
      <w:r>
        <w:rPr>
          <w:lang w:val="en-GB"/>
        </w:rPr>
        <w:t>hese are o</w:t>
      </w:r>
      <w:r w:rsidR="002572AF">
        <w:rPr>
          <w:lang w:val="en-GB"/>
        </w:rPr>
        <w:t>ften referred to as anti</w:t>
      </w:r>
      <w:r w:rsidR="008F5B5C">
        <w:rPr>
          <w:lang w:val="en-GB"/>
        </w:rPr>
        <w:t>-</w:t>
      </w:r>
      <w:r w:rsidR="002572AF">
        <w:rPr>
          <w:lang w:val="en-GB"/>
        </w:rPr>
        <w:t xml:space="preserve">targets </w:t>
      </w:r>
      <w:r w:rsidR="00507A65">
        <w:rPr>
          <w:lang w:val="en-GB"/>
        </w:rPr>
        <w:t xml:space="preserve">or off-targets </w:t>
      </w:r>
      <w:r w:rsidR="002572AF">
        <w:rPr>
          <w:lang w:val="en-GB"/>
        </w:rPr>
        <w:t xml:space="preserve">in order </w:t>
      </w:r>
      <w:r>
        <w:rPr>
          <w:lang w:val="en-GB"/>
        </w:rPr>
        <w:t>to distinguish them from therapeutic targets</w:t>
      </w:r>
      <w:r w:rsidR="00F36F14">
        <w:rPr>
          <w:lang w:val="en-GB"/>
        </w:rPr>
        <w:t xml:space="preserve"> </w:t>
      </w:r>
      <w:r w:rsidR="00583506">
        <w:rPr>
          <w:lang w:val="en-GB"/>
        </w:rPr>
        <w:fldChar w:fldCharType="begin"/>
      </w:r>
      <w:r w:rsidR="00E05EC9">
        <w:rPr>
          <w:lang w:val="en-GB"/>
        </w:rPr>
        <w:instrText xml:space="preserve"> ADDIN EN.CITE &lt;EndNote&gt;&lt;Cite&gt;&lt;Year&gt;2008&lt;/Year&gt;&lt;RecNum&gt;4&lt;/RecNum&gt;&lt;DisplayText&gt;[4, 5]&lt;/DisplayText&gt;&lt;record&gt;&lt;rec-number&gt;4&lt;/rec-number&gt;&lt;foreign-keys&gt;&lt;key app="EN" db-id="frrdwfw9b2tr0jevwpbvdvxv2evwzd20zfd5"&gt;4&lt;/key&gt;&lt;/foreign-keys&gt;&lt;ref-type name="Book"&gt;6&lt;/ref-type&gt;&lt;contributors&gt;&lt;secondary-authors&gt;&lt;author&gt;Mannhold, R.&lt;/author&gt;&lt;author&gt;Kubinyi, H.&lt;/author&gt;&lt;author&gt;Folkers, G.&lt;/author&gt;&lt;/secondary-authors&gt;&lt;tertiary-authors&gt;&lt;author&gt;Vaz, R. J.&lt;/author&gt;&lt;author&gt;Klabunde, T.&lt;/author&gt;&lt;/tertiary-authors&gt;&lt;/contributors&gt;&lt;titles&gt;&lt;title&gt;Antitargets: Prediction and Prevention of Drug Side Efects&lt;/title&gt;&lt;secondary-title&gt;Methods and Principles in Medicinal Chemistry&lt;/secondary-title&gt;&lt;/titles&gt;&lt;number&gt;38&lt;/number&gt;&lt;dates&gt;&lt;year&gt;2008&lt;/year&gt;&lt;/dates&gt;&lt;publisher&gt;WILEY-VCH Verlag GmbH &amp;amp; Co. KGaA, Weinheim&lt;/publisher&gt;&lt;isbn&gt;978-3-527-31821-6&lt;/isbn&gt;&lt;urls&gt;&lt;/urls&gt;&lt;/record&gt;&lt;/Cite&gt;&lt;Cite&gt;&lt;Author&gt;Urban&lt;/Author&gt;&lt;Year&gt;2012&lt;/Year&gt;&lt;RecNum&gt;5&lt;/RecNum&gt;&lt;record&gt;&lt;rec-number&gt;5&lt;/rec-number&gt;&lt;foreign-keys&gt;&lt;key app="EN" db-id="frrdwfw9b2tr0jevwpbvdvxv2evwzd20zfd5"&gt;5&lt;/key&gt;&lt;/foreign-keys&gt;&lt;ref-type name="Book Section"&gt;5&lt;/ref-type&gt;&lt;contributors&gt;&lt;authors&gt;&lt;author&gt;Urban, L.&lt;/author&gt;&lt;author&gt;Whitebread, S.&lt;/author&gt;&lt;author&gt;Hamon, J.&lt;/author&gt;&lt;author&gt;Mikhailov, D.&lt;/author&gt;&lt;author&gt;Azzaoui, K.&lt;/author&gt;&lt;/authors&gt;&lt;secondary-authors&gt;&lt;author&gt;Peters, J.-W.&lt;/author&gt;&lt;/secondary-authors&gt;&lt;/contributors&gt;&lt;titles&gt;&lt;title&gt;Screening for Safety-Relevant Off-Target Activities&lt;/title&gt;&lt;secondary-title&gt;Polypharmacology in Drug Discovery &lt;/secondary-title&gt;&lt;/titles&gt;&lt;section&gt;2&lt;/section&gt;&lt;dates&gt;&lt;year&gt;2012&lt;/year&gt;&lt;/dates&gt;&lt;urls&gt;&lt;related-urls&gt;&lt;url&gt;http://onlinelibrary.wiley.com/doi/10.1002/9781118098141.ch2/summary&lt;/url&gt;&lt;/related-urls&gt;&lt;/urls&gt;&lt;electronic-resource-num&gt;10.1002/9781118098141.ch2&lt;/electronic-resource-num&gt;&lt;/record&gt;&lt;/Cite&gt;&lt;/EndNote&gt;</w:instrText>
      </w:r>
      <w:r w:rsidR="00583506">
        <w:rPr>
          <w:lang w:val="en-GB"/>
        </w:rPr>
        <w:fldChar w:fldCharType="separate"/>
      </w:r>
      <w:r w:rsidR="00E05EC9">
        <w:rPr>
          <w:noProof/>
          <w:lang w:val="en-GB"/>
        </w:rPr>
        <w:t>[</w:t>
      </w:r>
      <w:hyperlink w:anchor="_ENREF_4" w:tooltip=", 2008 #4" w:history="1">
        <w:r w:rsidR="00D313D2">
          <w:rPr>
            <w:noProof/>
            <w:lang w:val="en-GB"/>
          </w:rPr>
          <w:t>4</w:t>
        </w:r>
      </w:hyperlink>
      <w:r w:rsidR="00E05EC9">
        <w:rPr>
          <w:noProof/>
          <w:lang w:val="en-GB"/>
        </w:rPr>
        <w:t xml:space="preserve">, </w:t>
      </w:r>
      <w:hyperlink w:anchor="_ENREF_5" w:tooltip="Urban, 2012 #5" w:history="1">
        <w:r w:rsidR="00D313D2">
          <w:rPr>
            <w:noProof/>
            <w:lang w:val="en-GB"/>
          </w:rPr>
          <w:t>5</w:t>
        </w:r>
      </w:hyperlink>
      <w:r w:rsidR="00E05EC9">
        <w:rPr>
          <w:noProof/>
          <w:lang w:val="en-GB"/>
        </w:rPr>
        <w:t>]</w:t>
      </w:r>
      <w:r w:rsidR="00583506">
        <w:rPr>
          <w:lang w:val="en-GB"/>
        </w:rPr>
        <w:fldChar w:fldCharType="end"/>
      </w:r>
      <w:r>
        <w:rPr>
          <w:lang w:val="en-GB"/>
        </w:rPr>
        <w:t>.</w:t>
      </w:r>
      <w:r w:rsidR="00D173C5">
        <w:rPr>
          <w:lang w:val="en-GB"/>
        </w:rPr>
        <w:t xml:space="preserve"> </w:t>
      </w:r>
      <w:r w:rsidR="00BB4C53">
        <w:rPr>
          <w:lang w:val="en-GB"/>
        </w:rPr>
        <w:t xml:space="preserve"> Note that a biomolecule may be considered a therapeutic target or anti-target depending on context; it can be beneficial to engage a target in a particular disease state, but harmful in another.</w:t>
      </w:r>
      <w:r w:rsidR="003D7756">
        <w:rPr>
          <w:lang w:val="en-GB"/>
        </w:rPr>
        <w:t xml:space="preserve"> A number of </w:t>
      </w:r>
      <w:r w:rsidR="00DB2929">
        <w:rPr>
          <w:lang w:val="en-GB"/>
        </w:rPr>
        <w:t xml:space="preserve">databases of </w:t>
      </w:r>
      <w:r w:rsidR="00BB4C53">
        <w:rPr>
          <w:lang w:val="en-GB"/>
        </w:rPr>
        <w:t xml:space="preserve">toxicity-associated </w:t>
      </w:r>
      <w:r w:rsidR="00DB2929">
        <w:rPr>
          <w:lang w:val="en-GB"/>
        </w:rPr>
        <w:t xml:space="preserve">targets </w:t>
      </w:r>
      <w:r w:rsidR="00722243">
        <w:rPr>
          <w:lang w:val="en-GB"/>
        </w:rPr>
        <w:t>already exist</w:t>
      </w:r>
      <w:r w:rsidR="00F36F14">
        <w:rPr>
          <w:lang w:val="en-GB"/>
        </w:rPr>
        <w:t xml:space="preserve"> </w:t>
      </w:r>
      <w:r w:rsidR="00583506">
        <w:rPr>
          <w:lang w:val="en-GB"/>
        </w:rPr>
        <w:fldChar w:fldCharType="begin">
          <w:fldData xml:space="preserve">PEVuZE5vdGU+PENpdGU+PEF1dGhvcj5aaGFuZzwvQXV0aG9yPjxZZWFyPjIwMDc8L1llYXI+PFJl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</w:fldData>
        </w:fldChar>
      </w:r>
      <w:r w:rsidR="00E05EC9">
        <w:rPr>
          <w:lang w:val="en-GB"/>
        </w:rPr>
        <w:instrText xml:space="preserve"> ADDIN EN.CITE </w:instrText>
      </w:r>
      <w:r w:rsidR="00E05EC9">
        <w:rPr>
          <w:lang w:val="en-GB"/>
        </w:rPr>
        <w:fldChar w:fldCharType="begin">
          <w:fldData xml:space="preserve">PEVuZE5vdGU+PENpdGU+PEF1dGhvcj5aaGFuZzwvQXV0aG9yPjxZZWFyPjIwMDc8L1llYXI+PFJl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</w:fldData>
        </w:fldChar>
      </w:r>
      <w:r w:rsidR="00E05EC9">
        <w:rPr>
          <w:lang w:val="en-GB"/>
        </w:rPr>
        <w:instrText xml:space="preserve"> ADDIN EN.CITE.DATA </w:instrText>
      </w:r>
      <w:r w:rsidR="00E05EC9">
        <w:rPr>
          <w:lang w:val="en-GB"/>
        </w:rPr>
      </w:r>
      <w:r w:rsidR="00E05EC9">
        <w:rPr>
          <w:lang w:val="en-GB"/>
        </w:rPr>
        <w:fldChar w:fldCharType="end"/>
      </w:r>
      <w:r w:rsidR="00583506">
        <w:rPr>
          <w:lang w:val="en-GB"/>
        </w:rPr>
      </w:r>
      <w:r w:rsidR="00583506">
        <w:rPr>
          <w:lang w:val="en-GB"/>
        </w:rPr>
        <w:fldChar w:fldCharType="separate"/>
      </w:r>
      <w:r w:rsidR="00E05EC9">
        <w:rPr>
          <w:noProof/>
          <w:lang w:val="en-GB"/>
        </w:rPr>
        <w:t>[</w:t>
      </w:r>
      <w:hyperlink w:anchor="_ENREF_6" w:tooltip="Zhang, 2007 #46" w:history="1">
        <w:r w:rsidR="00D313D2">
          <w:rPr>
            <w:noProof/>
            <w:lang w:val="en-GB"/>
          </w:rPr>
          <w:t>6</w:t>
        </w:r>
      </w:hyperlink>
      <w:r w:rsidR="00E05EC9">
        <w:rPr>
          <w:noProof/>
          <w:lang w:val="en-GB"/>
        </w:rPr>
        <w:t xml:space="preserve">, </w:t>
      </w:r>
      <w:hyperlink w:anchor="_ENREF_7" w:tooltip="Ji, 2003 #48" w:history="1">
        <w:r w:rsidR="00D313D2">
          <w:rPr>
            <w:noProof/>
            <w:lang w:val="en-GB"/>
          </w:rPr>
          <w:t>7</w:t>
        </w:r>
      </w:hyperlink>
      <w:r w:rsidR="00E05EC9">
        <w:rPr>
          <w:noProof/>
          <w:lang w:val="en-GB"/>
        </w:rPr>
        <w:t>]</w:t>
      </w:r>
      <w:r w:rsidR="00583506">
        <w:rPr>
          <w:lang w:val="en-GB"/>
        </w:rPr>
        <w:fldChar w:fldCharType="end"/>
      </w:r>
      <w:r w:rsidR="000F6A0F">
        <w:rPr>
          <w:lang w:val="en-GB"/>
        </w:rPr>
        <w:t xml:space="preserve">, which, while not exhaustive, </w:t>
      </w:r>
      <w:r w:rsidR="00722243">
        <w:rPr>
          <w:lang w:val="en-GB"/>
        </w:rPr>
        <w:t>do</w:t>
      </w:r>
      <w:r w:rsidR="000F6A0F">
        <w:rPr>
          <w:lang w:val="en-GB"/>
        </w:rPr>
        <w:t xml:space="preserve"> contain useful information.</w:t>
      </w:r>
    </w:p>
    <w:p w14:paraId="12B257E0" w14:textId="77777777" w:rsidR="004F3F94" w:rsidRDefault="004F3F94" w:rsidP="00E27838">
      <w:pPr>
        <w:pStyle w:val="NoSpacing"/>
        <w:rPr>
          <w:lang w:val="en-GB"/>
        </w:rPr>
      </w:pPr>
    </w:p>
    <w:p w14:paraId="338772B4" w14:textId="18D018A9" w:rsidR="00FB093D" w:rsidRDefault="00BF060E" w:rsidP="00E27838">
      <w:pPr>
        <w:pStyle w:val="NoSpacing"/>
        <w:rPr>
          <w:lang w:val="en-GB"/>
        </w:rPr>
      </w:pPr>
      <w:r>
        <w:rPr>
          <w:lang w:val="en-GB"/>
        </w:rPr>
        <w:t xml:space="preserve">Restricting the definition </w:t>
      </w:r>
      <w:r w:rsidR="002572AF">
        <w:rPr>
          <w:lang w:val="en-GB"/>
        </w:rPr>
        <w:t>to molecular</w:t>
      </w:r>
      <w:r w:rsidR="0081449A">
        <w:rPr>
          <w:lang w:val="en-GB"/>
        </w:rPr>
        <w:t>-level</w:t>
      </w:r>
      <w:r w:rsidR="002572AF">
        <w:rPr>
          <w:lang w:val="en-GB"/>
        </w:rPr>
        <w:t xml:space="preserve"> targets </w:t>
      </w:r>
      <w:r>
        <w:rPr>
          <w:lang w:val="en-GB"/>
        </w:rPr>
        <w:t>is appropriate for several reasons. For example, s</w:t>
      </w:r>
      <w:r w:rsidR="00F97D81">
        <w:rPr>
          <w:lang w:val="en-GB"/>
        </w:rPr>
        <w:t xml:space="preserve">uch an interaction </w:t>
      </w:r>
      <w:r w:rsidR="00DC38E1">
        <w:rPr>
          <w:lang w:val="en-GB"/>
        </w:rPr>
        <w:t>could be</w:t>
      </w:r>
      <w:r w:rsidR="007C519F">
        <w:rPr>
          <w:lang w:val="en-GB"/>
        </w:rPr>
        <w:t xml:space="preserve"> the</w:t>
      </w:r>
      <w:r w:rsidR="00F46415">
        <w:rPr>
          <w:lang w:val="en-GB"/>
        </w:rPr>
        <w:t xml:space="preserve"> molecular i</w:t>
      </w:r>
      <w:r w:rsidR="00F97D81">
        <w:rPr>
          <w:lang w:val="en-GB"/>
        </w:rPr>
        <w:t>nitia</w:t>
      </w:r>
      <w:r w:rsidR="00F46415">
        <w:rPr>
          <w:lang w:val="en-GB"/>
        </w:rPr>
        <w:t>ting e</w:t>
      </w:r>
      <w:r w:rsidR="00F97D81">
        <w:rPr>
          <w:lang w:val="en-GB"/>
        </w:rPr>
        <w:t xml:space="preserve">vent </w:t>
      </w:r>
      <w:r w:rsidR="00BD579D">
        <w:rPr>
          <w:lang w:val="en-GB"/>
        </w:rPr>
        <w:t>(MIE</w:t>
      </w:r>
      <w:r w:rsidR="007C519F">
        <w:rPr>
          <w:lang w:val="en-GB"/>
        </w:rPr>
        <w:t xml:space="preserve">) </w:t>
      </w:r>
      <w:r w:rsidR="0092077F">
        <w:rPr>
          <w:lang w:val="en-GB"/>
        </w:rPr>
        <w:fldChar w:fldCharType="begin"/>
      </w:r>
      <w:r w:rsidR="0092077F">
        <w:rPr>
          <w:lang w:val="en-GB"/>
        </w:rPr>
        <w:instrText xml:space="preserve"> ADDIN EN.CITE &lt;EndNote&gt;&lt;Cite&gt;&lt;Author&gt;Allen&lt;/Author&gt;&lt;Year&gt;2014&lt;/Year&gt;&lt;RecNum&gt;180&lt;/RecNum&gt;&lt;DisplayText&gt;[8]&lt;/DisplayText&gt;&lt;record&gt;&lt;rec-number&gt;180&lt;/rec-number&gt;&lt;foreign-keys&gt;&lt;key app="EN" db-id="frrdwfw9b2tr0jevwpbvdvxv2evwzd20zfd5"&gt;180&lt;/key&gt;&lt;/foreign-keys&gt;&lt;ref-type name="Journal Article"&gt;17&lt;/ref-type&gt;&lt;contributors&gt;&lt;authors&gt;&lt;author&gt;Allen, T. E.&lt;/author&gt;&lt;author&gt;Goodman, J. M.&lt;/author&gt;&lt;author&gt;Gutsell, S.&lt;/author&gt;&lt;author&gt;Russell, P. J.&lt;/author&gt;&lt;/authors&gt;&lt;/contributors&gt;&lt;auth-address&gt;Centre for Molecular Informatics, Department of Chemistry, University of Cambridge , Lensfield Road, Cambridge CB2 1EW, United Kingdom.&lt;/auth-address&gt;&lt;titles&gt;&lt;title&gt;Defining molecular initiating events in the adverse outcome pathway framework for risk assessment&lt;/title&gt;&lt;secondary-title&gt;Chem Res Toxicol&lt;/secondary-title&gt;&lt;alt-title&gt;Chemical research in toxicology&lt;/alt-title&gt;&lt;/titles&gt;&lt;periodical&gt;&lt;full-title&gt;Chem Res Toxicol&lt;/full-title&gt;&lt;abbr-1&gt;Chemical research in toxicology&lt;/abbr-1&gt;&lt;/periodical&gt;&lt;alt-periodical&gt;&lt;full-title&gt;Chem Res Toxicol&lt;/full-title&gt;&lt;abbr-1&gt;Chemical research in toxicology&lt;/abbr-1&gt;&lt;/alt-periodical&gt;&lt;pages&gt;2100-12&lt;/pages&gt;&lt;volume&gt;27&lt;/volume&gt;&lt;number&gt;12&lt;/number&gt;&lt;edition&gt;2014/10/30&lt;/edition&gt;&lt;dates&gt;&lt;year&gt;2014&lt;/year&gt;&lt;pub-dates&gt;&lt;date&gt;Dec 15&lt;/date&gt;&lt;/pub-dates&gt;&lt;/dates&gt;&lt;isbn&gt;0893-228x&lt;/isbn&gt;&lt;accession-num&gt;25354311&lt;/accession-num&gt;&lt;urls&gt;&lt;/urls&gt;&lt;electronic-resource-num&gt;10.1021/tx500345j&lt;/electronic-resource-num&gt;&lt;remote-database-provider&gt;NLM&lt;/remote-database-provider&gt;&lt;language&gt;eng&lt;/language&gt;&lt;/record&gt;&lt;/Cite&gt;&lt;/EndNote&gt;</w:instrText>
      </w:r>
      <w:r w:rsidR="0092077F">
        <w:rPr>
          <w:lang w:val="en-GB"/>
        </w:rPr>
        <w:fldChar w:fldCharType="separate"/>
      </w:r>
      <w:r w:rsidR="0092077F">
        <w:rPr>
          <w:noProof/>
          <w:lang w:val="en-GB"/>
        </w:rPr>
        <w:t>[</w:t>
      </w:r>
      <w:hyperlink w:anchor="_ENREF_8" w:tooltip="Allen, 2014 #180" w:history="1">
        <w:r w:rsidR="00D313D2">
          <w:rPr>
            <w:noProof/>
            <w:lang w:val="en-GB"/>
          </w:rPr>
          <w:t>8</w:t>
        </w:r>
      </w:hyperlink>
      <w:r w:rsidR="0092077F">
        <w:rPr>
          <w:noProof/>
          <w:lang w:val="en-GB"/>
        </w:rPr>
        <w:t>]</w:t>
      </w:r>
      <w:r w:rsidR="0092077F">
        <w:rPr>
          <w:lang w:val="en-GB"/>
        </w:rPr>
        <w:fldChar w:fldCharType="end"/>
      </w:r>
      <w:r w:rsidR="0092077F">
        <w:rPr>
          <w:lang w:val="en-GB"/>
        </w:rPr>
        <w:t xml:space="preserve"> </w:t>
      </w:r>
      <w:r w:rsidR="007C519F">
        <w:rPr>
          <w:lang w:val="en-GB"/>
        </w:rPr>
        <w:t>of</w:t>
      </w:r>
      <w:r w:rsidR="00F97D81">
        <w:rPr>
          <w:lang w:val="en-GB"/>
        </w:rPr>
        <w:t xml:space="preserve"> a</w:t>
      </w:r>
      <w:r w:rsidR="00560102">
        <w:rPr>
          <w:lang w:val="en-GB"/>
        </w:rPr>
        <w:t>n</w:t>
      </w:r>
      <w:r w:rsidR="00F46415">
        <w:rPr>
          <w:lang w:val="en-GB"/>
        </w:rPr>
        <w:t xml:space="preserve"> adverse outcome p</w:t>
      </w:r>
      <w:r w:rsidR="00F97D81">
        <w:rPr>
          <w:lang w:val="en-GB"/>
        </w:rPr>
        <w:t>athway</w:t>
      </w:r>
      <w:r w:rsidR="007C519F">
        <w:rPr>
          <w:lang w:val="en-GB"/>
        </w:rPr>
        <w:t xml:space="preserve"> (AOP)</w:t>
      </w:r>
      <w:r w:rsidR="00F36F14">
        <w:rPr>
          <w:lang w:val="en-GB"/>
        </w:rPr>
        <w:t xml:space="preserve"> </w:t>
      </w:r>
      <w:r w:rsidR="00BD3720">
        <w:rPr>
          <w:lang w:val="en-GB"/>
        </w:rPr>
        <w:fldChar w:fldCharType="begin">
          <w:fldData xml:space="preserve">PEVuZE5vdGU+PENpdGU+PEF1dGhvcj5WaW5rZW48L0F1dGhvcj48WWVhcj4yMDEzPC9ZZWFyPjxS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</w:fldData>
        </w:fldChar>
      </w:r>
      <w:r w:rsidR="0092077F">
        <w:rPr>
          <w:lang w:val="en-GB"/>
        </w:rPr>
        <w:instrText xml:space="preserve"> ADDIN EN.CITE </w:instrText>
      </w:r>
      <w:r w:rsidR="0092077F">
        <w:rPr>
          <w:lang w:val="en-GB"/>
        </w:rPr>
        <w:fldChar w:fldCharType="begin">
          <w:fldData xml:space="preserve">PEVuZE5vdGU+PENpdGU+PEF1dGhvcj5WaW5rZW48L0F1dGhvcj48WWVhcj4yMDEzPC9ZZWFyPjxS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</w:fldData>
        </w:fldChar>
      </w:r>
      <w:r w:rsidR="0092077F">
        <w:rPr>
          <w:lang w:val="en-GB"/>
        </w:rPr>
        <w:instrText xml:space="preserve"> ADDIN EN.CITE.DATA </w:instrText>
      </w:r>
      <w:r w:rsidR="0092077F">
        <w:rPr>
          <w:lang w:val="en-GB"/>
        </w:rPr>
      </w:r>
      <w:r w:rsidR="0092077F">
        <w:rPr>
          <w:lang w:val="en-GB"/>
        </w:rPr>
        <w:fldChar w:fldCharType="end"/>
      </w:r>
      <w:r w:rsidR="00BD3720">
        <w:rPr>
          <w:lang w:val="en-GB"/>
        </w:rPr>
      </w:r>
      <w:r w:rsidR="00BD3720">
        <w:rPr>
          <w:lang w:val="en-GB"/>
        </w:rPr>
        <w:fldChar w:fldCharType="separate"/>
      </w:r>
      <w:r w:rsidR="0092077F">
        <w:rPr>
          <w:noProof/>
          <w:lang w:val="en-GB"/>
        </w:rPr>
        <w:t>[</w:t>
      </w:r>
      <w:hyperlink w:anchor="_ENREF_9" w:tooltip="Vinken, 2013 #113" w:history="1">
        <w:r w:rsidR="00D313D2">
          <w:rPr>
            <w:noProof/>
            <w:lang w:val="en-GB"/>
          </w:rPr>
          <w:t>9</w:t>
        </w:r>
      </w:hyperlink>
      <w:r w:rsidR="0092077F">
        <w:rPr>
          <w:noProof/>
          <w:lang w:val="en-GB"/>
        </w:rPr>
        <w:t>]</w:t>
      </w:r>
      <w:r w:rsidR="00BD3720">
        <w:rPr>
          <w:lang w:val="en-GB"/>
        </w:rPr>
        <w:fldChar w:fldCharType="end"/>
      </w:r>
      <w:r>
        <w:rPr>
          <w:lang w:val="en-GB"/>
        </w:rPr>
        <w:t>, a concept increasingly</w:t>
      </w:r>
      <w:r w:rsidR="00013D23">
        <w:rPr>
          <w:lang w:val="en-GB"/>
        </w:rPr>
        <w:t xml:space="preserve"> being</w:t>
      </w:r>
      <w:r>
        <w:rPr>
          <w:lang w:val="en-GB"/>
        </w:rPr>
        <w:t xml:space="preserve"> used to </w:t>
      </w:r>
      <w:r w:rsidR="00560102">
        <w:rPr>
          <w:lang w:val="en-GB"/>
        </w:rPr>
        <w:t xml:space="preserve">formalise thinking </w:t>
      </w:r>
      <w:r w:rsidR="00D67A38">
        <w:rPr>
          <w:lang w:val="en-GB"/>
        </w:rPr>
        <w:t>about adverse responses</w:t>
      </w:r>
      <w:r w:rsidR="00BD3720">
        <w:rPr>
          <w:lang w:val="en-GB"/>
        </w:rPr>
        <w:t xml:space="preserve"> to xenobiotics</w:t>
      </w:r>
      <w:r w:rsidR="00560102">
        <w:rPr>
          <w:lang w:val="en-GB"/>
        </w:rPr>
        <w:t>.</w:t>
      </w:r>
      <w:r w:rsidR="00DC38E1">
        <w:rPr>
          <w:lang w:val="en-GB"/>
        </w:rPr>
        <w:t xml:space="preserve"> In addition, such molecular-level data could be used to build</w:t>
      </w:r>
      <w:r w:rsidR="00D67A38">
        <w:rPr>
          <w:lang w:val="en-GB"/>
        </w:rPr>
        <w:t xml:space="preserve"> computational</w:t>
      </w:r>
      <w:r w:rsidR="00DC38E1">
        <w:rPr>
          <w:lang w:val="en-GB"/>
        </w:rPr>
        <w:t xml:space="preserve"> </w:t>
      </w:r>
      <w:r w:rsidR="00AD2ABA">
        <w:rPr>
          <w:lang w:val="en-GB"/>
        </w:rPr>
        <w:t>models</w:t>
      </w:r>
      <w:r w:rsidR="00F36F14">
        <w:rPr>
          <w:lang w:val="en-GB"/>
        </w:rPr>
        <w:t xml:space="preserve"> </w:t>
      </w:r>
      <w:r w:rsidR="00BD3720">
        <w:rPr>
          <w:lang w:val="en-GB"/>
        </w:rPr>
        <w:fldChar w:fldCharType="begin"/>
      </w:r>
      <w:r w:rsidR="00623DAA">
        <w:rPr>
          <w:lang w:val="en-GB"/>
        </w:rPr>
        <w:instrText xml:space="preserve"> ADDIN EN.CITE &lt;EndNote&gt;&lt;Cite&gt;&lt;Year&gt;2010&lt;/Year&gt;&lt;RecNum&gt;7&lt;/RecNum&gt;&lt;DisplayText&gt;[10]&lt;/DisplayText&gt;&lt;record&gt;&lt;rec-number&gt;7&lt;/rec-number&gt;&lt;foreign-keys&gt;&lt;key app="EN" db-id="frrdwfw9b2tr0jevwpbvdvxv2evwzd20zfd5"&gt;7&lt;/key&gt;&lt;/foreign-keys&gt;&lt;ref-type name="Book"&gt;6&lt;/ref-type&gt;&lt;contributors&gt;&lt;tertiary-authors&gt;&lt;author&gt;Cronin, M. T. D.&lt;/author&gt;&lt;author&gt;Madden, J. C.&lt;/author&gt;&lt;/tertiary-authors&gt;&lt;/contributors&gt;&lt;titles&gt;&lt;title&gt;In Silico Toxicology : Principles and Applications&lt;/title&gt;&lt;secondary-title&gt;Issues in Toxicology&lt;/secondary-title&gt;&lt;/titles&gt;&lt;number&gt;7&lt;/number&gt;&lt;dates&gt;&lt;year&gt;2010&lt;/year&gt;&lt;/dates&gt;&lt;publisher&gt;The Royal Society of Chemistry&lt;/publisher&gt;&lt;isbn&gt;978-1-84973-004-4&lt;/isbn&gt;&lt;urls&gt;&lt;related-urls&gt;&lt;url&gt;http://pubs.rsc.org/en/content/ebook/978-1-84973-004-4#!divbookcontent&lt;/url&gt;&lt;/related-urls&gt;&lt;/urls&gt;&lt;electronic-resource-num&gt;10.1039/9781849732093&lt;/electronic-resource-num&gt;&lt;/record&gt;&lt;/Cite&gt;&lt;/EndNote&gt;</w:instrText>
      </w:r>
      <w:r w:rsidR="00BD3720">
        <w:rPr>
          <w:lang w:val="en-GB"/>
        </w:rPr>
        <w:fldChar w:fldCharType="separate"/>
      </w:r>
      <w:r w:rsidR="00623DAA">
        <w:rPr>
          <w:noProof/>
          <w:lang w:val="en-GB"/>
        </w:rPr>
        <w:t>[</w:t>
      </w:r>
      <w:hyperlink w:anchor="_ENREF_10" w:tooltip=", 2010 #7" w:history="1">
        <w:r w:rsidR="00D313D2">
          <w:rPr>
            <w:noProof/>
            <w:lang w:val="en-GB"/>
          </w:rPr>
          <w:t>10</w:t>
        </w:r>
      </w:hyperlink>
      <w:r w:rsidR="00623DAA">
        <w:rPr>
          <w:noProof/>
          <w:lang w:val="en-GB"/>
        </w:rPr>
        <w:t>]</w:t>
      </w:r>
      <w:r w:rsidR="00BD3720">
        <w:rPr>
          <w:lang w:val="en-GB"/>
        </w:rPr>
        <w:fldChar w:fldCharType="end"/>
      </w:r>
      <w:r w:rsidR="00AD2ABA">
        <w:rPr>
          <w:lang w:val="en-GB"/>
        </w:rPr>
        <w:t xml:space="preserve"> </w:t>
      </w:r>
      <w:r w:rsidR="00013D23">
        <w:rPr>
          <w:lang w:val="en-GB"/>
        </w:rPr>
        <w:t>underpinning</w:t>
      </w:r>
      <w:r w:rsidR="00E96A51">
        <w:rPr>
          <w:lang w:val="en-GB"/>
        </w:rPr>
        <w:t xml:space="preserve"> a </w:t>
      </w:r>
      <w:r w:rsidR="002B2A4B">
        <w:rPr>
          <w:lang w:val="en-GB"/>
        </w:rPr>
        <w:t>multi</w:t>
      </w:r>
      <w:r w:rsidR="00BD579D">
        <w:rPr>
          <w:lang w:val="en-GB"/>
        </w:rPr>
        <w:t>-</w:t>
      </w:r>
      <w:r w:rsidR="002B2A4B">
        <w:rPr>
          <w:lang w:val="en-GB"/>
        </w:rPr>
        <w:t>scale</w:t>
      </w:r>
      <w:r w:rsidR="00E96A51">
        <w:rPr>
          <w:lang w:val="en-GB"/>
        </w:rPr>
        <w:t xml:space="preserve"> approach</w:t>
      </w:r>
      <w:r w:rsidR="00013D23">
        <w:rPr>
          <w:lang w:val="en-GB"/>
        </w:rPr>
        <w:t xml:space="preserve"> to toxicity prediction</w:t>
      </w:r>
      <w:r w:rsidR="00F36F14">
        <w:rPr>
          <w:lang w:val="en-GB"/>
        </w:rPr>
        <w:t xml:space="preserve"> </w:t>
      </w:r>
      <w:r w:rsidR="00E07996">
        <w:rPr>
          <w:lang w:val="en-GB"/>
        </w:rPr>
        <w:fldChar w:fldCharType="begin">
          <w:fldData xml:space="preserve">PEVuZE5vdGU+PENpdGU+PEF1dGhvcj5CYWk8L0F1dGhvcj48WWVhcj4yMDEzPC9ZZWFyPjxSZWNO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==
</w:fldData>
        </w:fldChar>
      </w:r>
      <w:r w:rsidR="00623DAA">
        <w:rPr>
          <w:lang w:val="en-GB"/>
        </w:rPr>
        <w:instrText xml:space="preserve"> ADDIN EN.CITE </w:instrText>
      </w:r>
      <w:r w:rsidR="00623DAA">
        <w:rPr>
          <w:lang w:val="en-GB"/>
        </w:rPr>
        <w:fldChar w:fldCharType="begin">
          <w:fldData xml:space="preserve">PEVuZE5vdGU+PENpdGU+PEF1dGhvcj5CYWk8L0F1dGhvcj48WWVhcj4yMDEzPC9ZZWFyPjxSZWNO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==
</w:fldData>
        </w:fldChar>
      </w:r>
      <w:r w:rsidR="00623DAA">
        <w:rPr>
          <w:lang w:val="en-GB"/>
        </w:rPr>
        <w:instrText xml:space="preserve"> ADDIN EN.CITE.DATA </w:instrText>
      </w:r>
      <w:r w:rsidR="00623DAA">
        <w:rPr>
          <w:lang w:val="en-GB"/>
        </w:rPr>
      </w:r>
      <w:r w:rsidR="00623DAA">
        <w:rPr>
          <w:lang w:val="en-GB"/>
        </w:rPr>
        <w:fldChar w:fldCharType="end"/>
      </w:r>
      <w:r w:rsidR="00E07996">
        <w:rPr>
          <w:lang w:val="en-GB"/>
        </w:rPr>
      </w:r>
      <w:r w:rsidR="00E07996">
        <w:rPr>
          <w:lang w:val="en-GB"/>
        </w:rPr>
        <w:fldChar w:fldCharType="separate"/>
      </w:r>
      <w:r w:rsidR="00623DAA">
        <w:rPr>
          <w:noProof/>
          <w:lang w:val="en-GB"/>
        </w:rPr>
        <w:t>[</w:t>
      </w:r>
      <w:hyperlink w:anchor="_ENREF_11" w:tooltip="Bai, 2013 #8" w:history="1">
        <w:r w:rsidR="00D313D2">
          <w:rPr>
            <w:noProof/>
            <w:lang w:val="en-GB"/>
          </w:rPr>
          <w:t>11</w:t>
        </w:r>
      </w:hyperlink>
      <w:r w:rsidR="00623DAA">
        <w:rPr>
          <w:noProof/>
          <w:lang w:val="en-GB"/>
        </w:rPr>
        <w:t xml:space="preserve">, </w:t>
      </w:r>
      <w:hyperlink w:anchor="_ENREF_12" w:tooltip="Jens Niklas, 2013 #114" w:history="1">
        <w:r w:rsidR="00D313D2">
          <w:rPr>
            <w:noProof/>
            <w:lang w:val="en-GB"/>
          </w:rPr>
          <w:t>12</w:t>
        </w:r>
      </w:hyperlink>
      <w:r w:rsidR="00623DAA">
        <w:rPr>
          <w:noProof/>
          <w:lang w:val="en-GB"/>
        </w:rPr>
        <w:t>]</w:t>
      </w:r>
      <w:r w:rsidR="00E07996">
        <w:rPr>
          <w:lang w:val="en-GB"/>
        </w:rPr>
        <w:fldChar w:fldCharType="end"/>
      </w:r>
      <w:r w:rsidR="00E23C33">
        <w:rPr>
          <w:lang w:val="en-GB"/>
        </w:rPr>
        <w:t xml:space="preserve">, an idea </w:t>
      </w:r>
      <w:r w:rsidR="00D43FF3">
        <w:rPr>
          <w:lang w:val="en-GB"/>
        </w:rPr>
        <w:t xml:space="preserve">and modelling strategy </w:t>
      </w:r>
      <w:r w:rsidR="002B2A4B">
        <w:rPr>
          <w:lang w:val="en-GB"/>
        </w:rPr>
        <w:t xml:space="preserve">which itself meshes </w:t>
      </w:r>
      <w:r w:rsidR="00E27838">
        <w:rPr>
          <w:lang w:val="en-GB"/>
        </w:rPr>
        <w:t xml:space="preserve">well </w:t>
      </w:r>
      <w:r w:rsidR="002B2A4B">
        <w:rPr>
          <w:lang w:val="en-GB"/>
        </w:rPr>
        <w:t>with the AOP concept</w:t>
      </w:r>
      <w:r w:rsidR="00F36F14">
        <w:rPr>
          <w:lang w:val="en-GB"/>
        </w:rPr>
        <w:t xml:space="preserve"> </w:t>
      </w:r>
      <w:r w:rsidR="00E07996">
        <w:rPr>
          <w:lang w:val="en-GB"/>
        </w:rPr>
        <w:fldChar w:fldCharType="begin"/>
      </w:r>
      <w:r w:rsidR="00623DAA">
        <w:rPr>
          <w:lang w:val="en-GB"/>
        </w:rPr>
        <w:instrText xml:space="preserve"> ADDIN EN.CITE &lt;EndNote&gt;&lt;Cite&gt;&lt;Author&gt;Bhattacharya&lt;/Author&gt;&lt;Year&gt;2012&lt;/Year&gt;&lt;RecNum&gt;9&lt;/RecNum&gt;&lt;DisplayText&gt;[13]&lt;/DisplayText&gt;&lt;record&gt;&lt;rec-number&gt;9&lt;/rec-number&gt;&lt;foreign-keys&gt;&lt;key app="EN" db-id="frrdwfw9b2tr0jevwpbvdvxv2evwzd20zfd5"&gt;9&lt;/key&gt;&lt;/foreign-keys&gt;&lt;ref-type name="Journal Article"&gt;17&lt;/ref-type&gt;&lt;contributors&gt;&lt;authors&gt;&lt;author&gt;Bhattacharya, S.&lt;/author&gt;&lt;author&gt;Shoda, L. K.&lt;/author&gt;&lt;author&gt;Zhang, Q.&lt;/author&gt;&lt;author&gt;Woods, C. G.&lt;/author&gt;&lt;author&gt;Howell, B. A.&lt;/author&gt;&lt;author&gt;Siler, S. Q.&lt;/author&gt;&lt;author&gt;Woodhead, J. L.&lt;/author&gt;&lt;author&gt;Yang, Y.&lt;/author&gt;&lt;author&gt;McMullen, P.&lt;/author&gt;&lt;author&gt;Watkins, P. B.&lt;/author&gt;&lt;author&gt;Andersen, M. E.&lt;/author&gt;&lt;/authors&gt;&lt;/contributors&gt;&lt;auth-address&gt;Institute for Chemical Safety Sciences, The Hamner Institutes for Health Sciences Research Triangle Park, NC, USA.&lt;/auth-address&gt;&lt;titles&gt;&lt;title&gt;Modeling drug- and chemical-induced hepatotoxicity with systems biology approaches&lt;/title&gt;&lt;secondary-title&gt;Front Physiol&lt;/secondary-title&gt;&lt;alt-title&gt;Frontiers in physiology&lt;/alt-title&gt;&lt;/titles&gt;&lt;periodical&gt;&lt;full-title&gt;Front Physiol&lt;/full-title&gt;&lt;abbr-1&gt;Frontiers in physiology&lt;/abbr-1&gt;&lt;/periodical&gt;&lt;alt-periodical&gt;&lt;full-title&gt;Front Physiol&lt;/full-title&gt;&lt;abbr-1&gt;Frontiers in physiology&lt;/abbr-1&gt;&lt;/alt-periodical&gt;&lt;pages&gt;462&lt;/pages&gt;&lt;volume&gt;3&lt;/volume&gt;&lt;edition&gt;2012/12/19&lt;/edition&gt;&lt;keywords&gt;&lt;keyword&gt;chemical toxicity&lt;/keyword&gt;&lt;keyword&gt;computational toxicology&lt;/keyword&gt;&lt;keyword&gt;drug toxicity&lt;/keyword&gt;&lt;keyword&gt;multi-scale modeling&lt;/keyword&gt;&lt;keyword&gt;systems toxicology&lt;/keyword&gt;&lt;keyword&gt;toxicity pathways&lt;/keyword&gt;&lt;keyword&gt;virtual liver&lt;/keyword&gt;&lt;/keywords&gt;&lt;dates&gt;&lt;year&gt;2012&lt;/year&gt;&lt;/dates&gt;&lt;isbn&gt;1664-042x&lt;/isbn&gt;&lt;accession-num&gt;23248599&lt;/accession-num&gt;&lt;urls&gt;&lt;related-urls&gt;&lt;url&gt;http://journal.frontiersin.org/Journal/10.3389/fphys.2012.00462/full&lt;/url&gt;&lt;/related-urls&gt;&lt;/urls&gt;&lt;custom2&gt;Pmc3522076&lt;/custom2&gt;&lt;electronic-resource-num&gt;10.3389/fphys.2012.00462&lt;/electronic-resource-num&gt;&lt;remote-database-provider&gt;NLM&lt;/remote-database-provider&gt;&lt;language&gt;eng&lt;/language&gt;&lt;/record&gt;&lt;/Cite&gt;&lt;/EndNote&gt;</w:instrText>
      </w:r>
      <w:r w:rsidR="00E07996">
        <w:rPr>
          <w:lang w:val="en-GB"/>
        </w:rPr>
        <w:fldChar w:fldCharType="separate"/>
      </w:r>
      <w:r w:rsidR="00623DAA">
        <w:rPr>
          <w:noProof/>
          <w:lang w:val="en-GB"/>
        </w:rPr>
        <w:t>[</w:t>
      </w:r>
      <w:hyperlink w:anchor="_ENREF_13" w:tooltip="Bhattacharya, 2012 #9" w:history="1">
        <w:r w:rsidR="00D313D2">
          <w:rPr>
            <w:noProof/>
            <w:lang w:val="en-GB"/>
          </w:rPr>
          <w:t>13</w:t>
        </w:r>
      </w:hyperlink>
      <w:r w:rsidR="00623DAA">
        <w:rPr>
          <w:noProof/>
          <w:lang w:val="en-GB"/>
        </w:rPr>
        <w:t>]</w:t>
      </w:r>
      <w:r w:rsidR="00E07996">
        <w:rPr>
          <w:lang w:val="en-GB"/>
        </w:rPr>
        <w:fldChar w:fldCharType="end"/>
      </w:r>
      <w:r w:rsidR="002B2A4B">
        <w:rPr>
          <w:lang w:val="en-GB"/>
        </w:rPr>
        <w:t>.</w:t>
      </w:r>
    </w:p>
    <w:p w14:paraId="48A55AB7" w14:textId="77777777" w:rsidR="00162FDB" w:rsidRDefault="00162FDB" w:rsidP="00162FDB">
      <w:pPr>
        <w:pStyle w:val="NoSpacing"/>
        <w:rPr>
          <w:lang w:val="en-GB"/>
        </w:rPr>
      </w:pPr>
    </w:p>
    <w:p w14:paraId="3FACD556" w14:textId="7AC755F7" w:rsidR="00162FDB" w:rsidRDefault="00136782" w:rsidP="00162FDB">
      <w:pPr>
        <w:pStyle w:val="NoSpacing"/>
        <w:rPr>
          <w:lang w:val="en-GB"/>
        </w:rPr>
      </w:pPr>
      <w:r>
        <w:rPr>
          <w:lang w:val="en-GB"/>
        </w:rPr>
        <w:t xml:space="preserve">For </w:t>
      </w:r>
      <w:r w:rsidR="00162FDB">
        <w:rPr>
          <w:lang w:val="en-GB"/>
        </w:rPr>
        <w:t>certain classes of targets such as GPCR</w:t>
      </w:r>
      <w:r w:rsidR="005C7320">
        <w:rPr>
          <w:lang w:val="en-GB"/>
        </w:rPr>
        <w:t>s</w:t>
      </w:r>
      <w:r w:rsidR="00162FDB">
        <w:rPr>
          <w:lang w:val="en-GB"/>
        </w:rPr>
        <w:t xml:space="preserve">, nuclear receptors or ligand-gated </w:t>
      </w:r>
      <w:r w:rsidR="00B9601E">
        <w:rPr>
          <w:lang w:val="en-GB"/>
        </w:rPr>
        <w:t xml:space="preserve">ion </w:t>
      </w:r>
      <w:r w:rsidR="00162FDB">
        <w:rPr>
          <w:lang w:val="en-GB"/>
        </w:rPr>
        <w:t xml:space="preserve">channels, </w:t>
      </w:r>
      <w:r w:rsidR="00B25FBF">
        <w:rPr>
          <w:lang w:val="en-GB"/>
        </w:rPr>
        <w:t xml:space="preserve">there can be multiple modes of engagement, such as </w:t>
      </w:r>
      <w:r w:rsidR="005464CB">
        <w:rPr>
          <w:lang w:val="en-GB"/>
        </w:rPr>
        <w:t xml:space="preserve">agonism, </w:t>
      </w:r>
      <w:r w:rsidR="00162FDB">
        <w:rPr>
          <w:lang w:val="en-GB"/>
        </w:rPr>
        <w:t>antagonism</w:t>
      </w:r>
      <w:r w:rsidR="005464CB">
        <w:rPr>
          <w:lang w:val="en-GB"/>
        </w:rPr>
        <w:t xml:space="preserve"> and perhaps inverse agonism</w:t>
      </w:r>
      <w:r w:rsidR="00F36F14">
        <w:rPr>
          <w:lang w:val="en-GB"/>
        </w:rPr>
        <w:t xml:space="preserve"> </w:t>
      </w:r>
      <w:r w:rsidR="00B25FBF">
        <w:rPr>
          <w:lang w:val="en-GB"/>
        </w:rPr>
        <w:fldChar w:fldCharType="begin"/>
      </w:r>
      <w:r w:rsidR="00623DAA">
        <w:rPr>
          <w:lang w:val="en-GB"/>
        </w:rPr>
        <w:instrText xml:space="preserve"> ADDIN EN.CITE &lt;EndNote&gt;&lt;Cite&gt;&lt;Author&gt;IUPHAR/BPS&lt;/Author&gt;&lt;Year&gt;2014&lt;/Year&gt;&lt;RecNum&gt;115&lt;/RecNum&gt;&lt;DisplayText&gt;[14]&lt;/DisplayText&gt;&lt;record&gt;&lt;rec-number&gt;115&lt;/rec-number&gt;&lt;foreign-keys&gt;&lt;key app="EN" db-id="frrdwfw9b2tr0jevwpbvdvxv2evwzd20zfd5"&gt;115&lt;/key&gt;&lt;/foreign-keys&gt;&lt;ref-type name="Web Page"&gt;12&lt;/ref-type&gt;&lt;contributors&gt;&lt;authors&gt;&lt;author&gt;IUPHAR/BPS&lt;/author&gt;&lt;/authors&gt;&lt;/contributors&gt;&lt;titles&gt;&lt;title&gt;Guide to Pharmacology&lt;/title&gt;&lt;/titles&gt;&lt;dates&gt;&lt;year&gt;2014&lt;/year&gt;&lt;/dates&gt;&lt;urls&gt;&lt;related-urls&gt;&lt;url&gt;http://www.guidetopharmacology.org/&lt;/url&gt;&lt;/related-urls&gt;&lt;/urls&gt;&lt;/record&gt;&lt;/Cite&gt;&lt;/EndNote&gt;</w:instrText>
      </w:r>
      <w:r w:rsidR="00B25FBF">
        <w:rPr>
          <w:lang w:val="en-GB"/>
        </w:rPr>
        <w:fldChar w:fldCharType="separate"/>
      </w:r>
      <w:r w:rsidR="00623DAA">
        <w:rPr>
          <w:noProof/>
          <w:lang w:val="en-GB"/>
        </w:rPr>
        <w:t>[</w:t>
      </w:r>
      <w:hyperlink w:anchor="_ENREF_14" w:tooltip="IUPHAR/BPS, 2014 #115" w:history="1">
        <w:r w:rsidR="00D313D2">
          <w:rPr>
            <w:noProof/>
            <w:lang w:val="en-GB"/>
          </w:rPr>
          <w:t>14</w:t>
        </w:r>
      </w:hyperlink>
      <w:r w:rsidR="00623DAA">
        <w:rPr>
          <w:noProof/>
          <w:lang w:val="en-GB"/>
        </w:rPr>
        <w:t>]</w:t>
      </w:r>
      <w:r w:rsidR="00B25FBF">
        <w:rPr>
          <w:lang w:val="en-GB"/>
        </w:rPr>
        <w:fldChar w:fldCharType="end"/>
      </w:r>
      <w:r w:rsidR="00162FDB">
        <w:rPr>
          <w:lang w:val="en-GB"/>
        </w:rPr>
        <w:t xml:space="preserve">. Toxic effects might be caused by </w:t>
      </w:r>
      <w:r w:rsidR="005464CB">
        <w:rPr>
          <w:lang w:val="en-GB"/>
        </w:rPr>
        <w:t>one or other</w:t>
      </w:r>
      <w:r w:rsidR="00162FDB">
        <w:rPr>
          <w:lang w:val="en-GB"/>
        </w:rPr>
        <w:t xml:space="preserve"> mode</w:t>
      </w:r>
      <w:r w:rsidR="000558BC">
        <w:rPr>
          <w:lang w:val="en-GB"/>
        </w:rPr>
        <w:t xml:space="preserve"> of engagement and</w:t>
      </w:r>
      <w:r w:rsidR="00162FDB">
        <w:rPr>
          <w:lang w:val="en-GB"/>
        </w:rPr>
        <w:t xml:space="preserve">, when annotating </w:t>
      </w:r>
      <w:r w:rsidR="000558BC">
        <w:rPr>
          <w:lang w:val="en-GB"/>
        </w:rPr>
        <w:t>anti-</w:t>
      </w:r>
      <w:r w:rsidR="00162FDB">
        <w:rPr>
          <w:lang w:val="en-GB"/>
        </w:rPr>
        <w:t xml:space="preserve">targets with </w:t>
      </w:r>
      <w:r w:rsidR="005464CB">
        <w:rPr>
          <w:lang w:val="en-GB"/>
        </w:rPr>
        <w:t>associated</w:t>
      </w:r>
      <w:r w:rsidR="00162FDB">
        <w:rPr>
          <w:lang w:val="en-GB"/>
        </w:rPr>
        <w:t xml:space="preserve"> toxicities, the mode should be specified</w:t>
      </w:r>
      <w:r w:rsidR="004E0F8F">
        <w:rPr>
          <w:lang w:val="en-GB"/>
        </w:rPr>
        <w:t xml:space="preserve"> whenever</w:t>
      </w:r>
      <w:r w:rsidR="005464CB">
        <w:rPr>
          <w:lang w:val="en-GB"/>
        </w:rPr>
        <w:t xml:space="preserve"> possible</w:t>
      </w:r>
      <w:r w:rsidR="00347ABC">
        <w:rPr>
          <w:lang w:val="en-GB"/>
        </w:rPr>
        <w:t xml:space="preserve">. </w:t>
      </w:r>
      <w:r w:rsidR="005C7320">
        <w:rPr>
          <w:lang w:val="en-GB"/>
        </w:rPr>
        <w:t>However, this information</w:t>
      </w:r>
      <w:r w:rsidR="00347ABC">
        <w:rPr>
          <w:lang w:val="en-GB"/>
        </w:rPr>
        <w:t xml:space="preserve"> </w:t>
      </w:r>
      <w:r w:rsidR="000F6868">
        <w:rPr>
          <w:lang w:val="en-GB"/>
        </w:rPr>
        <w:t>is not always known</w:t>
      </w:r>
      <w:r w:rsidR="005C7320">
        <w:rPr>
          <w:lang w:val="en-GB"/>
        </w:rPr>
        <w:t xml:space="preserve">, </w:t>
      </w:r>
      <w:r w:rsidR="00931B0C">
        <w:rPr>
          <w:lang w:val="en-GB"/>
        </w:rPr>
        <w:t>such as where</w:t>
      </w:r>
      <w:r w:rsidR="00162FDB">
        <w:rPr>
          <w:lang w:val="en-GB"/>
        </w:rPr>
        <w:t xml:space="preserve"> </w:t>
      </w:r>
      <w:r w:rsidR="005464CB">
        <w:rPr>
          <w:lang w:val="en-GB"/>
        </w:rPr>
        <w:t xml:space="preserve">the only </w:t>
      </w:r>
      <w:r w:rsidR="00162FDB">
        <w:rPr>
          <w:lang w:val="en-GB"/>
        </w:rPr>
        <w:t>data is from</w:t>
      </w:r>
      <w:r w:rsidR="005464CB">
        <w:rPr>
          <w:lang w:val="en-GB"/>
        </w:rPr>
        <w:t xml:space="preserve"> a</w:t>
      </w:r>
      <w:r w:rsidR="000F6868">
        <w:rPr>
          <w:lang w:val="en-GB"/>
        </w:rPr>
        <w:t xml:space="preserve"> binding assay</w:t>
      </w:r>
      <w:r w:rsidR="00E465E7">
        <w:rPr>
          <w:lang w:val="en-GB"/>
        </w:rPr>
        <w:t xml:space="preserve"> (yielding </w:t>
      </w:r>
      <w:r w:rsidR="00E465E7" w:rsidRPr="00E465E7">
        <w:rPr>
          <w:i/>
          <w:lang w:val="en-GB"/>
        </w:rPr>
        <w:t>e.g.</w:t>
      </w:r>
      <w:r w:rsidR="00E465E7">
        <w:rPr>
          <w:lang w:val="en-GB"/>
        </w:rPr>
        <w:t xml:space="preserve"> a K</w:t>
      </w:r>
      <w:r w:rsidR="00E465E7" w:rsidRPr="0061675B">
        <w:rPr>
          <w:vertAlign w:val="subscript"/>
          <w:lang w:val="en-GB"/>
        </w:rPr>
        <w:t>d</w:t>
      </w:r>
      <w:r w:rsidR="00E465E7">
        <w:rPr>
          <w:lang w:val="en-GB"/>
        </w:rPr>
        <w:t xml:space="preserve"> end point), </w:t>
      </w:r>
      <w:r w:rsidR="00931B0C">
        <w:rPr>
          <w:lang w:val="en-GB"/>
        </w:rPr>
        <w:t>and</w:t>
      </w:r>
      <w:r w:rsidR="00162FDB">
        <w:rPr>
          <w:lang w:val="en-GB"/>
        </w:rPr>
        <w:t xml:space="preserve"> </w:t>
      </w:r>
      <w:r w:rsidR="000F6868">
        <w:rPr>
          <w:lang w:val="en-GB"/>
        </w:rPr>
        <w:t>this</w:t>
      </w:r>
      <w:r w:rsidR="00162FDB">
        <w:rPr>
          <w:lang w:val="en-GB"/>
        </w:rPr>
        <w:t xml:space="preserve"> can complicate </w:t>
      </w:r>
      <w:r w:rsidR="00931B0C">
        <w:rPr>
          <w:lang w:val="en-GB"/>
        </w:rPr>
        <w:t xml:space="preserve">the interpretation </w:t>
      </w:r>
      <w:r w:rsidR="00E876CB">
        <w:rPr>
          <w:lang w:val="en-GB"/>
        </w:rPr>
        <w:t xml:space="preserve">and use </w:t>
      </w:r>
      <w:r w:rsidR="00931B0C">
        <w:rPr>
          <w:lang w:val="en-GB"/>
        </w:rPr>
        <w:t>of the data considerably</w:t>
      </w:r>
      <w:r w:rsidR="00162FDB">
        <w:rPr>
          <w:lang w:val="en-GB"/>
        </w:rPr>
        <w:t>.</w:t>
      </w:r>
    </w:p>
    <w:p w14:paraId="61F4EE0A" w14:textId="77777777" w:rsidR="00FB093D" w:rsidRDefault="00FB093D" w:rsidP="00E27838">
      <w:pPr>
        <w:pStyle w:val="NoSpacing"/>
        <w:rPr>
          <w:lang w:val="en-GB"/>
        </w:rPr>
      </w:pPr>
    </w:p>
    <w:p w14:paraId="7C36792C" w14:textId="1E75F05B" w:rsidR="000C1AD6" w:rsidRDefault="00162FDB" w:rsidP="00E27838">
      <w:pPr>
        <w:pStyle w:val="NoSpacing"/>
        <w:rPr>
          <w:lang w:val="en-GB"/>
        </w:rPr>
      </w:pPr>
      <w:r>
        <w:rPr>
          <w:lang w:val="en-GB"/>
        </w:rPr>
        <w:t>A</w:t>
      </w:r>
      <w:r w:rsidR="00BD579D">
        <w:rPr>
          <w:lang w:val="en-GB"/>
        </w:rPr>
        <w:t>lthough</w:t>
      </w:r>
      <w:r w:rsidR="007C519F">
        <w:rPr>
          <w:lang w:val="en-GB"/>
        </w:rPr>
        <w:t xml:space="preserve"> MIE</w:t>
      </w:r>
      <w:r w:rsidR="00BD579D">
        <w:rPr>
          <w:lang w:val="en-GB"/>
        </w:rPr>
        <w:t>s</w:t>
      </w:r>
      <w:r w:rsidR="007C519F">
        <w:rPr>
          <w:lang w:val="en-GB"/>
        </w:rPr>
        <w:t xml:space="preserve"> </w:t>
      </w:r>
      <w:r w:rsidR="00BD579D">
        <w:rPr>
          <w:lang w:val="en-GB"/>
        </w:rPr>
        <w:t>often</w:t>
      </w:r>
      <w:r w:rsidR="007C519F">
        <w:rPr>
          <w:lang w:val="en-GB"/>
        </w:rPr>
        <w:t xml:space="preserve"> </w:t>
      </w:r>
      <w:r w:rsidR="00BD579D">
        <w:rPr>
          <w:lang w:val="en-GB"/>
        </w:rPr>
        <w:t>involve binding to the</w:t>
      </w:r>
      <w:r w:rsidR="00663DF9">
        <w:rPr>
          <w:lang w:val="en-GB"/>
        </w:rPr>
        <w:t xml:space="preserve"> receptor</w:t>
      </w:r>
      <w:r w:rsidR="00BD579D">
        <w:rPr>
          <w:lang w:val="en-GB"/>
        </w:rPr>
        <w:t>s and</w:t>
      </w:r>
      <w:r w:rsidR="00663DF9">
        <w:rPr>
          <w:lang w:val="en-GB"/>
        </w:rPr>
        <w:t xml:space="preserve"> enzyme</w:t>
      </w:r>
      <w:r w:rsidR="00BD579D">
        <w:rPr>
          <w:lang w:val="en-GB"/>
        </w:rPr>
        <w:t>s on which we shall focus here</w:t>
      </w:r>
      <w:r w:rsidR="00663DF9">
        <w:rPr>
          <w:lang w:val="en-GB"/>
        </w:rPr>
        <w:t xml:space="preserve">, </w:t>
      </w:r>
      <w:r w:rsidR="00BD579D">
        <w:rPr>
          <w:lang w:val="en-GB"/>
        </w:rPr>
        <w:t xml:space="preserve">they </w:t>
      </w:r>
      <w:r w:rsidR="00B10A4C">
        <w:rPr>
          <w:lang w:val="en-GB"/>
        </w:rPr>
        <w:t>may</w:t>
      </w:r>
      <w:r w:rsidR="00BD579D">
        <w:rPr>
          <w:lang w:val="en-GB"/>
        </w:rPr>
        <w:t xml:space="preserve"> also </w:t>
      </w:r>
      <w:r w:rsidR="00663DF9">
        <w:rPr>
          <w:lang w:val="en-GB"/>
        </w:rPr>
        <w:t>involve less specific events such as protein alkylation</w:t>
      </w:r>
      <w:r w:rsidR="00F36F14">
        <w:rPr>
          <w:lang w:val="en-GB"/>
        </w:rPr>
        <w:t xml:space="preserve"> </w:t>
      </w:r>
      <w:r w:rsidR="00165D97">
        <w:rPr>
          <w:lang w:val="en-GB"/>
        </w:rPr>
        <w:fldChar w:fldCharType="begin"/>
      </w:r>
      <w:r w:rsidR="00623DAA">
        <w:rPr>
          <w:lang w:val="en-GB"/>
        </w:rPr>
        <w:instrText xml:space="preserve"> ADDIN EN.CITE &lt;EndNote&gt;&lt;Cite&gt;&lt;Author&gt;Landesmann&lt;/Author&gt;&lt;Year&gt;2012&lt;/Year&gt;&lt;RecNum&gt;10&lt;/RecNum&gt;&lt;DisplayText&gt;[15]&lt;/DisplayText&gt;&lt;record&gt;&lt;rec-number&gt;10&lt;/rec-number&gt;&lt;foreign-keys&gt;&lt;key app="EN" db-id="frrdwfw9b2tr0jevwpbvdvxv2evwzd20zfd5"&gt;10&lt;/key&gt;&lt;/foreign-keys&gt;&lt;ref-type name="Report"&gt;27&lt;/ref-type&gt;&lt;contributors&gt;&lt;authors&gt;&lt;author&gt;Landesmann, B.&lt;/author&gt;&lt;author&gt;Goumenou, M. - P.&lt;/author&gt;&lt;author&gt;Munn, S.&lt;/author&gt;&lt;author&gt;Whelan, M.&lt;/author&gt;&lt;/authors&gt;&lt;tertiary-authors&gt;&lt;author&gt;Publications Office of the European Union&lt;/author&gt;&lt;/tertiary-authors&gt;&lt;/contributors&gt;&lt;titles&gt;&lt;title&gt;Description of Prototype Modes-of-Action Related to Repeated Dose Toxicity&lt;/title&gt;&lt;/titles&gt;&lt;dates&gt;&lt;year&gt;2012&lt;/year&gt;&lt;/dates&gt;&lt;isbn&gt;JRC75689&lt;/isbn&gt;&lt;work-type&gt;EUR - Scientific and Technical Research Reports&lt;/work-type&gt;&lt;urls&gt;&lt;related-urls&gt;&lt;url&gt;http://publications.jrc.ec.europa.eu/repository/handle/111111111/27015&lt;/url&gt;&lt;/related-urls&gt;&lt;/urls&gt;&lt;electronic-resource-num&gt;10.2788/71112&lt;/electronic-resource-num&gt;&lt;/record&gt;&lt;/Cite&gt;&lt;/EndNote&gt;</w:instrText>
      </w:r>
      <w:r w:rsidR="00165D97">
        <w:rPr>
          <w:lang w:val="en-GB"/>
        </w:rPr>
        <w:fldChar w:fldCharType="separate"/>
      </w:r>
      <w:r w:rsidR="00623DAA">
        <w:rPr>
          <w:noProof/>
          <w:lang w:val="en-GB"/>
        </w:rPr>
        <w:t>[</w:t>
      </w:r>
      <w:hyperlink w:anchor="_ENREF_15" w:tooltip="Landesmann, 2012 #10" w:history="1">
        <w:r w:rsidR="00D313D2">
          <w:rPr>
            <w:noProof/>
            <w:lang w:val="en-GB"/>
          </w:rPr>
          <w:t>15</w:t>
        </w:r>
      </w:hyperlink>
      <w:r w:rsidR="00623DAA">
        <w:rPr>
          <w:noProof/>
          <w:lang w:val="en-GB"/>
        </w:rPr>
        <w:t>]</w:t>
      </w:r>
      <w:r w:rsidR="00165D97">
        <w:rPr>
          <w:lang w:val="en-GB"/>
        </w:rPr>
        <w:fldChar w:fldCharType="end"/>
      </w:r>
      <w:r w:rsidR="00663DF9">
        <w:rPr>
          <w:lang w:val="en-GB"/>
        </w:rPr>
        <w:t xml:space="preserve">. </w:t>
      </w:r>
      <w:r w:rsidR="00D724A2">
        <w:rPr>
          <w:lang w:val="en-GB"/>
        </w:rPr>
        <w:t>In addition, a</w:t>
      </w:r>
      <w:r w:rsidR="00FB093D">
        <w:rPr>
          <w:lang w:val="en-GB"/>
        </w:rPr>
        <w:t xml:space="preserve"> toxic insult, like </w:t>
      </w:r>
      <w:r w:rsidR="00D724A2">
        <w:rPr>
          <w:lang w:val="en-GB"/>
        </w:rPr>
        <w:t>a therapeutic effect</w:t>
      </w:r>
      <w:r w:rsidR="00FB093D">
        <w:rPr>
          <w:lang w:val="en-GB"/>
        </w:rPr>
        <w:t xml:space="preserve">, may require engagement of more than </w:t>
      </w:r>
      <w:r w:rsidR="00D724A2">
        <w:rPr>
          <w:lang w:val="en-GB"/>
        </w:rPr>
        <w:t>one target</w:t>
      </w:r>
      <w:r w:rsidR="00DF0EE9">
        <w:rPr>
          <w:lang w:val="en-GB"/>
        </w:rPr>
        <w:t xml:space="preserve"> and it might be </w:t>
      </w:r>
      <w:r w:rsidR="006C202F">
        <w:rPr>
          <w:lang w:val="en-GB"/>
        </w:rPr>
        <w:t>the</w:t>
      </w:r>
      <w:r w:rsidR="00D724A2">
        <w:rPr>
          <w:lang w:val="en-GB"/>
        </w:rPr>
        <w:t xml:space="preserve"> activity </w:t>
      </w:r>
      <w:r w:rsidR="00D724A2" w:rsidRPr="006C202F">
        <w:rPr>
          <w:i/>
          <w:lang w:val="en-GB"/>
        </w:rPr>
        <w:t>profile</w:t>
      </w:r>
      <w:r w:rsidR="00D724A2">
        <w:rPr>
          <w:lang w:val="en-GB"/>
        </w:rPr>
        <w:t xml:space="preserve"> that is important</w:t>
      </w:r>
      <w:r w:rsidR="00F36F14">
        <w:rPr>
          <w:lang w:val="en-GB"/>
        </w:rPr>
        <w:t xml:space="preserve"> </w:t>
      </w:r>
      <w:r w:rsidR="00165D97">
        <w:rPr>
          <w:lang w:val="en-GB"/>
        </w:rPr>
        <w:fldChar w:fldCharType="begin">
          <w:fldData xml:space="preserve">PEVuZE5vdGU+PENpdGU+PEF1dGhvcj5NdXRoYXM8L0F1dGhvcj48WWVhcj4yMDEzPC9ZZWFyPjxS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=
</w:fldData>
        </w:fldChar>
      </w:r>
      <w:r w:rsidR="00623DAA">
        <w:rPr>
          <w:lang w:val="en-GB"/>
        </w:rPr>
        <w:instrText xml:space="preserve"> ADDIN EN.CITE </w:instrText>
      </w:r>
      <w:r w:rsidR="00623DAA">
        <w:rPr>
          <w:lang w:val="en-GB"/>
        </w:rPr>
        <w:fldChar w:fldCharType="begin">
          <w:fldData xml:space="preserve">PEVuZE5vdGU+PENpdGU+PEF1dGhvcj5NdXRoYXM8L0F1dGhvcj48WWVhcj4yMDEzPC9ZZWFyPjxS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=
</w:fldData>
        </w:fldChar>
      </w:r>
      <w:r w:rsidR="00623DAA">
        <w:rPr>
          <w:lang w:val="en-GB"/>
        </w:rPr>
        <w:instrText xml:space="preserve"> ADDIN EN.CITE.DATA </w:instrText>
      </w:r>
      <w:r w:rsidR="00623DAA">
        <w:rPr>
          <w:lang w:val="en-GB"/>
        </w:rPr>
      </w:r>
      <w:r w:rsidR="00623DAA">
        <w:rPr>
          <w:lang w:val="en-GB"/>
        </w:rPr>
        <w:fldChar w:fldCharType="end"/>
      </w:r>
      <w:r w:rsidR="00165D97">
        <w:rPr>
          <w:lang w:val="en-GB"/>
        </w:rPr>
      </w:r>
      <w:r w:rsidR="00165D97">
        <w:rPr>
          <w:lang w:val="en-GB"/>
        </w:rPr>
        <w:fldChar w:fldCharType="separate"/>
      </w:r>
      <w:r w:rsidR="00623DAA">
        <w:rPr>
          <w:noProof/>
          <w:lang w:val="en-GB"/>
        </w:rPr>
        <w:t>[</w:t>
      </w:r>
      <w:hyperlink w:anchor="_ENREF_16" w:tooltip="Muthas, 2013 #25" w:history="1">
        <w:r w:rsidR="00D313D2">
          <w:rPr>
            <w:noProof/>
            <w:lang w:val="en-GB"/>
          </w:rPr>
          <w:t>16</w:t>
        </w:r>
      </w:hyperlink>
      <w:r w:rsidR="00623DAA">
        <w:rPr>
          <w:noProof/>
          <w:lang w:val="en-GB"/>
        </w:rPr>
        <w:t xml:space="preserve">, </w:t>
      </w:r>
      <w:hyperlink w:anchor="_ENREF_17" w:tooltip="Peters, 2013 #26" w:history="1">
        <w:r w:rsidR="00D313D2">
          <w:rPr>
            <w:noProof/>
            <w:lang w:val="en-GB"/>
          </w:rPr>
          <w:t>17</w:t>
        </w:r>
      </w:hyperlink>
      <w:r w:rsidR="00623DAA">
        <w:rPr>
          <w:noProof/>
          <w:lang w:val="en-GB"/>
        </w:rPr>
        <w:t>]</w:t>
      </w:r>
      <w:r w:rsidR="00165D97">
        <w:rPr>
          <w:lang w:val="en-GB"/>
        </w:rPr>
        <w:fldChar w:fldCharType="end"/>
      </w:r>
      <w:r w:rsidR="00D724A2">
        <w:rPr>
          <w:lang w:val="en-GB"/>
        </w:rPr>
        <w:t>.</w:t>
      </w:r>
      <w:r w:rsidR="00DF0EE9">
        <w:rPr>
          <w:lang w:val="en-GB"/>
        </w:rPr>
        <w:t xml:space="preserve"> </w:t>
      </w:r>
      <w:r w:rsidR="006C202F">
        <w:rPr>
          <w:lang w:val="en-GB"/>
        </w:rPr>
        <w:t xml:space="preserve"> </w:t>
      </w:r>
      <w:r w:rsidR="0063304F">
        <w:rPr>
          <w:lang w:val="en-GB"/>
        </w:rPr>
        <w:t>In other words, at least in some cases,</w:t>
      </w:r>
      <w:r w:rsidR="006C202F">
        <w:rPr>
          <w:lang w:val="en-GB"/>
        </w:rPr>
        <w:t xml:space="preserve"> engagement of a combination of individually innocuous targets might </w:t>
      </w:r>
      <w:r w:rsidR="00D0172D">
        <w:rPr>
          <w:lang w:val="en-GB"/>
        </w:rPr>
        <w:t>be required to induce</w:t>
      </w:r>
      <w:r w:rsidR="0063304F">
        <w:rPr>
          <w:lang w:val="en-GB"/>
        </w:rPr>
        <w:t xml:space="preserve"> a toxic effect. This would</w:t>
      </w:r>
      <w:r w:rsidR="006C202F">
        <w:rPr>
          <w:lang w:val="en-GB"/>
        </w:rPr>
        <w:t xml:space="preserve"> </w:t>
      </w:r>
      <w:r w:rsidR="0063304F">
        <w:rPr>
          <w:lang w:val="en-GB"/>
        </w:rPr>
        <w:t>make</w:t>
      </w:r>
      <w:r w:rsidR="006C202F">
        <w:rPr>
          <w:lang w:val="en-GB"/>
        </w:rPr>
        <w:t xml:space="preserve"> a</w:t>
      </w:r>
      <w:r w:rsidR="0063304F">
        <w:rPr>
          <w:lang w:val="en-GB"/>
        </w:rPr>
        <w:t xml:space="preserve">ssociating targets with </w:t>
      </w:r>
      <w:r w:rsidR="00F46415">
        <w:rPr>
          <w:lang w:val="en-GB"/>
        </w:rPr>
        <w:t>adverse drug reactions (ADR)</w:t>
      </w:r>
      <w:r w:rsidR="0063304F">
        <w:rPr>
          <w:lang w:val="en-GB"/>
        </w:rPr>
        <w:t xml:space="preserve"> more difficult</w:t>
      </w:r>
      <w:r w:rsidR="006C202F">
        <w:rPr>
          <w:lang w:val="en-GB"/>
        </w:rPr>
        <w:t xml:space="preserve"> </w:t>
      </w:r>
      <w:r w:rsidR="0063304F">
        <w:rPr>
          <w:lang w:val="en-GB"/>
        </w:rPr>
        <w:t>and also complicate</w:t>
      </w:r>
      <w:r w:rsidR="006C202F">
        <w:rPr>
          <w:lang w:val="en-GB"/>
        </w:rPr>
        <w:t xml:space="preserve"> modelling strategies.</w:t>
      </w:r>
      <w:r w:rsidR="007B525B">
        <w:rPr>
          <w:lang w:val="en-GB"/>
        </w:rPr>
        <w:t xml:space="preserve"> However</w:t>
      </w:r>
      <w:r w:rsidR="0063304F">
        <w:rPr>
          <w:lang w:val="en-GB"/>
        </w:rPr>
        <w:t>, there is also evidence that side effects tend to be mediated by interaction of drugs with individual proteins</w:t>
      </w:r>
      <w:r w:rsidR="00F36F14">
        <w:rPr>
          <w:lang w:val="en-GB"/>
        </w:rPr>
        <w:t xml:space="preserve"> </w:t>
      </w:r>
      <w:r w:rsidR="00165D97">
        <w:rPr>
          <w:lang w:val="en-GB"/>
        </w:rPr>
        <w:fldChar w:fldCharType="begin">
          <w:fldData xml:space="preserve">PEVuZE5vdGU+PENpdGU+PEF1dGhvcj5LdWhuPC9BdXRob3I+PFllYXI+MjAxMzwvWWVhcj48UmVj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</w:fldData>
        </w:fldChar>
      </w:r>
      <w:r w:rsidR="00623DAA">
        <w:rPr>
          <w:lang w:val="en-GB"/>
        </w:rPr>
        <w:instrText xml:space="preserve"> ADDIN EN.CITE </w:instrText>
      </w:r>
      <w:r w:rsidR="00623DAA">
        <w:rPr>
          <w:lang w:val="en-GB"/>
        </w:rPr>
        <w:fldChar w:fldCharType="begin">
          <w:fldData xml:space="preserve">PEVuZE5vdGU+PENpdGU+PEF1dGhvcj5LdWhuPC9BdXRob3I+PFllYXI+MjAxMzwvWWVhcj48UmVj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</w:fldData>
        </w:fldChar>
      </w:r>
      <w:r w:rsidR="00623DAA">
        <w:rPr>
          <w:lang w:val="en-GB"/>
        </w:rPr>
        <w:instrText xml:space="preserve"> ADDIN EN.CITE.DATA </w:instrText>
      </w:r>
      <w:r w:rsidR="00623DAA">
        <w:rPr>
          <w:lang w:val="en-GB"/>
        </w:rPr>
      </w:r>
      <w:r w:rsidR="00623DAA">
        <w:rPr>
          <w:lang w:val="en-GB"/>
        </w:rPr>
        <w:fldChar w:fldCharType="end"/>
      </w:r>
      <w:r w:rsidR="00165D97">
        <w:rPr>
          <w:lang w:val="en-GB"/>
        </w:rPr>
      </w:r>
      <w:r w:rsidR="00165D97">
        <w:rPr>
          <w:lang w:val="en-GB"/>
        </w:rPr>
        <w:fldChar w:fldCharType="separate"/>
      </w:r>
      <w:r w:rsidR="00623DAA">
        <w:rPr>
          <w:noProof/>
          <w:lang w:val="en-GB"/>
        </w:rPr>
        <w:t>[</w:t>
      </w:r>
      <w:hyperlink w:anchor="_ENREF_18" w:tooltip="Kuhn, 2013 #22" w:history="1">
        <w:r w:rsidR="00D313D2">
          <w:rPr>
            <w:noProof/>
            <w:lang w:val="en-GB"/>
          </w:rPr>
          <w:t>18</w:t>
        </w:r>
      </w:hyperlink>
      <w:r w:rsidR="00623DAA">
        <w:rPr>
          <w:noProof/>
          <w:lang w:val="en-GB"/>
        </w:rPr>
        <w:t>]</w:t>
      </w:r>
      <w:r w:rsidR="00165D97">
        <w:rPr>
          <w:lang w:val="en-GB"/>
        </w:rPr>
        <w:fldChar w:fldCharType="end"/>
      </w:r>
      <w:r w:rsidR="0063304F">
        <w:rPr>
          <w:lang w:val="en-GB"/>
        </w:rPr>
        <w:t>.</w:t>
      </w:r>
      <w:r w:rsidR="007B525B">
        <w:rPr>
          <w:lang w:val="en-GB"/>
        </w:rPr>
        <w:t xml:space="preserve"> </w:t>
      </w:r>
    </w:p>
    <w:p w14:paraId="5BCE5F5C" w14:textId="77777777" w:rsidR="000C1AD6" w:rsidRDefault="000C1AD6" w:rsidP="00E27838">
      <w:pPr>
        <w:pStyle w:val="NoSpacing"/>
        <w:rPr>
          <w:lang w:val="en-GB"/>
        </w:rPr>
      </w:pPr>
    </w:p>
    <w:p w14:paraId="683A9630" w14:textId="4FC08BAB" w:rsidR="00B51291" w:rsidRDefault="00C41ADA" w:rsidP="00E27838">
      <w:pPr>
        <w:pStyle w:val="NoSpacing"/>
        <w:rPr>
          <w:lang w:val="en-GB"/>
        </w:rPr>
      </w:pPr>
      <w:r>
        <w:rPr>
          <w:lang w:val="en-GB"/>
        </w:rPr>
        <w:t>G</w:t>
      </w:r>
      <w:r w:rsidR="00B90102">
        <w:rPr>
          <w:lang w:val="en-GB"/>
        </w:rPr>
        <w:t xml:space="preserve">iven the </w:t>
      </w:r>
      <w:r w:rsidR="003B7DE1">
        <w:rPr>
          <w:lang w:val="en-GB"/>
        </w:rPr>
        <w:t xml:space="preserve">strategic </w:t>
      </w:r>
      <w:r w:rsidR="00B90102">
        <w:rPr>
          <w:lang w:val="en-GB"/>
        </w:rPr>
        <w:t xml:space="preserve">aims of the HeCaToS project, the focus will be on </w:t>
      </w:r>
      <w:r w:rsidR="003B7DE1">
        <w:rPr>
          <w:lang w:val="en-GB"/>
        </w:rPr>
        <w:t>anti-</w:t>
      </w:r>
      <w:r w:rsidR="00B90102">
        <w:rPr>
          <w:lang w:val="en-GB"/>
        </w:rPr>
        <w:t>targets of relevan</w:t>
      </w:r>
      <w:r w:rsidR="003B7DE1">
        <w:rPr>
          <w:lang w:val="en-GB"/>
        </w:rPr>
        <w:t xml:space="preserve">ce to hepatotoxicity and </w:t>
      </w:r>
      <w:r>
        <w:rPr>
          <w:lang w:val="en-GB"/>
        </w:rPr>
        <w:t>cardiovascular</w:t>
      </w:r>
      <w:r w:rsidR="00B90102">
        <w:rPr>
          <w:lang w:val="en-GB"/>
        </w:rPr>
        <w:t xml:space="preserve"> toxicity</w:t>
      </w:r>
      <w:r w:rsidR="004E0F8F">
        <w:rPr>
          <w:lang w:val="en-GB"/>
        </w:rPr>
        <w:t xml:space="preserve"> and</w:t>
      </w:r>
      <w:r w:rsidR="003B7DE1">
        <w:rPr>
          <w:lang w:val="en-GB"/>
        </w:rPr>
        <w:t xml:space="preserve"> on the machinery </w:t>
      </w:r>
      <w:r w:rsidR="009254E5">
        <w:rPr>
          <w:lang w:val="en-GB"/>
        </w:rPr>
        <w:t>controlling</w:t>
      </w:r>
      <w:r w:rsidR="009A09FD">
        <w:rPr>
          <w:lang w:val="en-GB"/>
        </w:rPr>
        <w:t xml:space="preserve"> drug disposition</w:t>
      </w:r>
      <w:r w:rsidR="004E0F8F">
        <w:rPr>
          <w:lang w:val="en-GB"/>
        </w:rPr>
        <w:t xml:space="preserve">. </w:t>
      </w:r>
      <w:r w:rsidR="00B10A4C">
        <w:rPr>
          <w:lang w:val="en-GB"/>
        </w:rPr>
        <w:t>In</w:t>
      </w:r>
      <w:r w:rsidR="007E0F7C">
        <w:rPr>
          <w:lang w:val="en-GB"/>
        </w:rPr>
        <w:t xml:space="preserve"> compiling </w:t>
      </w:r>
      <w:r w:rsidR="00645267">
        <w:rPr>
          <w:lang w:val="en-GB"/>
        </w:rPr>
        <w:t xml:space="preserve">the </w:t>
      </w:r>
      <w:r w:rsidR="00CC05DF">
        <w:rPr>
          <w:lang w:val="en-GB"/>
        </w:rPr>
        <w:t>report</w:t>
      </w:r>
      <w:r w:rsidR="00645267">
        <w:rPr>
          <w:lang w:val="en-GB"/>
        </w:rPr>
        <w:t>,</w:t>
      </w:r>
      <w:r w:rsidR="00B10A4C">
        <w:rPr>
          <w:lang w:val="en-GB"/>
        </w:rPr>
        <w:t xml:space="preserve"> the </w:t>
      </w:r>
      <w:r w:rsidR="00935534">
        <w:rPr>
          <w:lang w:val="en-GB"/>
        </w:rPr>
        <w:t>decision</w:t>
      </w:r>
      <w:r w:rsidR="007E0F7C">
        <w:rPr>
          <w:lang w:val="en-GB"/>
        </w:rPr>
        <w:t xml:space="preserve"> </w:t>
      </w:r>
      <w:r w:rsidR="00935534">
        <w:rPr>
          <w:lang w:val="en-GB"/>
        </w:rPr>
        <w:t>was made</w:t>
      </w:r>
      <w:r w:rsidR="007E0F7C">
        <w:rPr>
          <w:lang w:val="en-GB"/>
        </w:rPr>
        <w:t xml:space="preserve"> to </w:t>
      </w:r>
      <w:r w:rsidR="00B51291">
        <w:rPr>
          <w:lang w:val="en-GB"/>
        </w:rPr>
        <w:t>include</w:t>
      </w:r>
      <w:r w:rsidR="00B10A4C">
        <w:rPr>
          <w:lang w:val="en-GB"/>
        </w:rPr>
        <w:t xml:space="preserve"> </w:t>
      </w:r>
      <w:r w:rsidR="00B51291">
        <w:rPr>
          <w:lang w:val="en-GB"/>
        </w:rPr>
        <w:t xml:space="preserve">only </w:t>
      </w:r>
      <w:r w:rsidR="00B10A4C">
        <w:rPr>
          <w:lang w:val="en-GB"/>
        </w:rPr>
        <w:t xml:space="preserve">those </w:t>
      </w:r>
      <w:r w:rsidR="00980024">
        <w:rPr>
          <w:lang w:val="en-GB"/>
        </w:rPr>
        <w:t xml:space="preserve">targets </w:t>
      </w:r>
      <w:r w:rsidR="00B10A4C">
        <w:rPr>
          <w:lang w:val="en-GB"/>
        </w:rPr>
        <w:t>that have some level of validation available</w:t>
      </w:r>
      <w:r w:rsidR="00B51291">
        <w:rPr>
          <w:lang w:val="en-GB"/>
        </w:rPr>
        <w:t>. There have been various publications describing attempts to link molecular targets to drug adverse events or side effects</w:t>
      </w:r>
      <w:r w:rsidR="00A54817">
        <w:rPr>
          <w:lang w:val="en-GB"/>
        </w:rPr>
        <w:t xml:space="preserve"> statistically</w:t>
      </w:r>
      <w:r w:rsidR="00F36F14">
        <w:rPr>
          <w:lang w:val="en-GB"/>
        </w:rPr>
        <w:t xml:space="preserve"> </w:t>
      </w:r>
      <w:r w:rsidR="00980024">
        <w:rPr>
          <w:lang w:val="en-GB"/>
        </w:rPr>
        <w:fldChar w:fldCharType="begin">
          <w:fldData xml:space="preserve">PEVuZE5vdGU+PENpdGU+PEF1dGhvcj5Mb3Vua2luZTwvQXV0aG9yPjxZZWFyPjIwMTI8L1llYXI+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dGxlPjxhYmJyLTE+TmF0dXJlPC9hYmJyLTE+PC9hbHQtcGVyaW9kaWNhbD48cGFnZXM+MzYxLTc8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</w:fldData>
        </w:fldChar>
      </w:r>
      <w:r w:rsidR="00623DAA">
        <w:rPr>
          <w:lang w:val="en-GB"/>
        </w:rPr>
        <w:instrText xml:space="preserve"> ADDIN EN.CITE </w:instrText>
      </w:r>
      <w:r w:rsidR="00623DAA">
        <w:rPr>
          <w:lang w:val="en-GB"/>
        </w:rPr>
        <w:fldChar w:fldCharType="begin">
          <w:fldData xml:space="preserve">PEVuZE5vdGU+PENpdGU+PEF1dGhvcj5Mb3Vua2luZTwvQXV0aG9yPjxZZWFyPjIwMTI8L1llYXI+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dGxlPjxhYmJyLTE+TmF0dXJlPC9hYmJyLTE+PC9hbHQtcGVyaW9kaWNhbD48cGFnZXM+MzYxLTc8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</w:fldData>
        </w:fldChar>
      </w:r>
      <w:r w:rsidR="00623DAA">
        <w:rPr>
          <w:lang w:val="en-GB"/>
        </w:rPr>
        <w:instrText xml:space="preserve"> ADDIN EN.CITE.DATA </w:instrText>
      </w:r>
      <w:r w:rsidR="00623DAA">
        <w:rPr>
          <w:lang w:val="en-GB"/>
        </w:rPr>
      </w:r>
      <w:r w:rsidR="00623DAA">
        <w:rPr>
          <w:lang w:val="en-GB"/>
        </w:rPr>
        <w:fldChar w:fldCharType="end"/>
      </w:r>
      <w:r w:rsidR="00980024">
        <w:rPr>
          <w:lang w:val="en-GB"/>
        </w:rPr>
      </w:r>
      <w:r w:rsidR="00980024">
        <w:rPr>
          <w:lang w:val="en-GB"/>
        </w:rPr>
        <w:fldChar w:fldCharType="separate"/>
      </w:r>
      <w:r w:rsidR="00623DAA">
        <w:rPr>
          <w:noProof/>
          <w:lang w:val="en-GB"/>
        </w:rPr>
        <w:t>[</w:t>
      </w:r>
      <w:hyperlink w:anchor="_ENREF_18" w:tooltip="Kuhn, 2013 #22" w:history="1">
        <w:r w:rsidR="00D313D2">
          <w:rPr>
            <w:noProof/>
            <w:lang w:val="en-GB"/>
          </w:rPr>
          <w:t>18-21</w:t>
        </w:r>
      </w:hyperlink>
      <w:r w:rsidR="00623DAA">
        <w:rPr>
          <w:noProof/>
          <w:lang w:val="en-GB"/>
        </w:rPr>
        <w:t>]</w:t>
      </w:r>
      <w:r w:rsidR="00980024">
        <w:rPr>
          <w:lang w:val="en-GB"/>
        </w:rPr>
        <w:fldChar w:fldCharType="end"/>
      </w:r>
      <w:r w:rsidR="00C202CB">
        <w:rPr>
          <w:lang w:val="en-GB"/>
        </w:rPr>
        <w:t>,</w:t>
      </w:r>
      <w:r w:rsidR="00B33922">
        <w:rPr>
          <w:lang w:val="en-GB"/>
        </w:rPr>
        <w:t xml:space="preserve"> </w:t>
      </w:r>
      <w:r w:rsidR="00C202CB">
        <w:rPr>
          <w:lang w:val="en-GB"/>
        </w:rPr>
        <w:t>but</w:t>
      </w:r>
      <w:r w:rsidR="00B33922">
        <w:rPr>
          <w:lang w:val="en-GB"/>
        </w:rPr>
        <w:t>, w</w:t>
      </w:r>
      <w:r w:rsidR="00C202CB">
        <w:rPr>
          <w:lang w:val="en-GB"/>
        </w:rPr>
        <w:t xml:space="preserve">hile these </w:t>
      </w:r>
      <w:r w:rsidR="00AD13AC" w:rsidRPr="00C202CB">
        <w:rPr>
          <w:i/>
          <w:lang w:val="en-GB"/>
        </w:rPr>
        <w:t>p</w:t>
      </w:r>
      <w:r w:rsidR="00A54817" w:rsidRPr="00C202CB">
        <w:rPr>
          <w:i/>
          <w:lang w:val="en-GB"/>
        </w:rPr>
        <w:t>otential</w:t>
      </w:r>
      <w:r w:rsidR="00A54817">
        <w:rPr>
          <w:lang w:val="en-GB"/>
        </w:rPr>
        <w:t xml:space="preserve"> novel anti-targets </w:t>
      </w:r>
      <w:r w:rsidR="00AD13AC">
        <w:rPr>
          <w:lang w:val="en-GB"/>
        </w:rPr>
        <w:t>are interesting, they</w:t>
      </w:r>
      <w:r w:rsidR="00A54817">
        <w:rPr>
          <w:lang w:val="en-GB"/>
        </w:rPr>
        <w:t xml:space="preserve"> do not </w:t>
      </w:r>
      <w:r w:rsidR="00C202CB">
        <w:rPr>
          <w:lang w:val="en-GB"/>
        </w:rPr>
        <w:t>tend to</w:t>
      </w:r>
      <w:r w:rsidR="00AD13AC">
        <w:rPr>
          <w:lang w:val="en-GB"/>
        </w:rPr>
        <w:t xml:space="preserve"> come with</w:t>
      </w:r>
      <w:r w:rsidR="00C202CB">
        <w:rPr>
          <w:lang w:val="en-GB"/>
        </w:rPr>
        <w:t xml:space="preserve"> any independent verification</w:t>
      </w:r>
      <w:r w:rsidR="00A54817">
        <w:rPr>
          <w:lang w:val="en-GB"/>
        </w:rPr>
        <w:t xml:space="preserve"> </w:t>
      </w:r>
      <w:r w:rsidR="00C202CB">
        <w:rPr>
          <w:lang w:val="en-GB"/>
        </w:rPr>
        <w:t xml:space="preserve">or with </w:t>
      </w:r>
      <w:r w:rsidR="00A54817">
        <w:rPr>
          <w:lang w:val="en-GB"/>
        </w:rPr>
        <w:t>a</w:t>
      </w:r>
      <w:r w:rsidR="00AD13AC">
        <w:rPr>
          <w:lang w:val="en-GB"/>
        </w:rPr>
        <w:t xml:space="preserve"> clear </w:t>
      </w:r>
      <w:r w:rsidR="00C202CB">
        <w:rPr>
          <w:lang w:val="en-GB"/>
        </w:rPr>
        <w:t>mechanistic rationale</w:t>
      </w:r>
      <w:r w:rsidR="00935534">
        <w:rPr>
          <w:lang w:val="en-GB"/>
        </w:rPr>
        <w:t xml:space="preserve">. Such targets </w:t>
      </w:r>
      <w:r w:rsidR="00B33922">
        <w:rPr>
          <w:lang w:val="en-GB"/>
        </w:rPr>
        <w:t>will thus be kept i</w:t>
      </w:r>
      <w:r w:rsidR="00D724A2">
        <w:rPr>
          <w:lang w:val="en-GB"/>
        </w:rPr>
        <w:t>n mind</w:t>
      </w:r>
      <w:r w:rsidR="00B33922">
        <w:rPr>
          <w:lang w:val="en-GB"/>
        </w:rPr>
        <w:t xml:space="preserve"> for future data-gathering </w:t>
      </w:r>
      <w:r w:rsidR="00D724A2">
        <w:rPr>
          <w:lang w:val="en-GB"/>
        </w:rPr>
        <w:t>and/</w:t>
      </w:r>
      <w:r w:rsidR="00B33922">
        <w:rPr>
          <w:lang w:val="en-GB"/>
        </w:rPr>
        <w:t>or modelling purposes, but will not be considered fu</w:t>
      </w:r>
      <w:r w:rsidR="00D724A2">
        <w:rPr>
          <w:lang w:val="en-GB"/>
        </w:rPr>
        <w:t>r</w:t>
      </w:r>
      <w:r w:rsidR="00B33922">
        <w:rPr>
          <w:lang w:val="en-GB"/>
        </w:rPr>
        <w:t>ther at this time.</w:t>
      </w:r>
    </w:p>
    <w:p w14:paraId="73697A44" w14:textId="77777777" w:rsidR="00B51291" w:rsidRDefault="00B51291" w:rsidP="00E27838">
      <w:pPr>
        <w:pStyle w:val="NoSpacing"/>
        <w:rPr>
          <w:lang w:val="en-GB"/>
        </w:rPr>
      </w:pPr>
    </w:p>
    <w:p w14:paraId="53CD3B77" w14:textId="3D3926A0" w:rsidR="009254E5" w:rsidRDefault="007A2854" w:rsidP="00E27838">
      <w:pPr>
        <w:pStyle w:val="NoSpacing"/>
        <w:rPr>
          <w:lang w:val="en-GB"/>
        </w:rPr>
      </w:pPr>
      <w:r>
        <w:rPr>
          <w:lang w:val="en-GB"/>
        </w:rPr>
        <w:t>A pragmatic</w:t>
      </w:r>
      <w:r w:rsidR="00133259">
        <w:rPr>
          <w:lang w:val="en-GB"/>
        </w:rPr>
        <w:t xml:space="preserve"> method of </w:t>
      </w:r>
      <w:r>
        <w:rPr>
          <w:lang w:val="en-GB"/>
        </w:rPr>
        <w:t>identifying</w:t>
      </w:r>
      <w:r w:rsidR="00C60FBD">
        <w:rPr>
          <w:lang w:val="en-GB"/>
        </w:rPr>
        <w:t xml:space="preserve"> anti-target</w:t>
      </w:r>
      <w:r>
        <w:rPr>
          <w:lang w:val="en-GB"/>
        </w:rPr>
        <w:t>s</w:t>
      </w:r>
      <w:r w:rsidR="00C403D7">
        <w:rPr>
          <w:lang w:val="en-GB"/>
        </w:rPr>
        <w:t xml:space="preserve"> with </w:t>
      </w:r>
      <w:r w:rsidR="00B538D9">
        <w:rPr>
          <w:lang w:val="en-GB"/>
        </w:rPr>
        <w:t xml:space="preserve">at least </w:t>
      </w:r>
      <w:r w:rsidR="00C403D7">
        <w:rPr>
          <w:lang w:val="en-GB"/>
        </w:rPr>
        <w:t>some level of validation</w:t>
      </w:r>
      <w:r w:rsidR="00C60FBD">
        <w:rPr>
          <w:lang w:val="en-GB"/>
        </w:rPr>
        <w:t xml:space="preserve"> </w:t>
      </w:r>
      <w:r>
        <w:rPr>
          <w:lang w:val="en-GB"/>
        </w:rPr>
        <w:t>is to take those</w:t>
      </w:r>
      <w:r w:rsidR="00645267">
        <w:rPr>
          <w:lang w:val="en-GB"/>
        </w:rPr>
        <w:t xml:space="preserve"> </w:t>
      </w:r>
      <w:r>
        <w:rPr>
          <w:lang w:val="en-GB"/>
        </w:rPr>
        <w:t xml:space="preserve">that </w:t>
      </w:r>
      <w:r w:rsidR="00645267">
        <w:rPr>
          <w:lang w:val="en-GB"/>
        </w:rPr>
        <w:t xml:space="preserve">are </w:t>
      </w:r>
      <w:r>
        <w:rPr>
          <w:lang w:val="en-GB"/>
        </w:rPr>
        <w:t>used</w:t>
      </w:r>
      <w:r w:rsidR="00645267">
        <w:rPr>
          <w:lang w:val="en-GB"/>
        </w:rPr>
        <w:t xml:space="preserve"> f</w:t>
      </w:r>
      <w:r w:rsidR="00133259">
        <w:rPr>
          <w:lang w:val="en-GB"/>
        </w:rPr>
        <w:t xml:space="preserve">or </w:t>
      </w:r>
      <w:r w:rsidR="00133259" w:rsidRPr="00E52EF8">
        <w:rPr>
          <w:i/>
          <w:lang w:val="en-GB"/>
        </w:rPr>
        <w:t>in vitro</w:t>
      </w:r>
      <w:r w:rsidR="00133259">
        <w:rPr>
          <w:lang w:val="en-GB"/>
        </w:rPr>
        <w:t xml:space="preserve"> profiling in a drug discovery setting</w:t>
      </w:r>
      <w:r w:rsidR="00F36F14">
        <w:rPr>
          <w:lang w:val="en-GB"/>
        </w:rPr>
        <w:t xml:space="preserve"> </w:t>
      </w:r>
      <w:r w:rsidR="00A31AE3">
        <w:rPr>
          <w:lang w:val="en-GB"/>
        </w:rPr>
        <w:fldChar w:fldCharType="begin"/>
      </w:r>
      <w:r w:rsidR="00623DAA">
        <w:rPr>
          <w:lang w:val="en-GB"/>
        </w:rPr>
        <w:instrText xml:space="preserve"> ADDIN EN.CITE &lt;EndNote&gt;&lt;Cite&gt;&lt;Author&gt;Urban&lt;/Author&gt;&lt;Year&gt;2012&lt;/Year&gt;&lt;RecNum&gt;5&lt;/RecNum&gt;&lt;DisplayText&gt;[5, 22]&lt;/DisplayText&gt;&lt;record&gt;&lt;rec-number&gt;5&lt;/rec-number&gt;&lt;foreign-keys&gt;&lt;key app="EN" db-id="frrdwfw9b2tr0jevwpbvdvxv2evwzd20zfd5"&gt;5&lt;/key&gt;&lt;/foreign-keys&gt;&lt;ref-type name="Book Section"&gt;5&lt;/ref-type&gt;&lt;contributors&gt;&lt;authors&gt;&lt;author&gt;Urban, L.&lt;/author&gt;&lt;author&gt;Whitebread, S.&lt;/author&gt;&lt;author&gt;Hamon, J.&lt;/author&gt;&lt;author&gt;Mikhailov, D.&lt;/author&gt;&lt;author&gt;Azzaoui, K.&lt;/author&gt;&lt;/authors&gt;&lt;secondary-authors&gt;&lt;author&gt;Peters, J.-W.&lt;/author&gt;&lt;/secondary-authors&gt;&lt;/contributors&gt;&lt;titles&gt;&lt;title&gt;Screening for Safety-Relevant Off-Target Activities&lt;/title&gt;&lt;secondary-title&gt;Polypharmacology in Drug Discovery &lt;/secondary-title&gt;&lt;/titles&gt;&lt;section&gt;2&lt;/section&gt;&lt;dates&gt;&lt;year&gt;2012&lt;/year&gt;&lt;/dates&gt;&lt;urls&gt;&lt;related-urls&gt;&lt;url&gt;http://onlinelibrary.wiley.com/doi/10.1002/9781118098141.ch2/summary&lt;/url&gt;&lt;/related-urls&gt;&lt;/urls&gt;&lt;electronic-resource-num&gt;10.1002/9781118098141.ch2&lt;/electronic-resource-num&gt;&lt;/record&gt;&lt;/Cite&gt;&lt;Cite&gt;&lt;Author&gt;Bowes&lt;/Author&gt;&lt;Year&gt;2006&lt;/Year&gt;&lt;RecNum&gt;116&lt;/RecNum&gt;&lt;record&gt;&lt;rec-number&gt;116&lt;/rec-number&gt;&lt;foreign-keys&gt;&lt;key app="EN" db-id="frrdwfw9b2tr0jevwpbvdvxv2evwzd20zfd5"&gt;116&lt;/key&gt;&lt;/foreign-keys&gt;&lt;ref-type name="Book Section"&gt;5&lt;/ref-type&gt;&lt;contributors&gt;&lt;authors&gt;&lt;author&gt;Bowes, J.&lt;/author&gt;&lt;author&gt;Rolf, M. G.&lt;/author&gt;&lt;author&gt;Valentin, J.-P.&lt;/author&gt;&lt;author&gt;Hamon, V.&lt;/author&gt;&lt;author&gt;Crawford, M.&lt;/author&gt;&lt;author&gt;Jean,  T.&lt;/author&gt;&lt;/authors&gt;&lt;secondary-authors&gt;&lt;author&gt;Smith, C. G.&lt;/author&gt;&lt;author&gt;O&amp;apos;Donnell, J. T.&lt;/author&gt;&lt;/secondary-authors&gt;&lt;/contributors&gt;&lt;titles&gt;&lt;title&gt;Pharmacological and Pharmaceutical Profiling: New Trends&lt;/title&gt;&lt;secondary-title&gt;The Process of New Drug Discovery and Development&lt;/secondary-title&gt;&lt;/titles&gt;&lt;pages&gt;103-134&lt;/pages&gt;&lt;edition&gt;2&lt;/edition&gt;&lt;section&gt;6&lt;/section&gt;&lt;dates&gt;&lt;year&gt;2006&lt;/year&gt;&lt;/dates&gt;&lt;publisher&gt;CRC Press&lt;/publisher&gt;&lt;isbn&gt;978-0849327797&lt;/isbn&gt;&lt;urls&gt;&lt;/urls&gt;&lt;/record&gt;&lt;/Cite&gt;&lt;/EndNote&gt;</w:instrText>
      </w:r>
      <w:r w:rsidR="00A31AE3">
        <w:rPr>
          <w:lang w:val="en-GB"/>
        </w:rPr>
        <w:fldChar w:fldCharType="separate"/>
      </w:r>
      <w:r w:rsidR="00623DAA">
        <w:rPr>
          <w:noProof/>
          <w:lang w:val="en-GB"/>
        </w:rPr>
        <w:t>[</w:t>
      </w:r>
      <w:hyperlink w:anchor="_ENREF_5" w:tooltip="Urban, 2012 #5" w:history="1">
        <w:r w:rsidR="00D313D2">
          <w:rPr>
            <w:noProof/>
            <w:lang w:val="en-GB"/>
          </w:rPr>
          <w:t>5</w:t>
        </w:r>
      </w:hyperlink>
      <w:r w:rsidR="00623DAA">
        <w:rPr>
          <w:noProof/>
          <w:lang w:val="en-GB"/>
        </w:rPr>
        <w:t xml:space="preserve">, </w:t>
      </w:r>
      <w:hyperlink w:anchor="_ENREF_22" w:tooltip="Bowes, 2006 #116" w:history="1">
        <w:r w:rsidR="00D313D2">
          <w:rPr>
            <w:noProof/>
            <w:lang w:val="en-GB"/>
          </w:rPr>
          <w:t>22</w:t>
        </w:r>
      </w:hyperlink>
      <w:r w:rsidR="00623DAA">
        <w:rPr>
          <w:noProof/>
          <w:lang w:val="en-GB"/>
        </w:rPr>
        <w:t>]</w:t>
      </w:r>
      <w:r w:rsidR="00A31AE3">
        <w:rPr>
          <w:lang w:val="en-GB"/>
        </w:rPr>
        <w:fldChar w:fldCharType="end"/>
      </w:r>
      <w:r w:rsidR="00B51601">
        <w:rPr>
          <w:lang w:val="en-GB"/>
        </w:rPr>
        <w:t xml:space="preserve">, where they are either published </w:t>
      </w:r>
      <w:r w:rsidR="00B51601">
        <w:rPr>
          <w:lang w:val="en-GB"/>
        </w:rPr>
        <w:lastRenderedPageBreak/>
        <w:t>by pharmaceutical companies</w:t>
      </w:r>
      <w:r w:rsidR="00F36F14">
        <w:rPr>
          <w:lang w:val="en-GB"/>
        </w:rPr>
        <w:t xml:space="preserve"> </w:t>
      </w:r>
      <w:r w:rsidR="004F6708">
        <w:rPr>
          <w:lang w:val="en-GB"/>
        </w:rPr>
        <w:fldChar w:fldCharType="begin">
          <w:fldData xml:space="preserve">PEVuZE5vdGU+PENpdGU+PEF1dGhvcj5XaGl0ZWJyZWFkPC9BdXRob3I+PFllYXI+MjAwNTwvWWVh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</w:fldData>
        </w:fldChar>
      </w:r>
      <w:r w:rsidR="00623DAA">
        <w:rPr>
          <w:lang w:val="en-GB"/>
        </w:rPr>
        <w:instrText xml:space="preserve"> ADDIN EN.CITE </w:instrText>
      </w:r>
      <w:r w:rsidR="00623DAA">
        <w:rPr>
          <w:lang w:val="en-GB"/>
        </w:rPr>
        <w:fldChar w:fldCharType="begin">
          <w:fldData xml:space="preserve">PEVuZE5vdGU+PENpdGU+PEF1dGhvcj5XaGl0ZWJyZWFkPC9BdXRob3I+PFllYXI+MjAwNTwvWWVh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</w:fldData>
        </w:fldChar>
      </w:r>
      <w:r w:rsidR="00623DAA">
        <w:rPr>
          <w:lang w:val="en-GB"/>
        </w:rPr>
        <w:instrText xml:space="preserve"> ADDIN EN.CITE.DATA </w:instrText>
      </w:r>
      <w:r w:rsidR="00623DAA">
        <w:rPr>
          <w:lang w:val="en-GB"/>
        </w:rPr>
      </w:r>
      <w:r w:rsidR="00623DAA">
        <w:rPr>
          <w:lang w:val="en-GB"/>
        </w:rPr>
        <w:fldChar w:fldCharType="end"/>
      </w:r>
      <w:r w:rsidR="004F6708">
        <w:rPr>
          <w:lang w:val="en-GB"/>
        </w:rPr>
      </w:r>
      <w:r w:rsidR="004F6708">
        <w:rPr>
          <w:lang w:val="en-GB"/>
        </w:rPr>
        <w:fldChar w:fldCharType="separate"/>
      </w:r>
      <w:r w:rsidR="00623DAA">
        <w:rPr>
          <w:noProof/>
          <w:lang w:val="en-GB"/>
        </w:rPr>
        <w:t>[</w:t>
      </w:r>
      <w:hyperlink w:anchor="_ENREF_23" w:tooltip="Whitebread, 2005 #11" w:history="1">
        <w:r w:rsidR="00D313D2">
          <w:rPr>
            <w:noProof/>
            <w:lang w:val="en-GB"/>
          </w:rPr>
          <w:t>23</w:t>
        </w:r>
      </w:hyperlink>
      <w:r w:rsidR="00623DAA">
        <w:rPr>
          <w:noProof/>
          <w:lang w:val="en-GB"/>
        </w:rPr>
        <w:t xml:space="preserve">, </w:t>
      </w:r>
      <w:hyperlink w:anchor="_ENREF_24" w:tooltip="Bowes, 2012 #13" w:history="1">
        <w:r w:rsidR="00D313D2">
          <w:rPr>
            <w:noProof/>
            <w:lang w:val="en-GB"/>
          </w:rPr>
          <w:t>24</w:t>
        </w:r>
      </w:hyperlink>
      <w:r w:rsidR="00623DAA">
        <w:rPr>
          <w:noProof/>
          <w:lang w:val="en-GB"/>
        </w:rPr>
        <w:t>]</w:t>
      </w:r>
      <w:r w:rsidR="004F6708">
        <w:rPr>
          <w:lang w:val="en-GB"/>
        </w:rPr>
        <w:fldChar w:fldCharType="end"/>
      </w:r>
      <w:r w:rsidR="00B51601">
        <w:rPr>
          <w:lang w:val="en-GB"/>
        </w:rPr>
        <w:t xml:space="preserve"> or appear in the </w:t>
      </w:r>
      <w:r w:rsidR="009254E5">
        <w:rPr>
          <w:lang w:val="en-GB"/>
        </w:rPr>
        <w:t xml:space="preserve">assay </w:t>
      </w:r>
      <w:r w:rsidR="00B51601">
        <w:rPr>
          <w:lang w:val="en-GB"/>
        </w:rPr>
        <w:t xml:space="preserve">catalogues of </w:t>
      </w:r>
      <w:r w:rsidR="004F6708">
        <w:rPr>
          <w:lang w:val="en-GB"/>
        </w:rPr>
        <w:t>contract research organisations (CRO)</w:t>
      </w:r>
      <w:r w:rsidR="006C202F">
        <w:rPr>
          <w:lang w:val="en-GB"/>
        </w:rPr>
        <w:t xml:space="preserve"> used by these companies</w:t>
      </w:r>
      <w:r w:rsidR="00F36F14">
        <w:rPr>
          <w:lang w:val="en-GB"/>
        </w:rPr>
        <w:t xml:space="preserve"> </w:t>
      </w:r>
      <w:r w:rsidR="00417665">
        <w:rPr>
          <w:lang w:val="en-GB"/>
        </w:rPr>
        <w:fldChar w:fldCharType="begin"/>
      </w:r>
      <w:r w:rsidR="00623DAA">
        <w:rPr>
          <w:lang w:val="en-GB"/>
        </w:rPr>
        <w:instrText xml:space="preserve"> ADDIN EN.CITE &lt;EndNote&gt;&lt;Cite&gt;&lt;Author&gt;Cerep&lt;/Author&gt;&lt;Year&gt;2014&lt;/Year&gt;&lt;RecNum&gt;27&lt;/RecNum&gt;&lt;DisplayText&gt;[25, 26]&lt;/DisplayText&gt;&lt;record&gt;&lt;rec-number&gt;27&lt;/rec-number&gt;&lt;foreign-keys&gt;&lt;key app="EN" db-id="frrdwfw9b2tr0jevwpbvdvxv2evwzd20zfd5"&gt;27&lt;/key&gt;&lt;/foreign-keys&gt;&lt;ref-type name="Web Page"&gt;12&lt;/ref-type&gt;&lt;contributors&gt;&lt;authors&gt;&lt;author&gt;Cerep&lt;/author&gt;&lt;/authors&gt;&lt;/contributors&gt;&lt;titles&gt;&lt;title&gt;Organ Tox Panel&lt;/title&gt;&lt;/titles&gt;&lt;dates&gt;&lt;year&gt;2014&lt;/year&gt;&lt;/dates&gt;&lt;urls&gt;&lt;related-urls&gt;&lt;url&gt;http://www.cerep.fr/cerep/users/pages/downloads/Documents/Marketing/Pharmacology%20&amp;amp;%20ADME/OTP/Organ%20Tox%20Panel.pdf&lt;/url&gt;&lt;/related-urls&gt;&lt;/urls&gt;&lt;/record&gt;&lt;/Cite&gt;&lt;Cite&gt;&lt;Author&gt;Cerep&lt;/Author&gt;&lt;Year&gt;2104&lt;/Year&gt;&lt;RecNum&gt;28&lt;/RecNum&gt;&lt;record&gt;&lt;rec-number&gt;28&lt;/rec-number&gt;&lt;foreign-keys&gt;&lt;key app="EN" db-id="frrdwfw9b2tr0jevwpbvdvxv2evwzd20zfd5"&gt;28&lt;/key&gt;&lt;/foreign-keys&gt;&lt;ref-type name="Web Page"&gt;12&lt;/ref-type&gt;&lt;contributors&gt;&lt;authors&gt;&lt;author&gt;Cerep&lt;/author&gt;&lt;/authors&gt;&lt;/contributors&gt;&lt;titles&gt;&lt;title&gt;ADR Panel&lt;/title&gt;&lt;/titles&gt;&lt;dates&gt;&lt;year&gt;2104&lt;/year&gt;&lt;/dates&gt;&lt;urls&gt;&lt;related-urls&gt;&lt;url&gt;http://www.cerep.fr/cerep/users/pages/Downloads/Documents/Marketing/Pharmacology%20&amp;amp;%20ADME/OTP/ADRPanel.pdf&lt;/url&gt;&lt;/related-urls&gt;&lt;/urls&gt;&lt;/record&gt;&lt;/Cite&gt;&lt;/EndNote&gt;</w:instrText>
      </w:r>
      <w:r w:rsidR="00417665">
        <w:rPr>
          <w:lang w:val="en-GB"/>
        </w:rPr>
        <w:fldChar w:fldCharType="separate"/>
      </w:r>
      <w:r w:rsidR="00623DAA">
        <w:rPr>
          <w:noProof/>
          <w:lang w:val="en-GB"/>
        </w:rPr>
        <w:t>[</w:t>
      </w:r>
      <w:hyperlink w:anchor="_ENREF_25" w:tooltip="Cerep, 2014 #27" w:history="1">
        <w:r w:rsidR="00D313D2">
          <w:rPr>
            <w:noProof/>
            <w:lang w:val="en-GB"/>
          </w:rPr>
          <w:t>25</w:t>
        </w:r>
      </w:hyperlink>
      <w:r w:rsidR="00623DAA">
        <w:rPr>
          <w:noProof/>
          <w:lang w:val="en-GB"/>
        </w:rPr>
        <w:t xml:space="preserve">, </w:t>
      </w:r>
      <w:hyperlink w:anchor="_ENREF_26" w:tooltip="Cerep, 2104 #28" w:history="1">
        <w:r w:rsidR="00D313D2">
          <w:rPr>
            <w:noProof/>
            <w:lang w:val="en-GB"/>
          </w:rPr>
          <w:t>26</w:t>
        </w:r>
      </w:hyperlink>
      <w:r w:rsidR="00623DAA">
        <w:rPr>
          <w:noProof/>
          <w:lang w:val="en-GB"/>
        </w:rPr>
        <w:t>]</w:t>
      </w:r>
      <w:r w:rsidR="00417665">
        <w:rPr>
          <w:lang w:val="en-GB"/>
        </w:rPr>
        <w:fldChar w:fldCharType="end"/>
      </w:r>
      <w:r w:rsidR="00B51601" w:rsidRPr="00B51601">
        <w:rPr>
          <w:lang w:val="en-GB"/>
        </w:rPr>
        <w:t>.</w:t>
      </w:r>
      <w:r w:rsidR="00F7227E">
        <w:rPr>
          <w:lang w:val="en-GB"/>
        </w:rPr>
        <w:t xml:space="preserve"> </w:t>
      </w:r>
      <w:r w:rsidR="0066672E">
        <w:rPr>
          <w:lang w:val="en-GB"/>
        </w:rPr>
        <w:t xml:space="preserve"> This </w:t>
      </w:r>
      <w:r w:rsidR="006C202F">
        <w:rPr>
          <w:lang w:val="en-GB"/>
        </w:rPr>
        <w:t>should give</w:t>
      </w:r>
      <w:r w:rsidR="0066672E">
        <w:rPr>
          <w:lang w:val="en-GB"/>
        </w:rPr>
        <w:t xml:space="preserve"> a fairly conservative set of anti-targets</w:t>
      </w:r>
      <w:r w:rsidR="0066672E" w:rsidRPr="0066672E">
        <w:rPr>
          <w:lang w:val="en-GB"/>
        </w:rPr>
        <w:t>,</w:t>
      </w:r>
      <w:r w:rsidR="0066672E">
        <w:rPr>
          <w:lang w:val="en-GB"/>
        </w:rPr>
        <w:t xml:space="preserve"> which </w:t>
      </w:r>
      <w:r w:rsidR="002E04A8">
        <w:rPr>
          <w:lang w:val="en-GB"/>
        </w:rPr>
        <w:t>could</w:t>
      </w:r>
      <w:r w:rsidR="0066672E">
        <w:rPr>
          <w:lang w:val="en-GB"/>
        </w:rPr>
        <w:t xml:space="preserve"> then</w:t>
      </w:r>
      <w:r w:rsidR="00417665">
        <w:rPr>
          <w:lang w:val="en-GB"/>
        </w:rPr>
        <w:t xml:space="preserve"> perhaps</w:t>
      </w:r>
      <w:r w:rsidR="0066672E">
        <w:rPr>
          <w:lang w:val="en-GB"/>
        </w:rPr>
        <w:t xml:space="preserve"> be augmented with newer </w:t>
      </w:r>
      <w:r w:rsidR="001E167B">
        <w:rPr>
          <w:lang w:val="en-GB"/>
        </w:rPr>
        <w:t xml:space="preserve">or more speculative </w:t>
      </w:r>
      <w:r w:rsidR="0066672E">
        <w:rPr>
          <w:lang w:val="en-GB"/>
        </w:rPr>
        <w:t>examples from the literature.</w:t>
      </w:r>
    </w:p>
    <w:p w14:paraId="590C8845" w14:textId="77777777" w:rsidR="009254E5" w:rsidRDefault="009254E5" w:rsidP="00E27838">
      <w:pPr>
        <w:pStyle w:val="NoSpacing"/>
        <w:rPr>
          <w:lang w:val="en-GB"/>
        </w:rPr>
      </w:pPr>
    </w:p>
    <w:p w14:paraId="172D352D" w14:textId="285B67F8" w:rsidR="000C1AD6" w:rsidRPr="00B51601" w:rsidRDefault="004D62DE" w:rsidP="00E27838">
      <w:pPr>
        <w:pStyle w:val="NoSpacing"/>
        <w:rPr>
          <w:lang w:val="en-GB"/>
        </w:rPr>
      </w:pPr>
      <w:r>
        <w:rPr>
          <w:lang w:val="en-GB"/>
        </w:rPr>
        <w:t>One issue with this approach</w:t>
      </w:r>
      <w:r w:rsidR="008F5B5C">
        <w:rPr>
          <w:lang w:val="en-GB"/>
        </w:rPr>
        <w:t xml:space="preserve"> is that the targets </w:t>
      </w:r>
      <w:r w:rsidR="001E167B">
        <w:rPr>
          <w:lang w:val="en-GB"/>
        </w:rPr>
        <w:t xml:space="preserve">in these lists </w:t>
      </w:r>
      <w:r w:rsidR="008F5B5C">
        <w:rPr>
          <w:lang w:val="en-GB"/>
        </w:rPr>
        <w:t>are not always annotated with the organ or tissue in whic</w:t>
      </w:r>
      <w:r w:rsidR="001E167B">
        <w:rPr>
          <w:lang w:val="en-GB"/>
        </w:rPr>
        <w:t>h they exert a toxic effect, so</w:t>
      </w:r>
      <w:r w:rsidR="00417665">
        <w:rPr>
          <w:lang w:val="en-GB"/>
        </w:rPr>
        <w:t xml:space="preserve"> it might not be apparent which contribute</w:t>
      </w:r>
      <w:r w:rsidR="001E167B">
        <w:rPr>
          <w:lang w:val="en-GB"/>
        </w:rPr>
        <w:t xml:space="preserve"> </w:t>
      </w:r>
      <w:r w:rsidR="00417665">
        <w:rPr>
          <w:lang w:val="en-GB"/>
        </w:rPr>
        <w:t>to</w:t>
      </w:r>
      <w:r w:rsidR="001E167B">
        <w:rPr>
          <w:lang w:val="en-GB"/>
        </w:rPr>
        <w:t xml:space="preserve"> cardiovascular or hepatic </w:t>
      </w:r>
      <w:r w:rsidR="00417665">
        <w:rPr>
          <w:lang w:val="en-GB"/>
        </w:rPr>
        <w:t>toxicity specifically</w:t>
      </w:r>
      <w:r w:rsidR="001E167B">
        <w:rPr>
          <w:lang w:val="en-GB"/>
        </w:rPr>
        <w:t>.</w:t>
      </w:r>
      <w:r w:rsidR="003F01F4">
        <w:rPr>
          <w:lang w:val="en-GB"/>
        </w:rPr>
        <w:t xml:space="preserve"> </w:t>
      </w:r>
      <w:r w:rsidR="001E167B">
        <w:rPr>
          <w:lang w:val="en-GB"/>
        </w:rPr>
        <w:t>T</w:t>
      </w:r>
      <w:r w:rsidR="00C403D7">
        <w:rPr>
          <w:lang w:val="en-GB"/>
        </w:rPr>
        <w:t>his could</w:t>
      </w:r>
      <w:r w:rsidR="001E167B">
        <w:rPr>
          <w:lang w:val="en-GB"/>
        </w:rPr>
        <w:t xml:space="preserve"> potentially</w:t>
      </w:r>
      <w:r w:rsidR="00C403D7">
        <w:rPr>
          <w:lang w:val="en-GB"/>
        </w:rPr>
        <w:t xml:space="preserve"> be addressed</w:t>
      </w:r>
      <w:r w:rsidR="001E167B">
        <w:rPr>
          <w:lang w:val="en-GB"/>
        </w:rPr>
        <w:t xml:space="preserve"> </w:t>
      </w:r>
      <w:r w:rsidR="00A7286B">
        <w:rPr>
          <w:lang w:val="en-GB"/>
        </w:rPr>
        <w:t xml:space="preserve">to some extent by </w:t>
      </w:r>
      <w:r w:rsidR="00E71A92">
        <w:rPr>
          <w:lang w:val="en-GB"/>
        </w:rPr>
        <w:t xml:space="preserve">automatic </w:t>
      </w:r>
      <w:r w:rsidR="00A7286B">
        <w:rPr>
          <w:lang w:val="en-GB"/>
        </w:rPr>
        <w:t xml:space="preserve">annotation using a tissue expression </w:t>
      </w:r>
      <w:r w:rsidR="00E71A92">
        <w:rPr>
          <w:lang w:val="en-GB"/>
        </w:rPr>
        <w:t>database</w:t>
      </w:r>
      <w:r w:rsidR="00F36F14">
        <w:rPr>
          <w:lang w:val="en-GB"/>
        </w:rPr>
        <w:t xml:space="preserve"> </w:t>
      </w:r>
      <w:r w:rsidR="00E71A92">
        <w:rPr>
          <w:lang w:val="en-GB"/>
        </w:rPr>
        <w:fldChar w:fldCharType="begin"/>
      </w:r>
      <w:r w:rsidR="00623DAA">
        <w:rPr>
          <w:lang w:val="en-GB"/>
        </w:rPr>
        <w:instrText xml:space="preserve"> ADDIN EN.CITE &lt;EndNote&gt;&lt;Cite&gt;&lt;Year&gt;2014&lt;/Year&gt;&lt;RecNum&gt;30&lt;/RecNum&gt;&lt;DisplayText&gt;[27, 28]&lt;/DisplayText&gt;&lt;record&gt;&lt;rec-number&gt;30&lt;/rec-number&gt;&lt;foreign-keys&gt;&lt;key app="EN" db-id="frrdwfw9b2tr0jevwpbvdvxv2evwzd20zfd5"&gt;30&lt;/key&gt;&lt;/foreign-keys&gt;&lt;ref-type name="Journal Article"&gt;17&lt;/ref-type&gt;&lt;contributors&gt;&lt;/contributors&gt;&lt;titles&gt;&lt;title&gt;The Human Protein Atlas&lt;/title&gt;&lt;/titles&gt;&lt;dates&gt;&lt;year&gt;2014&lt;/year&gt;&lt;/dates&gt;&lt;urls&gt;&lt;related-urls&gt;&lt;url&gt;http://www.proteinatlas.org/&lt;/url&gt;&lt;/related-urls&gt;&lt;/urls&gt;&lt;/record&gt;&lt;/Cite&gt;&lt;Cite&gt;&lt;Year&gt;2014&lt;/Year&gt;&lt;RecNum&gt;31&lt;/RecNum&gt;&lt;record&gt;&lt;rec-number&gt;31&lt;/rec-number&gt;&lt;foreign-keys&gt;&lt;key app="EN" db-id="frrdwfw9b2tr0jevwpbvdvxv2evwzd20zfd5"&gt;31&lt;/key&gt;&lt;/foreign-keys&gt;&lt;ref-type name="Journal Article"&gt;17&lt;/ref-type&gt;&lt;contributors&gt;&lt;/contributors&gt;&lt;titles&gt;&lt;title&gt;TISSUES: Tissue expression database&lt;/title&gt;&lt;/titles&gt;&lt;dates&gt;&lt;year&gt;2014&lt;/year&gt;&lt;/dates&gt;&lt;urls&gt;&lt;related-urls&gt;&lt;url&gt;http://tissues.jensenlab.org/&lt;/url&gt;&lt;/related-urls&gt;&lt;/urls&gt;&lt;/record&gt;&lt;/Cite&gt;&lt;/EndNote&gt;</w:instrText>
      </w:r>
      <w:r w:rsidR="00E71A92">
        <w:rPr>
          <w:lang w:val="en-GB"/>
        </w:rPr>
        <w:fldChar w:fldCharType="separate"/>
      </w:r>
      <w:r w:rsidR="00623DAA">
        <w:rPr>
          <w:noProof/>
          <w:lang w:val="en-GB"/>
        </w:rPr>
        <w:t>[</w:t>
      </w:r>
      <w:hyperlink w:anchor="_ENREF_27" w:tooltip=", 2014 #30" w:history="1">
        <w:r w:rsidR="00D313D2">
          <w:rPr>
            <w:noProof/>
            <w:lang w:val="en-GB"/>
          </w:rPr>
          <w:t>27</w:t>
        </w:r>
      </w:hyperlink>
      <w:r w:rsidR="00623DAA">
        <w:rPr>
          <w:noProof/>
          <w:lang w:val="en-GB"/>
        </w:rPr>
        <w:t xml:space="preserve">, </w:t>
      </w:r>
      <w:hyperlink w:anchor="_ENREF_28" w:tooltip=", 2014 #31" w:history="1">
        <w:r w:rsidR="00D313D2">
          <w:rPr>
            <w:noProof/>
            <w:lang w:val="en-GB"/>
          </w:rPr>
          <w:t>28</w:t>
        </w:r>
      </w:hyperlink>
      <w:r w:rsidR="00623DAA">
        <w:rPr>
          <w:noProof/>
          <w:lang w:val="en-GB"/>
        </w:rPr>
        <w:t>]</w:t>
      </w:r>
      <w:r w:rsidR="00E71A92">
        <w:rPr>
          <w:lang w:val="en-GB"/>
        </w:rPr>
        <w:fldChar w:fldCharType="end"/>
      </w:r>
      <w:r w:rsidR="001E167B">
        <w:rPr>
          <w:lang w:val="en-GB"/>
        </w:rPr>
        <w:t xml:space="preserve">, although analysis of the literature </w:t>
      </w:r>
      <w:r w:rsidR="00E71A92">
        <w:rPr>
          <w:lang w:val="en-GB"/>
        </w:rPr>
        <w:t xml:space="preserve">for each target individually </w:t>
      </w:r>
      <w:r w:rsidR="001E167B">
        <w:rPr>
          <w:lang w:val="en-GB"/>
        </w:rPr>
        <w:t>would</w:t>
      </w:r>
      <w:r w:rsidR="00E71A92">
        <w:rPr>
          <w:lang w:val="en-GB"/>
        </w:rPr>
        <w:t xml:space="preserve"> </w:t>
      </w:r>
      <w:r w:rsidR="003D7756">
        <w:rPr>
          <w:lang w:val="en-GB"/>
        </w:rPr>
        <w:t>be required</w:t>
      </w:r>
      <w:r w:rsidR="00E71A92">
        <w:rPr>
          <w:lang w:val="en-GB"/>
        </w:rPr>
        <w:t xml:space="preserve"> for confidence in the conclusions</w:t>
      </w:r>
      <w:r w:rsidR="001E167B">
        <w:rPr>
          <w:lang w:val="en-GB"/>
        </w:rPr>
        <w:t>. Further</w:t>
      </w:r>
      <w:r w:rsidR="0069455B">
        <w:rPr>
          <w:lang w:val="en-GB"/>
        </w:rPr>
        <w:t>more</w:t>
      </w:r>
      <w:r w:rsidR="001E167B">
        <w:rPr>
          <w:lang w:val="en-GB"/>
        </w:rPr>
        <w:t>, the</w:t>
      </w:r>
      <w:r w:rsidR="00C403D7">
        <w:rPr>
          <w:lang w:val="en-GB"/>
        </w:rPr>
        <w:t xml:space="preserve"> </w:t>
      </w:r>
      <w:r w:rsidR="001E167B">
        <w:rPr>
          <w:lang w:val="en-GB"/>
        </w:rPr>
        <w:t>reasons</w:t>
      </w:r>
      <w:r w:rsidR="00C403D7">
        <w:rPr>
          <w:lang w:val="en-GB"/>
        </w:rPr>
        <w:t xml:space="preserve"> for inclusion</w:t>
      </w:r>
      <w:r w:rsidR="001E167B">
        <w:rPr>
          <w:lang w:val="en-GB"/>
        </w:rPr>
        <w:t xml:space="preserve"> (</w:t>
      </w:r>
      <w:r w:rsidR="0069455B" w:rsidRPr="0069455B">
        <w:rPr>
          <w:i/>
          <w:lang w:val="en-GB"/>
        </w:rPr>
        <w:t>i.e.</w:t>
      </w:r>
      <w:r w:rsidR="0069455B">
        <w:rPr>
          <w:lang w:val="en-GB"/>
        </w:rPr>
        <w:t xml:space="preserve"> </w:t>
      </w:r>
      <w:r w:rsidR="004D7A80">
        <w:rPr>
          <w:lang w:val="en-GB"/>
        </w:rPr>
        <w:t xml:space="preserve">the </w:t>
      </w:r>
      <w:r w:rsidR="001E167B">
        <w:rPr>
          <w:lang w:val="en-GB"/>
        </w:rPr>
        <w:t xml:space="preserve">weight of evidence, </w:t>
      </w:r>
      <w:r w:rsidR="004D7A80">
        <w:rPr>
          <w:lang w:val="en-GB"/>
        </w:rPr>
        <w:t xml:space="preserve">a </w:t>
      </w:r>
      <w:r w:rsidR="001E167B">
        <w:rPr>
          <w:lang w:val="en-GB"/>
        </w:rPr>
        <w:t xml:space="preserve">mechanistic rationale </w:t>
      </w:r>
      <w:r w:rsidR="001E167B" w:rsidRPr="001E167B">
        <w:rPr>
          <w:i/>
          <w:lang w:val="en-GB"/>
        </w:rPr>
        <w:t>etc</w:t>
      </w:r>
      <w:r w:rsidR="001E167B">
        <w:rPr>
          <w:lang w:val="en-GB"/>
        </w:rPr>
        <w:t>.) are not always given and,</w:t>
      </w:r>
      <w:r w:rsidR="00C403D7">
        <w:rPr>
          <w:lang w:val="en-GB"/>
        </w:rPr>
        <w:t xml:space="preserve"> </w:t>
      </w:r>
      <w:r w:rsidR="001E167B">
        <w:rPr>
          <w:lang w:val="en-GB"/>
        </w:rPr>
        <w:t xml:space="preserve">again, </w:t>
      </w:r>
      <w:r w:rsidR="00C403D7">
        <w:rPr>
          <w:lang w:val="en-GB"/>
        </w:rPr>
        <w:t xml:space="preserve">this </w:t>
      </w:r>
      <w:r w:rsidR="0069455B">
        <w:rPr>
          <w:lang w:val="en-GB"/>
        </w:rPr>
        <w:t xml:space="preserve">could only really </w:t>
      </w:r>
      <w:r w:rsidR="00C403D7">
        <w:rPr>
          <w:lang w:val="en-GB"/>
        </w:rPr>
        <w:t xml:space="preserve">be addressed by consulting the literature. </w:t>
      </w:r>
    </w:p>
    <w:p w14:paraId="3FCE16F1" w14:textId="77777777" w:rsidR="00E27838" w:rsidRDefault="00E27838" w:rsidP="00E27838">
      <w:pPr>
        <w:pStyle w:val="NoSpacing"/>
        <w:rPr>
          <w:lang w:val="en-GB"/>
        </w:rPr>
      </w:pPr>
    </w:p>
    <w:p w14:paraId="365CB35E" w14:textId="3A850461" w:rsidR="00455256" w:rsidRDefault="007465C7" w:rsidP="00E27838">
      <w:pPr>
        <w:pStyle w:val="NoSpacing"/>
        <w:rPr>
          <w:lang w:val="en-GB"/>
        </w:rPr>
      </w:pPr>
      <w:r>
        <w:rPr>
          <w:lang w:val="en-GB"/>
        </w:rPr>
        <w:t xml:space="preserve">The effects of </w:t>
      </w:r>
      <w:r w:rsidR="0068517A">
        <w:rPr>
          <w:lang w:val="en-GB"/>
        </w:rPr>
        <w:t xml:space="preserve">xenobiotics on mitochondria are </w:t>
      </w:r>
      <w:r w:rsidR="00893352">
        <w:rPr>
          <w:lang w:val="en-GB"/>
        </w:rPr>
        <w:t xml:space="preserve">very </w:t>
      </w:r>
      <w:r w:rsidR="0068517A">
        <w:rPr>
          <w:lang w:val="en-GB"/>
        </w:rPr>
        <w:t>i</w:t>
      </w:r>
      <w:r w:rsidR="00893352">
        <w:rPr>
          <w:lang w:val="en-GB"/>
        </w:rPr>
        <w:t xml:space="preserve">mportant for understanding </w:t>
      </w:r>
      <w:r>
        <w:rPr>
          <w:lang w:val="en-GB"/>
        </w:rPr>
        <w:t>both hepatotoxicity</w:t>
      </w:r>
      <w:r w:rsidR="00F36F14">
        <w:rPr>
          <w:lang w:val="en-GB"/>
        </w:rPr>
        <w:t xml:space="preserve"> </w:t>
      </w:r>
      <w:r w:rsidR="002001F6">
        <w:rPr>
          <w:lang w:val="en-GB"/>
        </w:rPr>
        <w:fldChar w:fldCharType="begin">
          <w:fldData xml:space="preserve">PEVuZE5vdGU+PENpdGU+PEF1dGhvcj5CZWdyaWNoZTwvQXV0aG9yPjxZZWFyPjIwMTE8L1llYXI+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</w:fldData>
        </w:fldChar>
      </w:r>
      <w:r w:rsidR="00623DAA">
        <w:rPr>
          <w:lang w:val="en-GB"/>
        </w:rPr>
        <w:instrText xml:space="preserve"> ADDIN EN.CITE </w:instrText>
      </w:r>
      <w:r w:rsidR="00623DAA">
        <w:rPr>
          <w:lang w:val="en-GB"/>
        </w:rPr>
        <w:fldChar w:fldCharType="begin">
          <w:fldData xml:space="preserve">PEVuZE5vdGU+PENpdGU+PEF1dGhvcj5CZWdyaWNoZTwvQXV0aG9yPjxZZWFyPjIwMTE8L1llYXI+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</w:fldData>
        </w:fldChar>
      </w:r>
      <w:r w:rsidR="00623DAA">
        <w:rPr>
          <w:lang w:val="en-GB"/>
        </w:rPr>
        <w:instrText xml:space="preserve"> ADDIN EN.CITE.DATA </w:instrText>
      </w:r>
      <w:r w:rsidR="00623DAA">
        <w:rPr>
          <w:lang w:val="en-GB"/>
        </w:rPr>
      </w:r>
      <w:r w:rsidR="00623DAA">
        <w:rPr>
          <w:lang w:val="en-GB"/>
        </w:rPr>
        <w:fldChar w:fldCharType="end"/>
      </w:r>
      <w:r w:rsidR="002001F6">
        <w:rPr>
          <w:lang w:val="en-GB"/>
        </w:rPr>
      </w:r>
      <w:r w:rsidR="002001F6">
        <w:rPr>
          <w:lang w:val="en-GB"/>
        </w:rPr>
        <w:fldChar w:fldCharType="separate"/>
      </w:r>
      <w:r w:rsidR="00623DAA">
        <w:rPr>
          <w:noProof/>
          <w:lang w:val="en-GB"/>
        </w:rPr>
        <w:t>[</w:t>
      </w:r>
      <w:hyperlink w:anchor="_ENREF_29" w:tooltip="Begriche, 2011 #32" w:history="1">
        <w:r w:rsidR="00D313D2">
          <w:rPr>
            <w:noProof/>
            <w:lang w:val="en-GB"/>
          </w:rPr>
          <w:t>29</w:t>
        </w:r>
      </w:hyperlink>
      <w:r w:rsidR="00623DAA">
        <w:rPr>
          <w:noProof/>
          <w:lang w:val="en-GB"/>
        </w:rPr>
        <w:t xml:space="preserve">, </w:t>
      </w:r>
      <w:hyperlink w:anchor="_ENREF_30" w:tooltip="Pessayre, 2012 #33" w:history="1">
        <w:r w:rsidR="00D313D2">
          <w:rPr>
            <w:noProof/>
            <w:lang w:val="en-GB"/>
          </w:rPr>
          <w:t>30</w:t>
        </w:r>
      </w:hyperlink>
      <w:r w:rsidR="00623DAA">
        <w:rPr>
          <w:noProof/>
          <w:lang w:val="en-GB"/>
        </w:rPr>
        <w:t>]</w:t>
      </w:r>
      <w:r w:rsidR="002001F6">
        <w:rPr>
          <w:lang w:val="en-GB"/>
        </w:rPr>
        <w:fldChar w:fldCharType="end"/>
      </w:r>
      <w:r>
        <w:rPr>
          <w:lang w:val="en-GB"/>
        </w:rPr>
        <w:t xml:space="preserve"> and cardiotoxicity</w:t>
      </w:r>
      <w:r w:rsidR="002851E6">
        <w:rPr>
          <w:lang w:val="en-GB"/>
        </w:rPr>
        <w:t xml:space="preserve"> </w:t>
      </w:r>
      <w:r w:rsidR="006A3614">
        <w:rPr>
          <w:lang w:val="en-GB"/>
        </w:rPr>
        <w:fldChar w:fldCharType="begin"/>
      </w:r>
      <w:r w:rsidR="00623DAA">
        <w:rPr>
          <w:lang w:val="en-GB"/>
        </w:rPr>
        <w:instrText xml:space="preserve"> ADDIN EN.CITE &lt;EndNote&gt;&lt;Cite&gt;&lt;Author&gt;Di Lisa&lt;/Author&gt;&lt;Year&gt;2010&lt;/Year&gt;&lt;RecNum&gt;117&lt;/RecNum&gt;&lt;DisplayText&gt;[31, 32]&lt;/DisplayText&gt;&lt;record&gt;&lt;rec-number&gt;117&lt;/rec-number&gt;&lt;foreign-keys&gt;&lt;key app="EN" db-id="frrdwfw9b2tr0jevwpbvdvxv2evwzd20zfd5"&gt;117&lt;/key&gt;&lt;/foreign-keys&gt;&lt;ref-type name="Book Section"&gt;5&lt;/ref-type&gt;&lt;contributors&gt;&lt;authors&gt;&lt;author&gt;Di Lisa, F.&lt;/author&gt;&lt;author&gt;Semenzato, M.&lt;/author&gt;&lt;author&gt;Carpi, A.&lt;/author&gt;&lt;author&gt;Menazza, S.&lt;/author&gt;&lt;author&gt;Kaludercic, N.&lt;/author&gt;&lt;author&gt;Menabo, R.&lt;/author&gt;&lt;author&gt;Canton, M.&lt;/author&gt;&lt;/authors&gt;&lt;secondary-authors&gt;&lt;author&gt;Minotti, G.&lt;/author&gt;&lt;/secondary-authors&gt;&lt;/contributors&gt;&lt;titles&gt;&lt;title&gt;Mitochondrial Dysfunction in Cell Injury and Cardiotoxicity&lt;/title&gt;&lt;secondary-title&gt;Cardiotoxicity of Non-Cardiovascular Drugs&lt;/secondary-title&gt;&lt;/titles&gt;&lt;pages&gt;1-24&lt;/pages&gt;&lt;edition&gt;1&lt;/edition&gt;&lt;section&gt;1&lt;/section&gt;&lt;dates&gt;&lt;year&gt;2010&lt;/year&gt;&lt;/dates&gt;&lt;publisher&gt;Wiley-Blackwell&lt;/publisher&gt;&lt;isbn&gt;978-0470772744&lt;/isbn&gt;&lt;urls&gt;&lt;/urls&gt;&lt;/record&gt;&lt;/Cite&gt;&lt;Cite&gt;&lt;Year&gt;2008&lt;/Year&gt;&lt;RecNum&gt;34&lt;/RecNum&gt;&lt;record&gt;&lt;rec-number&gt;34&lt;/rec-number&gt;&lt;foreign-keys&gt;&lt;key app="EN" db-id="frrdwfw9b2tr0jevwpbvdvxv2evwzd20zfd5"&gt;34&lt;/key&gt;&lt;/foreign-keys&gt;&lt;ref-type name="Book"&gt;6&lt;/ref-type&gt;&lt;contributors&gt;&lt;tertiary-authors&gt;&lt;author&gt;Dykens J. A.&lt;/author&gt;&lt;author&gt;Will Y.&lt;/author&gt;&lt;/tertiary-authors&gt;&lt;/contributors&gt;&lt;titles&gt;&lt;title&gt;Drug-Induced Mitochondrial Dysfunction&lt;/title&gt;&lt;/titles&gt;&lt;dates&gt;&lt;year&gt;2008&lt;/year&gt;&lt;/dates&gt;&lt;publisher&gt;Wiley&lt;/publisher&gt;&lt;isbn&gt;978-0-470-11131-4&lt;/isbn&gt;&lt;urls&gt;&lt;/urls&gt;&lt;/record&gt;&lt;/Cite&gt;&lt;/EndNote&gt;</w:instrText>
      </w:r>
      <w:r w:rsidR="006A3614">
        <w:rPr>
          <w:lang w:val="en-GB"/>
        </w:rPr>
        <w:fldChar w:fldCharType="separate"/>
      </w:r>
      <w:r w:rsidR="00623DAA">
        <w:rPr>
          <w:noProof/>
          <w:lang w:val="en-GB"/>
        </w:rPr>
        <w:t>[</w:t>
      </w:r>
      <w:hyperlink w:anchor="_ENREF_31" w:tooltip="Di Lisa, 2010 #117" w:history="1">
        <w:r w:rsidR="00D313D2">
          <w:rPr>
            <w:noProof/>
            <w:lang w:val="en-GB"/>
          </w:rPr>
          <w:t>31</w:t>
        </w:r>
      </w:hyperlink>
      <w:r w:rsidR="00623DAA">
        <w:rPr>
          <w:noProof/>
          <w:lang w:val="en-GB"/>
        </w:rPr>
        <w:t xml:space="preserve">, </w:t>
      </w:r>
      <w:hyperlink w:anchor="_ENREF_32" w:tooltip=", 2008 #34" w:history="1">
        <w:r w:rsidR="00D313D2">
          <w:rPr>
            <w:noProof/>
            <w:lang w:val="en-GB"/>
          </w:rPr>
          <w:t>32</w:t>
        </w:r>
      </w:hyperlink>
      <w:r w:rsidR="00623DAA">
        <w:rPr>
          <w:noProof/>
          <w:lang w:val="en-GB"/>
        </w:rPr>
        <w:t>]</w:t>
      </w:r>
      <w:r w:rsidR="006A3614">
        <w:rPr>
          <w:lang w:val="en-GB"/>
        </w:rPr>
        <w:fldChar w:fldCharType="end"/>
      </w:r>
      <w:r w:rsidR="00743B5A">
        <w:rPr>
          <w:lang w:val="en-GB"/>
        </w:rPr>
        <w:t xml:space="preserve"> and</w:t>
      </w:r>
      <w:r w:rsidR="00893352">
        <w:rPr>
          <w:lang w:val="en-GB"/>
        </w:rPr>
        <w:t xml:space="preserve"> modelling of </w:t>
      </w:r>
      <w:r w:rsidR="002D35ED">
        <w:rPr>
          <w:lang w:val="en-GB"/>
        </w:rPr>
        <w:t>mitochondrial</w:t>
      </w:r>
      <w:r w:rsidR="00893352">
        <w:rPr>
          <w:lang w:val="en-GB"/>
        </w:rPr>
        <w:t xml:space="preserve"> toxicity is </w:t>
      </w:r>
      <w:r w:rsidR="00474687">
        <w:rPr>
          <w:lang w:val="en-GB"/>
        </w:rPr>
        <w:t>considered an important part of</w:t>
      </w:r>
      <w:r w:rsidR="00893352">
        <w:rPr>
          <w:lang w:val="en-GB"/>
        </w:rPr>
        <w:t xml:space="preserve"> EMBL-EBI’s contribution to HeCaToS</w:t>
      </w:r>
      <w:r w:rsidR="00474687">
        <w:rPr>
          <w:lang w:val="en-GB"/>
        </w:rPr>
        <w:t xml:space="preserve"> WP1. Mitoch</w:t>
      </w:r>
      <w:r w:rsidR="00893352">
        <w:rPr>
          <w:lang w:val="en-GB"/>
        </w:rPr>
        <w:t xml:space="preserve">ondrial biochemistry is well described by </w:t>
      </w:r>
      <w:r w:rsidR="0036574C">
        <w:rPr>
          <w:lang w:val="en-GB"/>
        </w:rPr>
        <w:t>reaction/</w:t>
      </w:r>
      <w:r w:rsidR="00893352">
        <w:rPr>
          <w:lang w:val="en-GB"/>
        </w:rPr>
        <w:t>pa</w:t>
      </w:r>
      <w:r w:rsidR="0036574C">
        <w:rPr>
          <w:lang w:val="en-GB"/>
        </w:rPr>
        <w:t>thway databases such as Reactome</w:t>
      </w:r>
      <w:r w:rsidR="002851E6">
        <w:rPr>
          <w:lang w:val="en-GB"/>
        </w:rPr>
        <w:t xml:space="preserve"> </w:t>
      </w:r>
      <w:r w:rsidR="0036574C">
        <w:rPr>
          <w:lang w:val="en-GB"/>
        </w:rPr>
        <w:fldChar w:fldCharType="begin"/>
      </w:r>
      <w:r w:rsidR="00623DAA">
        <w:rPr>
          <w:lang w:val="en-GB"/>
        </w:rPr>
        <w:instrText xml:space="preserve"> ADDIN EN.CITE &lt;EndNote&gt;&lt;Cite&gt;&lt;Year&gt;2014&lt;/Year&gt;&lt;RecNum&gt;35&lt;/RecNum&gt;&lt;DisplayText&gt;[33]&lt;/DisplayText&gt;&lt;record&gt;&lt;rec-number&gt;35&lt;/rec-number&gt;&lt;foreign-keys&gt;&lt;key app="EN" db-id="frrdwfw9b2tr0jevwpbvdvxv2evwzd20zfd5"&gt;35&lt;/key&gt;&lt;/foreign-keys&gt;&lt;ref-type name="Journal Article"&gt;17&lt;/ref-type&gt;&lt;contributors&gt;&lt;/contributors&gt;&lt;titles&gt;&lt;title&gt;Reactome: A curated pathway database&lt;/title&gt;&lt;/titles&gt;&lt;dates&gt;&lt;year&gt;2014&lt;/year&gt;&lt;/dates&gt;&lt;urls&gt;&lt;related-urls&gt;&lt;url&gt;http://www.reactome.org/&lt;/url&gt;&lt;/related-urls&gt;&lt;/urls&gt;&lt;/record&gt;&lt;/Cite&gt;&lt;/EndNote&gt;</w:instrText>
      </w:r>
      <w:r w:rsidR="0036574C">
        <w:rPr>
          <w:lang w:val="en-GB"/>
        </w:rPr>
        <w:fldChar w:fldCharType="separate"/>
      </w:r>
      <w:r w:rsidR="00623DAA">
        <w:rPr>
          <w:noProof/>
          <w:lang w:val="en-GB"/>
        </w:rPr>
        <w:t>[</w:t>
      </w:r>
      <w:hyperlink w:anchor="_ENREF_33" w:tooltip=", 2014 #35" w:history="1">
        <w:r w:rsidR="00D313D2">
          <w:rPr>
            <w:noProof/>
            <w:lang w:val="en-GB"/>
          </w:rPr>
          <w:t>33</w:t>
        </w:r>
      </w:hyperlink>
      <w:r w:rsidR="00623DAA">
        <w:rPr>
          <w:noProof/>
          <w:lang w:val="en-GB"/>
        </w:rPr>
        <w:t>]</w:t>
      </w:r>
      <w:r w:rsidR="0036574C">
        <w:rPr>
          <w:lang w:val="en-GB"/>
        </w:rPr>
        <w:fldChar w:fldCharType="end"/>
      </w:r>
      <w:r w:rsidR="00325BAD">
        <w:rPr>
          <w:lang w:val="en-GB"/>
        </w:rPr>
        <w:t xml:space="preserve">; this is </w:t>
      </w:r>
      <w:r w:rsidR="0036574C">
        <w:rPr>
          <w:lang w:val="en-GB"/>
        </w:rPr>
        <w:t>valuable</w:t>
      </w:r>
      <w:r w:rsidR="00325BAD">
        <w:rPr>
          <w:lang w:val="en-GB"/>
        </w:rPr>
        <w:t xml:space="preserve"> as </w:t>
      </w:r>
      <w:r w:rsidR="00022B25">
        <w:rPr>
          <w:lang w:val="en-GB"/>
        </w:rPr>
        <w:t>pathways</w:t>
      </w:r>
      <w:r w:rsidR="00E66878">
        <w:rPr>
          <w:lang w:val="en-GB"/>
        </w:rPr>
        <w:t xml:space="preserve"> </w:t>
      </w:r>
      <w:r w:rsidR="00301146">
        <w:rPr>
          <w:lang w:val="en-GB"/>
        </w:rPr>
        <w:t>can be used as an organising framework for modell</w:t>
      </w:r>
      <w:r w:rsidR="00325BAD">
        <w:rPr>
          <w:lang w:val="en-GB"/>
        </w:rPr>
        <w:t>ing activities</w:t>
      </w:r>
      <w:r w:rsidR="00455256">
        <w:rPr>
          <w:lang w:val="en-GB"/>
        </w:rPr>
        <w:t xml:space="preserve">. </w:t>
      </w:r>
    </w:p>
    <w:p w14:paraId="1E654518" w14:textId="77777777" w:rsidR="00455256" w:rsidRDefault="00455256" w:rsidP="00E27838">
      <w:pPr>
        <w:pStyle w:val="NoSpacing"/>
        <w:rPr>
          <w:lang w:val="en-GB"/>
        </w:rPr>
      </w:pPr>
    </w:p>
    <w:p w14:paraId="6181F695" w14:textId="78A7C73E" w:rsidR="007465C7" w:rsidRDefault="00455256" w:rsidP="00E27838">
      <w:pPr>
        <w:pStyle w:val="NoSpacing"/>
        <w:rPr>
          <w:lang w:val="en-GB"/>
        </w:rPr>
      </w:pPr>
      <w:r>
        <w:rPr>
          <w:lang w:val="en-GB"/>
        </w:rPr>
        <w:t>T</w:t>
      </w:r>
      <w:r w:rsidR="00325BAD">
        <w:rPr>
          <w:lang w:val="en-GB"/>
        </w:rPr>
        <w:t>hinking</w:t>
      </w:r>
      <w:r w:rsidR="00474687">
        <w:rPr>
          <w:lang w:val="en-GB"/>
        </w:rPr>
        <w:t xml:space="preserve"> in terms </w:t>
      </w:r>
      <w:r w:rsidR="0037526D">
        <w:rPr>
          <w:lang w:val="en-GB"/>
        </w:rPr>
        <w:t xml:space="preserve">of pathways and systems, in mitochondria and beyond, </w:t>
      </w:r>
      <w:r w:rsidR="00474687">
        <w:rPr>
          <w:lang w:val="en-GB"/>
        </w:rPr>
        <w:t>provide</w:t>
      </w:r>
      <w:r>
        <w:rPr>
          <w:lang w:val="en-GB"/>
        </w:rPr>
        <w:t>s</w:t>
      </w:r>
      <w:r w:rsidR="00474687">
        <w:rPr>
          <w:lang w:val="en-GB"/>
        </w:rPr>
        <w:t xml:space="preserve"> </w:t>
      </w:r>
      <w:r w:rsidR="0036574C">
        <w:rPr>
          <w:lang w:val="en-GB"/>
        </w:rPr>
        <w:t xml:space="preserve">deeper </w:t>
      </w:r>
      <w:r w:rsidR="00474687">
        <w:rPr>
          <w:lang w:val="en-GB"/>
        </w:rPr>
        <w:t>insight into mechanisms of toxicity and</w:t>
      </w:r>
      <w:r w:rsidR="00E66878">
        <w:rPr>
          <w:lang w:val="en-GB"/>
        </w:rPr>
        <w:t xml:space="preserve"> is clearly compatible with </w:t>
      </w:r>
      <w:r w:rsidR="00325BAD">
        <w:rPr>
          <w:lang w:val="en-GB"/>
        </w:rPr>
        <w:t xml:space="preserve">the </w:t>
      </w:r>
      <w:r w:rsidR="00E66878">
        <w:rPr>
          <w:lang w:val="en-GB"/>
        </w:rPr>
        <w:t>AOP and multi-scale concepts discussed above.</w:t>
      </w:r>
      <w:r w:rsidR="00474687">
        <w:rPr>
          <w:lang w:val="en-GB"/>
        </w:rPr>
        <w:t xml:space="preserve"> </w:t>
      </w:r>
      <w:r w:rsidR="0037526D">
        <w:rPr>
          <w:lang w:val="en-GB"/>
        </w:rPr>
        <w:t>D</w:t>
      </w:r>
      <w:r w:rsidR="00474687">
        <w:rPr>
          <w:lang w:val="en-GB"/>
        </w:rPr>
        <w:t>ata for mitochondrial</w:t>
      </w:r>
      <w:r w:rsidR="00887BCB">
        <w:rPr>
          <w:lang w:val="en-GB"/>
        </w:rPr>
        <w:t xml:space="preserve"> targets c</w:t>
      </w:r>
      <w:r w:rsidR="00474687">
        <w:rPr>
          <w:lang w:val="en-GB"/>
        </w:rPr>
        <w:t xml:space="preserve">ould also be of </w:t>
      </w:r>
      <w:r w:rsidR="00884E4E">
        <w:rPr>
          <w:lang w:val="en-GB"/>
        </w:rPr>
        <w:t>use for</w:t>
      </w:r>
      <w:r w:rsidR="00474687">
        <w:rPr>
          <w:lang w:val="en-GB"/>
        </w:rPr>
        <w:t xml:space="preserve"> the dynamic modelling</w:t>
      </w:r>
      <w:r w:rsidR="002851E6">
        <w:rPr>
          <w:lang w:val="en-GB"/>
        </w:rPr>
        <w:t xml:space="preserve"> </w:t>
      </w:r>
      <w:r w:rsidR="0036574C">
        <w:rPr>
          <w:lang w:val="en-GB"/>
        </w:rPr>
        <w:fldChar w:fldCharType="begin">
          <w:fldData xml:space="preserve">PEVuZE5vdGU+PENpdGU+PEF1dGhvcj5XdTwvQXV0aG9yPjxZZWFyPjIwMDc8L1llYXI+PFJlY051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=
</w:fldData>
        </w:fldChar>
      </w:r>
      <w:r w:rsidR="00623DAA">
        <w:rPr>
          <w:lang w:val="en-GB"/>
        </w:rPr>
        <w:instrText xml:space="preserve"> ADDIN EN.CITE </w:instrText>
      </w:r>
      <w:r w:rsidR="00623DAA">
        <w:rPr>
          <w:lang w:val="en-GB"/>
        </w:rPr>
        <w:fldChar w:fldCharType="begin">
          <w:fldData xml:space="preserve">PEVuZE5vdGU+PENpdGU+PEF1dGhvcj5XdTwvQXV0aG9yPjxZZWFyPjIwMDc8L1llYXI+PFJlY051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=
</w:fldData>
        </w:fldChar>
      </w:r>
      <w:r w:rsidR="00623DAA">
        <w:rPr>
          <w:lang w:val="en-GB"/>
        </w:rPr>
        <w:instrText xml:space="preserve"> ADDIN EN.CITE.DATA </w:instrText>
      </w:r>
      <w:r w:rsidR="00623DAA">
        <w:rPr>
          <w:lang w:val="en-GB"/>
        </w:rPr>
      </w:r>
      <w:r w:rsidR="00623DAA">
        <w:rPr>
          <w:lang w:val="en-GB"/>
        </w:rPr>
        <w:fldChar w:fldCharType="end"/>
      </w:r>
      <w:r w:rsidR="0036574C">
        <w:rPr>
          <w:lang w:val="en-GB"/>
        </w:rPr>
      </w:r>
      <w:r w:rsidR="0036574C">
        <w:rPr>
          <w:lang w:val="en-GB"/>
        </w:rPr>
        <w:fldChar w:fldCharType="separate"/>
      </w:r>
      <w:r w:rsidR="00623DAA">
        <w:rPr>
          <w:noProof/>
          <w:lang w:val="en-GB"/>
        </w:rPr>
        <w:t>[</w:t>
      </w:r>
      <w:hyperlink w:anchor="_ENREF_34" w:tooltip="Wu, 2007 #38" w:history="1">
        <w:r w:rsidR="00D313D2">
          <w:rPr>
            <w:noProof/>
            <w:lang w:val="en-GB"/>
          </w:rPr>
          <w:t>34</w:t>
        </w:r>
      </w:hyperlink>
      <w:r w:rsidR="00623DAA">
        <w:rPr>
          <w:noProof/>
          <w:lang w:val="en-GB"/>
        </w:rPr>
        <w:t>]</w:t>
      </w:r>
      <w:r w:rsidR="0036574C">
        <w:rPr>
          <w:lang w:val="en-GB"/>
        </w:rPr>
        <w:fldChar w:fldCharType="end"/>
      </w:r>
      <w:r w:rsidR="00474687">
        <w:rPr>
          <w:lang w:val="en-GB"/>
        </w:rPr>
        <w:t xml:space="preserve"> strategi</w:t>
      </w:r>
      <w:r w:rsidR="00884E4E">
        <w:rPr>
          <w:lang w:val="en-GB"/>
        </w:rPr>
        <w:t>es being pursued in HeCaToS WP2.</w:t>
      </w:r>
      <w:r w:rsidR="00474687">
        <w:rPr>
          <w:lang w:val="en-GB"/>
        </w:rPr>
        <w:t xml:space="preserve"> </w:t>
      </w:r>
      <w:r w:rsidR="008B58C6">
        <w:rPr>
          <w:lang w:val="en-GB"/>
        </w:rPr>
        <w:t>This</w:t>
      </w:r>
      <w:r w:rsidR="00474687">
        <w:rPr>
          <w:lang w:val="en-GB"/>
        </w:rPr>
        <w:t xml:space="preserve"> in turn could inform </w:t>
      </w:r>
      <w:r w:rsidR="00884E4E">
        <w:rPr>
          <w:lang w:val="en-GB"/>
        </w:rPr>
        <w:t xml:space="preserve">WP1 activities, for example by identifying those components of pathways that </w:t>
      </w:r>
      <w:r w:rsidR="0036574C">
        <w:rPr>
          <w:lang w:val="en-GB"/>
        </w:rPr>
        <w:t>are most likely to disrupt proper cell functioning if inhibited</w:t>
      </w:r>
      <w:r w:rsidR="00FD2115">
        <w:rPr>
          <w:lang w:val="en-GB"/>
        </w:rPr>
        <w:t xml:space="preserve"> and which should </w:t>
      </w:r>
      <w:r w:rsidR="001A2B4D">
        <w:rPr>
          <w:lang w:val="en-GB"/>
        </w:rPr>
        <w:t>therefore</w:t>
      </w:r>
      <w:r w:rsidR="00FD2115">
        <w:rPr>
          <w:lang w:val="en-GB"/>
        </w:rPr>
        <w:t xml:space="preserve"> be prioritised for further investigation.</w:t>
      </w:r>
    </w:p>
    <w:p w14:paraId="392EC8A0" w14:textId="77777777" w:rsidR="00743B5A" w:rsidRDefault="00743B5A" w:rsidP="00E27838">
      <w:pPr>
        <w:pStyle w:val="NoSpacing"/>
        <w:rPr>
          <w:lang w:val="en-GB"/>
        </w:rPr>
      </w:pPr>
    </w:p>
    <w:p w14:paraId="7978D326" w14:textId="3C449BFD" w:rsidR="00020BA3" w:rsidRDefault="00DD4083" w:rsidP="00E27838">
      <w:pPr>
        <w:pStyle w:val="NoSpacing"/>
        <w:rPr>
          <w:lang w:val="en-GB"/>
        </w:rPr>
      </w:pPr>
      <w:r>
        <w:rPr>
          <w:lang w:val="en-GB"/>
        </w:rPr>
        <w:t>The x</w:t>
      </w:r>
      <w:r w:rsidR="00FF020D">
        <w:rPr>
          <w:lang w:val="en-GB"/>
        </w:rPr>
        <w:t>eno</w:t>
      </w:r>
      <w:r w:rsidR="0006531F">
        <w:rPr>
          <w:lang w:val="en-GB"/>
        </w:rPr>
        <w:t xml:space="preserve">biotic metabolising enzymes </w:t>
      </w:r>
      <w:r w:rsidR="00595770">
        <w:rPr>
          <w:lang w:val="en-GB"/>
        </w:rPr>
        <w:t xml:space="preserve">(XME) </w:t>
      </w:r>
      <w:r w:rsidR="0006531F">
        <w:rPr>
          <w:lang w:val="en-GB"/>
        </w:rPr>
        <w:t>and transporters</w:t>
      </w:r>
      <w:r>
        <w:rPr>
          <w:lang w:val="en-GB"/>
        </w:rPr>
        <w:t xml:space="preserve"> involved in drug disposition</w:t>
      </w:r>
      <w:r w:rsidR="0006531F">
        <w:rPr>
          <w:lang w:val="en-GB"/>
        </w:rPr>
        <w:t xml:space="preserve"> </w:t>
      </w:r>
      <w:r w:rsidR="00FF020D">
        <w:rPr>
          <w:lang w:val="en-GB"/>
        </w:rPr>
        <w:t>are another special class of anti-target</w:t>
      </w:r>
      <w:r w:rsidR="002851E6">
        <w:rPr>
          <w:lang w:val="en-GB"/>
        </w:rPr>
        <w:t xml:space="preserve"> </w:t>
      </w:r>
      <w:r w:rsidR="00663C63">
        <w:rPr>
          <w:lang w:val="en-GB"/>
        </w:rPr>
        <w:fldChar w:fldCharType="begin"/>
      </w:r>
      <w:r w:rsidR="00623DAA">
        <w:rPr>
          <w:lang w:val="en-GB"/>
        </w:rPr>
        <w:instrText xml:space="preserve"> ADDIN EN.CITE &lt;EndNote&gt;&lt;Cite&gt;&lt;Author&gt;PharmaADME&lt;/Author&gt;&lt;Year&gt;2104&lt;/Year&gt;&lt;RecNum&gt;40&lt;/RecNum&gt;&lt;DisplayText&gt;[35]&lt;/DisplayText&gt;&lt;record&gt;&lt;rec-number&gt;40&lt;/rec-number&gt;&lt;foreign-keys&gt;&lt;key app="EN" db-id="frrdwfw9b2tr0jevwpbvdvxv2evwzd20zfd5"&gt;40&lt;/key&gt;&lt;/foreign-keys&gt;&lt;ref-type name="Web Page"&gt;12&lt;/ref-type&gt;&lt;contributors&gt;&lt;authors&gt;&lt;author&gt;PharmaADME&lt;/author&gt;&lt;/authors&gt;&lt;/contributors&gt;&lt;titles&gt;&lt;title&gt;PharmaADME&lt;/title&gt;&lt;/titles&gt;&lt;dates&gt;&lt;year&gt;2104&lt;/year&gt;&lt;/dates&gt;&lt;urls&gt;&lt;related-urls&gt;&lt;url&gt;http://pharmaadme.org/&lt;/url&gt;&lt;/related-urls&gt;&lt;/urls&gt;&lt;/record&gt;&lt;/Cite&gt;&lt;/EndNote&gt;</w:instrText>
      </w:r>
      <w:r w:rsidR="00663C63">
        <w:rPr>
          <w:lang w:val="en-GB"/>
        </w:rPr>
        <w:fldChar w:fldCharType="separate"/>
      </w:r>
      <w:r w:rsidR="00623DAA">
        <w:rPr>
          <w:noProof/>
          <w:lang w:val="en-GB"/>
        </w:rPr>
        <w:t>[</w:t>
      </w:r>
      <w:hyperlink w:anchor="_ENREF_35" w:tooltip="PharmaADME, 2104 #40" w:history="1">
        <w:r w:rsidR="00D313D2">
          <w:rPr>
            <w:noProof/>
            <w:lang w:val="en-GB"/>
          </w:rPr>
          <w:t>35</w:t>
        </w:r>
      </w:hyperlink>
      <w:r w:rsidR="00623DAA">
        <w:rPr>
          <w:noProof/>
          <w:lang w:val="en-GB"/>
        </w:rPr>
        <w:t>]</w:t>
      </w:r>
      <w:r w:rsidR="00663C63">
        <w:rPr>
          <w:lang w:val="en-GB"/>
        </w:rPr>
        <w:fldChar w:fldCharType="end"/>
      </w:r>
      <w:r w:rsidR="00020BA3">
        <w:rPr>
          <w:lang w:val="en-GB"/>
        </w:rPr>
        <w:t>. Although they can</w:t>
      </w:r>
      <w:r w:rsidR="00FF020D">
        <w:rPr>
          <w:lang w:val="en-GB"/>
        </w:rPr>
        <w:t xml:space="preserve"> be </w:t>
      </w:r>
      <w:r w:rsidR="00020BA3">
        <w:rPr>
          <w:lang w:val="en-GB"/>
        </w:rPr>
        <w:t xml:space="preserve">involved in </w:t>
      </w:r>
      <w:r w:rsidR="00FF020D">
        <w:rPr>
          <w:lang w:val="en-GB"/>
        </w:rPr>
        <w:t>direct toxicity</w:t>
      </w:r>
      <w:r w:rsidR="002851E6">
        <w:rPr>
          <w:lang w:val="en-GB"/>
        </w:rPr>
        <w:t xml:space="preserve"> </w:t>
      </w:r>
      <w:r w:rsidR="00663C63">
        <w:rPr>
          <w:lang w:val="en-GB"/>
        </w:rPr>
        <w:fldChar w:fldCharType="begin"/>
      </w:r>
      <w:r w:rsidR="00E05EC9">
        <w:rPr>
          <w:lang w:val="en-GB"/>
        </w:rPr>
        <w:instrText xml:space="preserve"> ADDIN EN.CITE &lt;EndNote&gt;&lt;Cite&gt;&lt;Author&gt;Anderson&lt;/Author&gt;&lt;Year&gt;2007&lt;/Year&gt;&lt;RecNum&gt;29&lt;/RecNum&gt;&lt;DisplayText&gt;[3]&lt;/DisplayText&gt;&lt;record&gt;&lt;rec-number&gt;29&lt;/rec-number&gt;&lt;foreign-keys&gt;&lt;key app="EN" db-id="frrdwfw9b2tr0jevwpbvdvxv2evwzd20zfd5"&gt;29&lt;/key&gt;&lt;/foreign-keys&gt;&lt;ref-type name="Book Section"&gt;5&lt;/ref-type&gt;&lt;contributors&gt;&lt;authors&gt;&lt;author&gt;Anderson, N.&lt;/author&gt;&lt;author&gt;Borlak, J.&lt;/author&gt;&lt;/authors&gt;&lt;secondary-authors&gt;&lt;author&gt;Sahu, S. C.&lt;/author&gt;&lt;/secondary-authors&gt;&lt;/contributors&gt;&lt;titles&gt;&lt;title&gt;Mechanisms of Toxic Liver Injury&lt;/title&gt;&lt;secondary-title&gt;Hepatotoxicity: From Genomics to in Vitro and in Vivo Models&lt;/secondary-title&gt;&lt;/titles&gt;&lt;pages&gt;191-286&lt;/pages&gt;&lt;section&gt;9&lt;/section&gt;&lt;dates&gt;&lt;year&gt;2007&lt;/year&gt;&lt;/dates&gt;&lt;publisher&gt;Wiley-Blackwell&lt;/publisher&gt;&lt;urls&gt;&lt;/urls&gt;&lt;/record&gt;&lt;/Cite&gt;&lt;/EndNote&gt;</w:instrText>
      </w:r>
      <w:r w:rsidR="00663C63">
        <w:rPr>
          <w:lang w:val="en-GB"/>
        </w:rPr>
        <w:fldChar w:fldCharType="separate"/>
      </w:r>
      <w:r w:rsidR="00E05EC9">
        <w:rPr>
          <w:noProof/>
          <w:lang w:val="en-GB"/>
        </w:rPr>
        <w:t>[</w:t>
      </w:r>
      <w:hyperlink w:anchor="_ENREF_3" w:tooltip="Anderson, 2007 #29" w:history="1">
        <w:r w:rsidR="00D313D2">
          <w:rPr>
            <w:noProof/>
            <w:lang w:val="en-GB"/>
          </w:rPr>
          <w:t>3</w:t>
        </w:r>
      </w:hyperlink>
      <w:r w:rsidR="00E05EC9">
        <w:rPr>
          <w:noProof/>
          <w:lang w:val="en-GB"/>
        </w:rPr>
        <w:t>]</w:t>
      </w:r>
      <w:r w:rsidR="00663C63">
        <w:rPr>
          <w:lang w:val="en-GB"/>
        </w:rPr>
        <w:fldChar w:fldCharType="end"/>
      </w:r>
      <w:r w:rsidR="00020BA3">
        <w:rPr>
          <w:lang w:val="en-GB"/>
        </w:rPr>
        <w:t>,</w:t>
      </w:r>
      <w:r w:rsidR="001D3BC7">
        <w:rPr>
          <w:lang w:val="en-GB"/>
        </w:rPr>
        <w:t xml:space="preserve"> </w:t>
      </w:r>
      <w:r w:rsidR="003F1462">
        <w:rPr>
          <w:lang w:val="en-GB"/>
        </w:rPr>
        <w:t xml:space="preserve">interactions with </w:t>
      </w:r>
      <w:r w:rsidR="00663C63">
        <w:rPr>
          <w:lang w:val="en-GB"/>
        </w:rPr>
        <w:t xml:space="preserve">these </w:t>
      </w:r>
      <w:r w:rsidR="003F1462">
        <w:rPr>
          <w:lang w:val="en-GB"/>
        </w:rPr>
        <w:t>entities</w:t>
      </w:r>
      <w:r w:rsidR="00663C63">
        <w:rPr>
          <w:lang w:val="en-GB"/>
        </w:rPr>
        <w:t xml:space="preserve"> are most</w:t>
      </w:r>
      <w:r w:rsidR="00020BA3">
        <w:rPr>
          <w:lang w:val="en-GB"/>
        </w:rPr>
        <w:t xml:space="preserve"> likely to</w:t>
      </w:r>
      <w:r w:rsidR="001D3BC7">
        <w:rPr>
          <w:lang w:val="en-GB"/>
        </w:rPr>
        <w:t xml:space="preserve"> cause problems in indirect ways, such </w:t>
      </w:r>
      <w:r w:rsidR="00595770">
        <w:rPr>
          <w:lang w:val="en-GB"/>
        </w:rPr>
        <w:t xml:space="preserve">as by </w:t>
      </w:r>
      <w:r w:rsidR="00020BA3">
        <w:rPr>
          <w:lang w:val="en-GB"/>
        </w:rPr>
        <w:t xml:space="preserve">generating reactive metabolites or by </w:t>
      </w:r>
      <w:r w:rsidR="00D25184">
        <w:rPr>
          <w:lang w:val="en-GB"/>
        </w:rPr>
        <w:t>altering</w:t>
      </w:r>
      <w:r w:rsidR="0006531F">
        <w:rPr>
          <w:lang w:val="en-GB"/>
        </w:rPr>
        <w:t xml:space="preserve"> </w:t>
      </w:r>
      <w:r w:rsidR="00D25184">
        <w:rPr>
          <w:lang w:val="en-GB"/>
        </w:rPr>
        <w:t>th</w:t>
      </w:r>
      <w:r w:rsidR="009254E5">
        <w:rPr>
          <w:lang w:val="en-GB"/>
        </w:rPr>
        <w:t>e distribution or metabolism of co</w:t>
      </w:r>
      <w:r w:rsidR="009254E5">
        <w:rPr>
          <w:lang w:val="en-GB"/>
        </w:rPr>
        <w:noBreakHyphen/>
      </w:r>
      <w:r w:rsidR="00D25184">
        <w:rPr>
          <w:lang w:val="en-GB"/>
        </w:rPr>
        <w:t>administered species</w:t>
      </w:r>
      <w:r w:rsidR="00595770">
        <w:rPr>
          <w:lang w:val="en-GB"/>
        </w:rPr>
        <w:t xml:space="preserve"> </w:t>
      </w:r>
      <w:r w:rsidR="00663C63">
        <w:rPr>
          <w:lang w:val="en-GB"/>
        </w:rPr>
        <w:t xml:space="preserve">and </w:t>
      </w:r>
      <w:r w:rsidR="00595770">
        <w:rPr>
          <w:lang w:val="en-GB"/>
        </w:rPr>
        <w:t xml:space="preserve">causing </w:t>
      </w:r>
      <w:r w:rsidR="002A3567">
        <w:rPr>
          <w:lang w:val="en-GB"/>
        </w:rPr>
        <w:t>so-called drug-drug interactions</w:t>
      </w:r>
      <w:r w:rsidR="0006531F">
        <w:rPr>
          <w:lang w:val="en-GB"/>
        </w:rPr>
        <w:t xml:space="preserve"> (DDI</w:t>
      </w:r>
      <w:r w:rsidR="002A3567">
        <w:rPr>
          <w:lang w:val="en-GB"/>
        </w:rPr>
        <w:t>)</w:t>
      </w:r>
      <w:r w:rsidR="002851E6">
        <w:rPr>
          <w:lang w:val="en-GB"/>
        </w:rPr>
        <w:t xml:space="preserve"> </w:t>
      </w:r>
      <w:r w:rsidR="00E869EC">
        <w:rPr>
          <w:lang w:val="en-GB"/>
        </w:rPr>
        <w:fldChar w:fldCharType="begin"/>
      </w:r>
      <w:r w:rsidR="00623DAA">
        <w:rPr>
          <w:lang w:val="en-GB"/>
        </w:rPr>
        <w:instrText xml:space="preserve"> ADDIN EN.CITE &lt;EndNote&gt;&lt;Cite&gt;&lt;Author&gt;Prueksaritanont&lt;/Author&gt;&lt;Year&gt;2013&lt;/Year&gt;&lt;RecNum&gt;41&lt;/RecNum&gt;&lt;DisplayText&gt;[36]&lt;/DisplayText&gt;&lt;record&gt;&lt;rec-number&gt;41&lt;/rec-number&gt;&lt;foreign-keys&gt;&lt;key app="EN" db-id="frrdwfw9b2tr0jevwpbvdvxv2evwzd20zfd5"&gt;41&lt;/key&gt;&lt;/foreign-keys&gt;&lt;ref-type name="Journal Article"&gt;17&lt;/ref-type&gt;&lt;contributors&gt;&lt;authors&gt;&lt;author&gt;Prueksaritanont, T.&lt;/author&gt;&lt;author&gt;Chu, X.&lt;/author&gt;&lt;author&gt;Gibson, C.&lt;/author&gt;&lt;author&gt;Cui, D.&lt;/author&gt;&lt;author&gt;Yee, K. L.&lt;/author&gt;&lt;author&gt;Ballard, J.&lt;/author&gt;&lt;author&gt;Cabalu, T.&lt;/author&gt;&lt;author&gt;Hochman, J.&lt;/author&gt;&lt;/authors&gt;&lt;/contributors&gt;&lt;auth-address&gt;Department of Pharmacokinetics, Pharmacodynamics, and Drug Metabolism, Merck Sharp and Dohme Corp., WP 75A-203, West Point, PA 19486, USA, thomayant_prueksaritanont@merck.com&lt;/auth-address&gt;&lt;titles&gt;&lt;title&gt;Drug-drug interaction studies: regulatory guidance and an industry perspective&lt;/title&gt;&lt;secondary-title&gt;Aaps j&lt;/secondary-title&gt;&lt;alt-title&gt;The AAPS journal&lt;/alt-title&gt;&lt;/titles&gt;&lt;periodical&gt;&lt;full-title&gt;Aaps j&lt;/full-title&gt;&lt;abbr-1&gt;The AAPS journal&lt;/abbr-1&gt;&lt;/periodical&gt;&lt;alt-periodical&gt;&lt;full-title&gt;Aaps j&lt;/full-title&gt;&lt;abbr-1&gt;The AAPS journal&lt;/abbr-1&gt;&lt;/alt-periodical&gt;&lt;pages&gt;629-45&lt;/pages&gt;&lt;volume&gt;15&lt;/volume&gt;&lt;number&gt;3&lt;/number&gt;&lt;edition&gt;2013/04/02&lt;/edition&gt;&lt;keywords&gt;&lt;keyword&gt;Animals&lt;/keyword&gt;&lt;keyword&gt;Drug Interactions/*physiology&lt;/keyword&gt;&lt;keyword&gt;*European Union&lt;/keyword&gt;&lt;keyword&gt;Humans&lt;/keyword&gt;&lt;keyword&gt;Pharmaceutical Preparations/*metabolism/*standards&lt;/keyword&gt;&lt;keyword&gt;Practice Guidelines as Topic/standards&lt;/keyword&gt;&lt;keyword&gt;United States&lt;/keyword&gt;&lt;keyword&gt;United States Food and Drug Administration/*legislation &amp;amp;&lt;/keyword&gt;&lt;keyword&gt;jurisprudence/*standards&lt;/keyword&gt;&lt;/keywords&gt;&lt;dates&gt;&lt;year&gt;2013&lt;/year&gt;&lt;pub-dates&gt;&lt;date&gt;Jul&lt;/date&gt;&lt;/pub-dates&gt;&lt;/dates&gt;&lt;isbn&gt;1550-7416&lt;/isbn&gt;&lt;accession-num&gt;23543602&lt;/accession-num&gt;&lt;urls&gt;&lt;/urls&gt;&lt;custom2&gt;Pmc3691435&lt;/custom2&gt;&lt;electronic-resource-num&gt;10.1208/s12248-013-9470-x&lt;/electronic-resource-num&gt;&lt;remote-database-provider&gt;NLM&lt;/remote-database-provider&gt;&lt;language&gt;eng&lt;/language&gt;&lt;/record&gt;&lt;/Cite&gt;&lt;/EndNote&gt;</w:instrText>
      </w:r>
      <w:r w:rsidR="00E869EC">
        <w:rPr>
          <w:lang w:val="en-GB"/>
        </w:rPr>
        <w:fldChar w:fldCharType="separate"/>
      </w:r>
      <w:r w:rsidR="00623DAA">
        <w:rPr>
          <w:noProof/>
          <w:lang w:val="en-GB"/>
        </w:rPr>
        <w:t>[</w:t>
      </w:r>
      <w:hyperlink w:anchor="_ENREF_36" w:tooltip="Prueksaritanont, 2013 #41" w:history="1">
        <w:r w:rsidR="00D313D2">
          <w:rPr>
            <w:noProof/>
            <w:lang w:val="en-GB"/>
          </w:rPr>
          <w:t>36</w:t>
        </w:r>
      </w:hyperlink>
      <w:r w:rsidR="00623DAA">
        <w:rPr>
          <w:noProof/>
          <w:lang w:val="en-GB"/>
        </w:rPr>
        <w:t>]</w:t>
      </w:r>
      <w:r w:rsidR="00E869EC">
        <w:rPr>
          <w:lang w:val="en-GB"/>
        </w:rPr>
        <w:fldChar w:fldCharType="end"/>
      </w:r>
      <w:r w:rsidR="00D25184">
        <w:rPr>
          <w:lang w:val="en-GB"/>
        </w:rPr>
        <w:t xml:space="preserve">. </w:t>
      </w:r>
      <w:r w:rsidR="00842956">
        <w:rPr>
          <w:lang w:val="en-GB"/>
        </w:rPr>
        <w:t>T</w:t>
      </w:r>
      <w:r w:rsidR="00EB7BB1">
        <w:rPr>
          <w:lang w:val="en-GB"/>
        </w:rPr>
        <w:t xml:space="preserve">hese </w:t>
      </w:r>
      <w:r w:rsidR="00D25184">
        <w:rPr>
          <w:lang w:val="en-GB"/>
        </w:rPr>
        <w:t xml:space="preserve">entities </w:t>
      </w:r>
      <w:r w:rsidR="00CD1254">
        <w:rPr>
          <w:lang w:val="en-GB"/>
        </w:rPr>
        <w:t>are</w:t>
      </w:r>
      <w:r w:rsidR="00D25184">
        <w:rPr>
          <w:lang w:val="en-GB"/>
        </w:rPr>
        <w:t xml:space="preserve"> thus of interest</w:t>
      </w:r>
      <w:r w:rsidR="00595770">
        <w:rPr>
          <w:lang w:val="en-GB"/>
        </w:rPr>
        <w:t xml:space="preserve"> for toxicity prediction</w:t>
      </w:r>
      <w:r w:rsidR="002C14D3">
        <w:rPr>
          <w:lang w:val="en-GB"/>
        </w:rPr>
        <w:t>, even where they do no</w:t>
      </w:r>
      <w:r w:rsidR="00D25184">
        <w:rPr>
          <w:lang w:val="en-GB"/>
        </w:rPr>
        <w:t xml:space="preserve">t </w:t>
      </w:r>
      <w:r w:rsidR="002C14D3">
        <w:rPr>
          <w:lang w:val="en-GB"/>
        </w:rPr>
        <w:t xml:space="preserve">quite </w:t>
      </w:r>
      <w:r w:rsidR="00D25184">
        <w:rPr>
          <w:lang w:val="en-GB"/>
        </w:rPr>
        <w:t xml:space="preserve">fit </w:t>
      </w:r>
      <w:r w:rsidR="002C14D3">
        <w:rPr>
          <w:lang w:val="en-GB"/>
        </w:rPr>
        <w:t>the definition of anti-target given above.</w:t>
      </w:r>
    </w:p>
    <w:p w14:paraId="3710DD19" w14:textId="77777777" w:rsidR="00020BA3" w:rsidRDefault="00020BA3" w:rsidP="00020BA3">
      <w:pPr>
        <w:pStyle w:val="NoSpacing"/>
        <w:rPr>
          <w:rFonts w:asciiTheme="minorHAnsi" w:hAnsiTheme="minorHAnsi" w:cs="Lucida Grande"/>
          <w:color w:val="000000" w:themeColor="text1"/>
        </w:rPr>
      </w:pPr>
    </w:p>
    <w:p w14:paraId="64E60C5B" w14:textId="2016BA64" w:rsidR="00AB71A7" w:rsidRDefault="00791A97" w:rsidP="00020BA3">
      <w:pPr>
        <w:pStyle w:val="NoSpacing"/>
        <w:rPr>
          <w:rFonts w:asciiTheme="minorHAnsi" w:hAnsiTheme="minorHAnsi" w:cs="Lucida Grande"/>
          <w:color w:val="000000" w:themeColor="text1"/>
        </w:rPr>
      </w:pPr>
      <w:r>
        <w:rPr>
          <w:rFonts w:asciiTheme="minorHAnsi" w:hAnsiTheme="minorHAnsi" w:cs="Lucida Grande"/>
          <w:color w:val="000000" w:themeColor="text1"/>
        </w:rPr>
        <w:t>W</w:t>
      </w:r>
      <w:r w:rsidR="00595770">
        <w:rPr>
          <w:rFonts w:asciiTheme="minorHAnsi" w:hAnsiTheme="minorHAnsi" w:cs="Lucida Grande"/>
          <w:color w:val="000000" w:themeColor="text1"/>
        </w:rPr>
        <w:t xml:space="preserve">hen considering </w:t>
      </w:r>
      <w:r>
        <w:rPr>
          <w:rFonts w:asciiTheme="minorHAnsi" w:hAnsiTheme="minorHAnsi" w:cs="Lucida Grande"/>
          <w:color w:val="000000" w:themeColor="text1"/>
        </w:rPr>
        <w:t xml:space="preserve">the potential for </w:t>
      </w:r>
      <w:r w:rsidR="00EA0488">
        <w:rPr>
          <w:rFonts w:asciiTheme="minorHAnsi" w:hAnsiTheme="minorHAnsi" w:cs="Lucida Grande"/>
          <w:color w:val="000000" w:themeColor="text1"/>
        </w:rPr>
        <w:t>DDIs</w:t>
      </w:r>
      <w:r>
        <w:rPr>
          <w:rFonts w:asciiTheme="minorHAnsi" w:hAnsiTheme="minorHAnsi" w:cs="Lucida Grande"/>
          <w:color w:val="000000" w:themeColor="text1"/>
        </w:rPr>
        <w:t xml:space="preserve">, </w:t>
      </w:r>
      <w:r w:rsidR="00595770">
        <w:rPr>
          <w:rFonts w:asciiTheme="minorHAnsi" w:hAnsiTheme="minorHAnsi" w:cs="Lucida Grande"/>
          <w:color w:val="000000" w:themeColor="text1"/>
        </w:rPr>
        <w:t>organs other than those that are the focus of HeCaToS must</w:t>
      </w:r>
      <w:r w:rsidR="00E169D6">
        <w:rPr>
          <w:rFonts w:asciiTheme="minorHAnsi" w:hAnsiTheme="minorHAnsi" w:cs="Lucida Grande"/>
          <w:color w:val="000000" w:themeColor="text1"/>
        </w:rPr>
        <w:t xml:space="preserve"> also</w:t>
      </w:r>
      <w:r w:rsidR="00595770">
        <w:rPr>
          <w:rFonts w:asciiTheme="minorHAnsi" w:hAnsiTheme="minorHAnsi" w:cs="Lucida Grande"/>
          <w:color w:val="000000" w:themeColor="text1"/>
        </w:rPr>
        <w:t xml:space="preserve"> be considered</w:t>
      </w:r>
      <w:r>
        <w:rPr>
          <w:rFonts w:asciiTheme="minorHAnsi" w:hAnsiTheme="minorHAnsi" w:cs="Lucida Grande"/>
          <w:color w:val="000000" w:themeColor="text1"/>
        </w:rPr>
        <w:t>.</w:t>
      </w:r>
      <w:r w:rsidR="00595770">
        <w:rPr>
          <w:rFonts w:asciiTheme="minorHAnsi" w:hAnsiTheme="minorHAnsi" w:cs="Lucida Grande"/>
          <w:color w:val="000000" w:themeColor="text1"/>
        </w:rPr>
        <w:t xml:space="preserve"> XMEs and transporters are </w:t>
      </w:r>
      <w:r w:rsidR="00F52355">
        <w:rPr>
          <w:rFonts w:asciiTheme="minorHAnsi" w:hAnsiTheme="minorHAnsi" w:cs="Lucida Grande"/>
          <w:color w:val="000000" w:themeColor="text1"/>
        </w:rPr>
        <w:t>present</w:t>
      </w:r>
      <w:r w:rsidR="00595770">
        <w:rPr>
          <w:rFonts w:asciiTheme="minorHAnsi" w:hAnsiTheme="minorHAnsi" w:cs="Lucida Grande"/>
          <w:color w:val="000000" w:themeColor="text1"/>
        </w:rPr>
        <w:t xml:space="preserve"> in many tissues such as </w:t>
      </w:r>
      <w:r>
        <w:rPr>
          <w:rFonts w:asciiTheme="minorHAnsi" w:hAnsiTheme="minorHAnsi" w:cs="Lucida Grande"/>
          <w:color w:val="000000" w:themeColor="text1"/>
        </w:rPr>
        <w:t xml:space="preserve">the GI tract </w:t>
      </w:r>
      <w:r w:rsidR="00595770">
        <w:rPr>
          <w:rFonts w:asciiTheme="minorHAnsi" w:hAnsiTheme="minorHAnsi" w:cs="Lucida Grande"/>
          <w:color w:val="000000" w:themeColor="text1"/>
        </w:rPr>
        <w:t>and the kidneys</w:t>
      </w:r>
      <w:r w:rsidR="002851E6">
        <w:rPr>
          <w:rFonts w:asciiTheme="minorHAnsi" w:hAnsiTheme="minorHAnsi" w:cs="Lucida Grande"/>
          <w:color w:val="000000" w:themeColor="text1"/>
        </w:rPr>
        <w:t xml:space="preserve"> </w:t>
      </w:r>
      <w:r w:rsidR="00727DB4">
        <w:rPr>
          <w:rFonts w:asciiTheme="minorHAnsi" w:hAnsiTheme="minorHAnsi" w:cs="Lucida Grande"/>
          <w:color w:val="000000" w:themeColor="text1"/>
        </w:rPr>
        <w:fldChar w:fldCharType="begin">
          <w:fldData xml:space="preserve">PEVuZE5vdGU+PENpdGU+PEF1dGhvcj5UaGVsZW48L0F1dGhvcj48WWVhcj4yMDA5PC9ZZWFyPjxS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</w:fldData>
        </w:fldChar>
      </w:r>
      <w:r w:rsidR="00623DAA">
        <w:rPr>
          <w:rFonts w:asciiTheme="minorHAnsi" w:hAnsiTheme="minorHAnsi" w:cs="Lucida Grande"/>
          <w:color w:val="000000" w:themeColor="text1"/>
        </w:rPr>
        <w:instrText xml:space="preserve"> ADDIN EN.CITE </w:instrText>
      </w:r>
      <w:r w:rsidR="00623DAA">
        <w:rPr>
          <w:rFonts w:asciiTheme="minorHAnsi" w:hAnsiTheme="minorHAnsi" w:cs="Lucida Grande"/>
          <w:color w:val="000000" w:themeColor="text1"/>
        </w:rPr>
        <w:fldChar w:fldCharType="begin">
          <w:fldData xml:space="preserve">PEVuZE5vdGU+PENpdGU+PEF1dGhvcj5UaGVsZW48L0F1dGhvcj48WWVhcj4yMDA5PC9ZZWFyPjxS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</w:fldData>
        </w:fldChar>
      </w:r>
      <w:r w:rsidR="00623DAA">
        <w:rPr>
          <w:rFonts w:asciiTheme="minorHAnsi" w:hAnsiTheme="minorHAnsi" w:cs="Lucida Grande"/>
          <w:color w:val="000000" w:themeColor="text1"/>
        </w:rPr>
        <w:instrText xml:space="preserve"> ADDIN EN.CITE.DATA </w:instrText>
      </w:r>
      <w:r w:rsidR="00623DAA">
        <w:rPr>
          <w:rFonts w:asciiTheme="minorHAnsi" w:hAnsiTheme="minorHAnsi" w:cs="Lucida Grande"/>
          <w:color w:val="000000" w:themeColor="text1"/>
        </w:rPr>
      </w:r>
      <w:r w:rsidR="00623DAA">
        <w:rPr>
          <w:rFonts w:asciiTheme="minorHAnsi" w:hAnsiTheme="minorHAnsi" w:cs="Lucida Grande"/>
          <w:color w:val="000000" w:themeColor="text1"/>
        </w:rPr>
        <w:fldChar w:fldCharType="end"/>
      </w:r>
      <w:r w:rsidR="00727DB4">
        <w:rPr>
          <w:rFonts w:asciiTheme="minorHAnsi" w:hAnsiTheme="minorHAnsi" w:cs="Lucida Grande"/>
          <w:color w:val="000000" w:themeColor="text1"/>
        </w:rPr>
      </w:r>
      <w:r w:rsidR="00727DB4">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37" w:tooltip="Thelen, 2009 #118" w:history="1">
        <w:r w:rsidR="00D313D2">
          <w:rPr>
            <w:rFonts w:asciiTheme="minorHAnsi" w:hAnsiTheme="minorHAnsi" w:cs="Lucida Grande"/>
            <w:noProof/>
            <w:color w:val="000000" w:themeColor="text1"/>
          </w:rPr>
          <w:t>37</w:t>
        </w:r>
      </w:hyperlink>
      <w:r w:rsidR="00623DAA">
        <w:rPr>
          <w:rFonts w:asciiTheme="minorHAnsi" w:hAnsiTheme="minorHAnsi" w:cs="Lucida Grande"/>
          <w:noProof/>
          <w:color w:val="000000" w:themeColor="text1"/>
        </w:rPr>
        <w:t xml:space="preserve">, </w:t>
      </w:r>
      <w:hyperlink w:anchor="_ENREF_38" w:tooltip="Inui, 2000 #119" w:history="1">
        <w:r w:rsidR="00D313D2">
          <w:rPr>
            <w:rFonts w:asciiTheme="minorHAnsi" w:hAnsiTheme="minorHAnsi" w:cs="Lucida Grande"/>
            <w:noProof/>
            <w:color w:val="000000" w:themeColor="text1"/>
          </w:rPr>
          <w:t>38</w:t>
        </w:r>
      </w:hyperlink>
      <w:r w:rsidR="00623DAA">
        <w:rPr>
          <w:rFonts w:asciiTheme="minorHAnsi" w:hAnsiTheme="minorHAnsi" w:cs="Lucida Grande"/>
          <w:noProof/>
          <w:color w:val="000000" w:themeColor="text1"/>
        </w:rPr>
        <w:t>]</w:t>
      </w:r>
      <w:r w:rsidR="00727DB4">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and inhibition or induction of any of these by a drug could have an impact on the concentration of other species. </w:t>
      </w:r>
    </w:p>
    <w:p w14:paraId="3CC0E082" w14:textId="77777777" w:rsidR="00020BA3" w:rsidRDefault="00020BA3" w:rsidP="00E27838">
      <w:pPr>
        <w:pStyle w:val="NoSpacing"/>
        <w:rPr>
          <w:lang w:val="en-GB"/>
        </w:rPr>
      </w:pPr>
    </w:p>
    <w:p w14:paraId="6341BADB" w14:textId="057F32A7" w:rsidR="00F50CEC" w:rsidRDefault="00E27838" w:rsidP="001D4E9F">
      <w:pPr>
        <w:pStyle w:val="NoSpacing"/>
        <w:rPr>
          <w:lang w:val="en-GB"/>
        </w:rPr>
      </w:pPr>
      <w:r>
        <w:rPr>
          <w:lang w:val="en-GB"/>
        </w:rPr>
        <w:t xml:space="preserve">Although the focus of this report will be on molecular targets, </w:t>
      </w:r>
      <w:r w:rsidR="00FE4B39">
        <w:rPr>
          <w:lang w:val="en-GB"/>
        </w:rPr>
        <w:t>this</w:t>
      </w:r>
      <w:r>
        <w:rPr>
          <w:lang w:val="en-GB"/>
        </w:rPr>
        <w:t xml:space="preserve"> does not mean that data gathering should be restricted to such</w:t>
      </w:r>
      <w:r w:rsidR="00BD579D">
        <w:rPr>
          <w:lang w:val="en-GB"/>
        </w:rPr>
        <w:t xml:space="preserve"> assays</w:t>
      </w:r>
      <w:r>
        <w:rPr>
          <w:lang w:val="en-GB"/>
        </w:rPr>
        <w:t xml:space="preserve">. Data for assays conducted </w:t>
      </w:r>
      <w:r w:rsidR="00FE4B39">
        <w:rPr>
          <w:lang w:val="en-GB"/>
        </w:rPr>
        <w:t>on</w:t>
      </w:r>
      <w:r>
        <w:rPr>
          <w:lang w:val="en-GB"/>
        </w:rPr>
        <w:t xml:space="preserve"> other levels will also be valuable for multi</w:t>
      </w:r>
      <w:r w:rsidR="00BD579D">
        <w:rPr>
          <w:lang w:val="en-GB"/>
        </w:rPr>
        <w:t xml:space="preserve">-scale modelling, both for </w:t>
      </w:r>
      <w:r w:rsidR="00B514C5">
        <w:rPr>
          <w:lang w:val="en-GB"/>
        </w:rPr>
        <w:t xml:space="preserve">validating bottom-up </w:t>
      </w:r>
      <w:r w:rsidR="00445BFF">
        <w:rPr>
          <w:lang w:val="en-GB"/>
        </w:rPr>
        <w:t>models and for enabling complementary ‘middle-out’ approaches</w:t>
      </w:r>
      <w:r w:rsidR="002851E6">
        <w:rPr>
          <w:lang w:val="en-GB"/>
        </w:rPr>
        <w:t xml:space="preserve"> </w:t>
      </w:r>
      <w:r w:rsidR="00FD4BDD">
        <w:rPr>
          <w:lang w:val="en-GB"/>
        </w:rPr>
        <w:fldChar w:fldCharType="begin"/>
      </w:r>
      <w:r w:rsidR="00623DAA">
        <w:rPr>
          <w:lang w:val="en-GB"/>
        </w:rPr>
        <w:instrText xml:space="preserve"> ADDIN EN.CITE &lt;EndNote&gt;&lt;Cite&gt;&lt;Author&gt;Castiglione&lt;/Author&gt;&lt;Year&gt;2014&lt;/Year&gt;&lt;RecNum&gt;15&lt;/RecNum&gt;&lt;DisplayText&gt;[39]&lt;/DisplayText&gt;&lt;record&gt;&lt;rec-number&gt;15&lt;/rec-number&gt;&lt;foreign-keys&gt;&lt;key app="EN" db-id="frrdwfw9b2tr0jevwpbvdvxv2evwzd20zfd5"&gt;15&lt;/key&gt;&lt;/foreign-keys&gt;&lt;ref-type name="Journal Article"&gt;17&lt;/ref-type&gt;&lt;contributors&gt;&lt;authors&gt;&lt;author&gt;Castiglione, F.&lt;/author&gt;&lt;author&gt;Pappalardo, F.&lt;/author&gt;&lt;author&gt;Bianca, C.&lt;/author&gt;&lt;author&gt;Russo, G.&lt;/author&gt;&lt;author&gt;Motta, S.&lt;/author&gt;&lt;/authors&gt;&lt;/contributors&gt;&lt;auth-address&gt;Institute for Applied Mathematics, National Research Council of Italy, Rome, Italy.&amp;#xD;Department of Pharmaceutical Sciences, University of Catania, Catania, Italy.&amp;#xD;Theoretical Physics of Condensed Matter, Sorbonne Universities, UPMC Univ Paris 6, 75252 Paris Cedex 05, France ; UMR 7600 LPTMC, CNRS, 75252 Paris Cedex 05, France.&amp;#xD;Department of Mathematics and Computer Science, University of Catania, 95125 Catania, Italy.&lt;/auth-address&gt;&lt;titles&gt;&lt;title&gt;Modeling biology spanning different scales: an open challenge&lt;/title&gt;&lt;secondary-title&gt;Biomed Res Int&lt;/secondary-title&gt;&lt;alt-title&gt;BioMed research international&lt;/alt-title&gt;&lt;/titles&gt;&lt;periodical&gt;&lt;full-title&gt;Biomed Res Int&lt;/full-title&gt;&lt;abbr-1&gt;BioMed research international&lt;/abbr-1&gt;&lt;/periodical&gt;&lt;alt-periodical&gt;&lt;full-title&gt;Biomed Res Int&lt;/full-title&gt;&lt;abbr-1&gt;BioMed research international&lt;/abbr-1&gt;&lt;/alt-periodical&gt;&lt;pages&gt;902545&lt;/pages&gt;&lt;volume&gt;2014&lt;/volume&gt;&lt;edition&gt;2014/08/22&lt;/edition&gt;&lt;dates&gt;&lt;year&gt;2014&lt;/year&gt;&lt;/dates&gt;&lt;accession-num&gt;25143952&lt;/accession-num&gt;&lt;urls&gt;&lt;/urls&gt;&lt;custom2&gt;Pmc4124842&lt;/custom2&gt;&lt;electronic-resource-num&gt;10.1155/2014/902545&lt;/electronic-resource-num&gt;&lt;remote-database-provider&gt;NLM&lt;/remote-database-provider&gt;&lt;language&gt;eng&lt;/language&gt;&lt;/record&gt;&lt;/Cite&gt;&lt;/EndNote&gt;</w:instrText>
      </w:r>
      <w:r w:rsidR="00FD4BDD">
        <w:rPr>
          <w:lang w:val="en-GB"/>
        </w:rPr>
        <w:fldChar w:fldCharType="separate"/>
      </w:r>
      <w:r w:rsidR="00623DAA">
        <w:rPr>
          <w:noProof/>
          <w:lang w:val="en-GB"/>
        </w:rPr>
        <w:t>[</w:t>
      </w:r>
      <w:hyperlink w:anchor="_ENREF_39" w:tooltip="Castiglione, 2014 #15" w:history="1">
        <w:r w:rsidR="00D313D2">
          <w:rPr>
            <w:noProof/>
            <w:lang w:val="en-GB"/>
          </w:rPr>
          <w:t>39</w:t>
        </w:r>
      </w:hyperlink>
      <w:r w:rsidR="00623DAA">
        <w:rPr>
          <w:noProof/>
          <w:lang w:val="en-GB"/>
        </w:rPr>
        <w:t>]</w:t>
      </w:r>
      <w:r w:rsidR="00FD4BDD">
        <w:rPr>
          <w:lang w:val="en-GB"/>
        </w:rPr>
        <w:fldChar w:fldCharType="end"/>
      </w:r>
      <w:r w:rsidR="00B514C5">
        <w:rPr>
          <w:lang w:val="en-GB"/>
        </w:rPr>
        <w:t>.</w:t>
      </w:r>
      <w:r w:rsidR="00A460C2">
        <w:rPr>
          <w:lang w:val="en-GB"/>
        </w:rPr>
        <w:t xml:space="preserve"> An example would be the use of cell-bas</w:t>
      </w:r>
      <w:r w:rsidR="00445BFF">
        <w:rPr>
          <w:lang w:val="en-GB"/>
        </w:rPr>
        <w:t>ed assays for measuring drug</w:t>
      </w:r>
      <w:r w:rsidR="00A460C2">
        <w:rPr>
          <w:lang w:val="en-GB"/>
        </w:rPr>
        <w:t>-induced mitochondrial dysfunction</w:t>
      </w:r>
      <w:r w:rsidR="002851E6">
        <w:rPr>
          <w:lang w:val="en-GB"/>
        </w:rPr>
        <w:t xml:space="preserve"> </w:t>
      </w:r>
      <w:r w:rsidR="00FD4BDD">
        <w:rPr>
          <w:lang w:val="en-GB"/>
        </w:rPr>
        <w:fldChar w:fldCharType="begin"/>
      </w:r>
      <w:r w:rsidR="00623DAA">
        <w:rPr>
          <w:lang w:val="en-GB"/>
        </w:rPr>
        <w:instrText xml:space="preserve"> ADDIN EN.CITE &lt;EndNote&gt;&lt;Cite&gt;&lt;Author&gt;Sahdeo&lt;/Author&gt;&lt;Year&gt;2014&lt;/Year&gt;&lt;RecNum&gt;16&lt;/RecNum&gt;&lt;DisplayText&gt;[40]&lt;/DisplayText&gt;&lt;record&gt;&lt;rec-number&gt;16&lt;/rec-number&gt;&lt;foreign-keys&gt;&lt;key app="EN" db-id="frrdwfw9b2tr0jevwpbvdvxv2evwzd20zfd5"&gt;16&lt;/key&gt;&lt;/foreign-keys&gt;&lt;ref-type name="Journal Article"&gt;17&lt;/ref-type&gt;&lt;contributors&gt;&lt;authors&gt;&lt;author&gt;Sahdeo, S.&lt;/author&gt;&lt;author&gt;Tomilov, A.&lt;/author&gt;&lt;author&gt;Komachi, K.&lt;/author&gt;&lt;author&gt;Iwahashi, C.&lt;/author&gt;&lt;author&gt;Datta, S.&lt;/author&gt;&lt;author&gt;Hughes, O.&lt;/author&gt;&lt;author&gt;Hagerman, P.&lt;/author&gt;&lt;author&gt;Cortopassi, G.&lt;/author&gt;&lt;/authors&gt;&lt;/contributors&gt;&lt;auth-address&gt;Department of Molecular Biosciences, School of Veterinary Medicine, University of California, Davis, 1089 Veterinary Medicine Drive, Davis, CA 95616, United States.&amp;#xD;Eon Research, 707 4th Street, Suite 305, Davis, CA 95616, United States.&amp;#xD;Department of Biochemistry and Molecular Medicine, School of Medicine, University of California, Davis, 4455 Tupper Hall, Davis, CA 95616, United States.&lt;/auth-address&gt;&lt;titles&gt;&lt;title&gt;High-throughput screening of FDA-approved drugs using oxygen biosensor plates reveals secondary mitofunctional effects&lt;/title&gt;&lt;secondary-title&gt;Mitochondrion&lt;/secondary-title&gt;&lt;alt-title&gt;Mitochondrion&lt;/alt-title&gt;&lt;/titles&gt;&lt;periodical&gt;&lt;full-title&gt;Mitochondrion&lt;/full-title&gt;&lt;abbr-1&gt;Mitochondrion&lt;/abbr-1&gt;&lt;/periodical&gt;&lt;alt-periodical&gt;&lt;full-title&gt;Mitochondrion&lt;/full-title&gt;&lt;abbr-1&gt;Mitochondrion&lt;/abbr-1&gt;&lt;/alt-periodical&gt;&lt;pages&gt;116-25&lt;/pages&gt;&lt;volume&gt;17&lt;/volume&gt;&lt;edition&gt;2014/07/19&lt;/edition&gt;&lt;keywords&gt;&lt;keyword&gt;Bioenergetics&lt;/keyword&gt;&lt;keyword&gt;High-throughput screening&lt;/keyword&gt;&lt;keyword&gt;Mitochondrial disease&lt;/keyword&gt;&lt;keyword&gt;Oxygen&lt;/keyword&gt;&lt;/keywords&gt;&lt;dates&gt;&lt;year&gt;2014&lt;/year&gt;&lt;pub-dates&gt;&lt;date&gt;Jul&lt;/date&gt;&lt;/pub-dates&gt;&lt;/dates&gt;&lt;isbn&gt;1567-7249&lt;/isbn&gt;&lt;accession-num&gt;25034306&lt;/accession-num&gt;&lt;urls&gt;&lt;/urls&gt;&lt;custom2&gt;Pmc4142054&lt;/custom2&gt;&lt;custom6&gt;Nihms618034&lt;/custom6&gt;&lt;electronic-resource-num&gt;10.1016/j.mito.2014.07.002&lt;/electronic-resource-num&gt;&lt;remote-database-provider&gt;NLM&lt;/remote-database-provider&gt;&lt;language&gt;eng&lt;/language&gt;&lt;/record&gt;&lt;/Cite&gt;&lt;/EndNote&gt;</w:instrText>
      </w:r>
      <w:r w:rsidR="00FD4BDD">
        <w:rPr>
          <w:lang w:val="en-GB"/>
        </w:rPr>
        <w:fldChar w:fldCharType="separate"/>
      </w:r>
      <w:r w:rsidR="00623DAA">
        <w:rPr>
          <w:noProof/>
          <w:lang w:val="en-GB"/>
        </w:rPr>
        <w:t>[</w:t>
      </w:r>
      <w:hyperlink w:anchor="_ENREF_40" w:tooltip="Sahdeo, 2014 #16" w:history="1">
        <w:r w:rsidR="00D313D2">
          <w:rPr>
            <w:noProof/>
            <w:lang w:val="en-GB"/>
          </w:rPr>
          <w:t>40</w:t>
        </w:r>
      </w:hyperlink>
      <w:r w:rsidR="00623DAA">
        <w:rPr>
          <w:noProof/>
          <w:lang w:val="en-GB"/>
        </w:rPr>
        <w:t>]</w:t>
      </w:r>
      <w:r w:rsidR="00FD4BDD">
        <w:rPr>
          <w:lang w:val="en-GB"/>
        </w:rPr>
        <w:fldChar w:fldCharType="end"/>
      </w:r>
      <w:r w:rsidR="002C3869">
        <w:rPr>
          <w:lang w:val="en-GB"/>
        </w:rPr>
        <w:t xml:space="preserve">, or high-content screening assays for </w:t>
      </w:r>
      <w:r w:rsidR="00297C41">
        <w:rPr>
          <w:lang w:val="en-GB"/>
        </w:rPr>
        <w:t>DILI</w:t>
      </w:r>
      <w:r w:rsidR="002851E6">
        <w:rPr>
          <w:lang w:val="en-GB"/>
        </w:rPr>
        <w:t xml:space="preserve"> </w:t>
      </w:r>
      <w:r w:rsidR="00FD4BDD">
        <w:rPr>
          <w:lang w:val="en-GB"/>
        </w:rPr>
        <w:fldChar w:fldCharType="begin">
          <w:fldData xml:space="preserve">PEVuZE5vdGU+PENpdGU+PEF1dGhvcj5QZXJzc29uPC9BdXRob3I+PFllYXI+MjAxMzwvWWVhcj48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</w:fldData>
        </w:fldChar>
      </w:r>
      <w:r w:rsidR="00623DAA">
        <w:rPr>
          <w:lang w:val="en-GB"/>
        </w:rPr>
        <w:instrText xml:space="preserve"> ADDIN EN.CITE </w:instrText>
      </w:r>
      <w:r w:rsidR="00623DAA">
        <w:rPr>
          <w:lang w:val="en-GB"/>
        </w:rPr>
        <w:fldChar w:fldCharType="begin">
          <w:fldData xml:space="preserve">PEVuZE5vdGU+PENpdGU+PEF1dGhvcj5QZXJzc29uPC9BdXRob3I+PFllYXI+MjAxMzwvWWVhcj48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</w:fldData>
        </w:fldChar>
      </w:r>
      <w:r w:rsidR="00623DAA">
        <w:rPr>
          <w:lang w:val="en-GB"/>
        </w:rPr>
        <w:instrText xml:space="preserve"> ADDIN EN.CITE.DATA </w:instrText>
      </w:r>
      <w:r w:rsidR="00623DAA">
        <w:rPr>
          <w:lang w:val="en-GB"/>
        </w:rPr>
      </w:r>
      <w:r w:rsidR="00623DAA">
        <w:rPr>
          <w:lang w:val="en-GB"/>
        </w:rPr>
        <w:fldChar w:fldCharType="end"/>
      </w:r>
      <w:r w:rsidR="00FD4BDD">
        <w:rPr>
          <w:lang w:val="en-GB"/>
        </w:rPr>
      </w:r>
      <w:r w:rsidR="00FD4BDD">
        <w:rPr>
          <w:lang w:val="en-GB"/>
        </w:rPr>
        <w:fldChar w:fldCharType="separate"/>
      </w:r>
      <w:r w:rsidR="00623DAA">
        <w:rPr>
          <w:noProof/>
          <w:lang w:val="en-GB"/>
        </w:rPr>
        <w:t>[</w:t>
      </w:r>
      <w:hyperlink w:anchor="_ENREF_41" w:tooltip="Persson, 2013 #17" w:history="1">
        <w:r w:rsidR="00D313D2">
          <w:rPr>
            <w:noProof/>
            <w:lang w:val="en-GB"/>
          </w:rPr>
          <w:t>41</w:t>
        </w:r>
      </w:hyperlink>
      <w:r w:rsidR="00623DAA">
        <w:rPr>
          <w:noProof/>
          <w:lang w:val="en-GB"/>
        </w:rPr>
        <w:t>]</w:t>
      </w:r>
      <w:r w:rsidR="00FD4BDD">
        <w:rPr>
          <w:lang w:val="en-GB"/>
        </w:rPr>
        <w:fldChar w:fldCharType="end"/>
      </w:r>
      <w:r w:rsidR="002C3869">
        <w:rPr>
          <w:lang w:val="en-GB"/>
        </w:rPr>
        <w:t>.</w:t>
      </w:r>
      <w:r w:rsidR="00FE4B39">
        <w:rPr>
          <w:lang w:val="en-GB"/>
        </w:rPr>
        <w:t xml:space="preserve"> </w:t>
      </w:r>
      <w:r w:rsidR="00C41219">
        <w:rPr>
          <w:lang w:val="en-GB"/>
        </w:rPr>
        <w:t>Even compendia of hepatotoxic drugs</w:t>
      </w:r>
      <w:r w:rsidR="002851E6">
        <w:rPr>
          <w:lang w:val="en-GB"/>
        </w:rPr>
        <w:t xml:space="preserve"> </w:t>
      </w:r>
      <w:r w:rsidR="00FD4BDD">
        <w:rPr>
          <w:lang w:val="en-GB"/>
        </w:rPr>
        <w:fldChar w:fldCharType="begin"/>
      </w:r>
      <w:r w:rsidR="00623DAA">
        <w:rPr>
          <w:lang w:val="en-GB"/>
        </w:rPr>
        <w:instrText xml:space="preserve"> ADDIN EN.CITE &lt;EndNote&gt;&lt;Cite&gt;&lt;Author&gt;Biour&lt;/Author&gt;&lt;Year&gt;2004&lt;/Year&gt;&lt;RecNum&gt;18&lt;/RecNum&gt;&lt;DisplayText&gt;[42]&lt;/DisplayText&gt;&lt;record&gt;&lt;rec-number&gt;18&lt;/rec-number&gt;&lt;foreign-keys&gt;&lt;key app="EN" db-id="frrdwfw9b2tr0jevwpbvdvxv2evwzd20zfd5"&gt;18&lt;/key&gt;&lt;/foreign-keys&gt;&lt;ref-type name="Journal Article"&gt;17&lt;/ref-type&gt;&lt;contributors&gt;&lt;authors&gt;&lt;author&gt;Biour, M.&lt;/author&gt;&lt;author&gt;Ben Salem, C.&lt;/author&gt;&lt;author&gt;Chazouilleres, O.&lt;/author&gt;&lt;author&gt;Grange, J. D.&lt;/author&gt;&lt;author&gt;Serfaty, L.&lt;/author&gt;&lt;author&gt;Poupon, R.&lt;/author&gt;&lt;/authors&gt;&lt;/contributors&gt;&lt;auth-address&gt;Centre Regional de Pharmacovigilance, Hopital Saint-Antoine, Paris. michel.biour@chusa.jussieu.fr&lt;/auth-address&gt;&lt;titles&gt;&lt;title&gt;[Drug-induced liver injury; fourteenth updated edition of the bibliographic database of liver injuries and related drugs]&lt;/title&gt;&lt;secondary-title&gt;Gastroenterol Clin Biol&lt;/secondary-title&gt;&lt;alt-title&gt;Gastroenterologie clinique et biologique&lt;/alt-title&gt;&lt;/titles&gt;&lt;periodical&gt;&lt;full-title&gt;Gastroenterol Clin Biol&lt;/full-title&gt;&lt;abbr-1&gt;Gastroenterologie clinique et biologique&lt;/abbr-1&gt;&lt;/periodical&gt;&lt;alt-periodical&gt;&lt;full-title&gt;Gastroenterol Clin Biol&lt;/full-title&gt;&lt;abbr-1&gt;Gastroenterologie clinique et biologique&lt;/abbr-1&gt;&lt;/alt-periodical&gt;&lt;pages&gt;720-59&lt;/pages&gt;&lt;volume&gt;28&lt;/volume&gt;&lt;number&gt;8-9&lt;/number&gt;&lt;edition&gt;2005/01/14&lt;/edition&gt;&lt;keywords&gt;&lt;keyword&gt;Databases, Factual&lt;/keyword&gt;&lt;keyword&gt;Drug-Induced Liver Injury/*etiology&lt;/keyword&gt;&lt;keyword&gt;*Drug-Related Side Effects and Adverse Reactions&lt;/keyword&gt;&lt;keyword&gt;Humans&lt;/keyword&gt;&lt;/keywords&gt;&lt;dates&gt;&lt;year&gt;2004&lt;/year&gt;&lt;pub-dates&gt;&lt;date&gt;Aug-Sep&lt;/date&gt;&lt;/pub-dates&gt;&lt;/dates&gt;&lt;orig-pub&gt;Hepatotoxicite des medicaments 14e mise a jour du fichier bibliographique des atteintes hepatiques et des medicaments responsables.&lt;/orig-pub&gt;&lt;isbn&gt;0399-8320 (Print)&amp;#xD;0399-8320&lt;/isbn&gt;&lt;accession-num&gt;15646539&lt;/accession-num&gt;&lt;urls&gt;&lt;/urls&gt;&lt;remote-database-provider&gt;NLM&lt;/remote-database-provider&gt;&lt;language&gt;fre&lt;/language&gt;&lt;/record&gt;&lt;/Cite&gt;&lt;/EndNote&gt;</w:instrText>
      </w:r>
      <w:r w:rsidR="00FD4BDD">
        <w:rPr>
          <w:lang w:val="en-GB"/>
        </w:rPr>
        <w:fldChar w:fldCharType="separate"/>
      </w:r>
      <w:r w:rsidR="00623DAA">
        <w:rPr>
          <w:noProof/>
          <w:lang w:val="en-GB"/>
        </w:rPr>
        <w:t>[</w:t>
      </w:r>
      <w:hyperlink w:anchor="_ENREF_42" w:tooltip="Biour, 2004 #18" w:history="1">
        <w:r w:rsidR="00D313D2">
          <w:rPr>
            <w:noProof/>
            <w:lang w:val="en-GB"/>
          </w:rPr>
          <w:t>42</w:t>
        </w:r>
      </w:hyperlink>
      <w:r w:rsidR="00623DAA">
        <w:rPr>
          <w:noProof/>
          <w:lang w:val="en-GB"/>
        </w:rPr>
        <w:t>]</w:t>
      </w:r>
      <w:r w:rsidR="00FD4BDD">
        <w:rPr>
          <w:lang w:val="en-GB"/>
        </w:rPr>
        <w:fldChar w:fldCharType="end"/>
      </w:r>
      <w:r w:rsidR="00C41219">
        <w:rPr>
          <w:lang w:val="en-GB"/>
        </w:rPr>
        <w:t>, while not necessarily attractive for modelling purposes, could be useful for testing hypothesis gen</w:t>
      </w:r>
      <w:r w:rsidR="00F50CEC">
        <w:rPr>
          <w:lang w:val="en-GB"/>
        </w:rPr>
        <w:t>erated from lower level models.</w:t>
      </w:r>
    </w:p>
    <w:p w14:paraId="7EABB095" w14:textId="77777777" w:rsidR="00F50CEC" w:rsidRDefault="00F50CEC" w:rsidP="001D4E9F">
      <w:pPr>
        <w:pStyle w:val="NoSpacing"/>
        <w:rPr>
          <w:lang w:val="en-GB"/>
        </w:rPr>
      </w:pPr>
    </w:p>
    <w:p w14:paraId="20DE24F6" w14:textId="7C22CBED" w:rsidR="00D510F3" w:rsidRDefault="00357B51" w:rsidP="001D4E9F">
      <w:pPr>
        <w:pStyle w:val="NoSpacing"/>
        <w:rPr>
          <w:lang w:val="en-GB"/>
        </w:rPr>
      </w:pPr>
      <w:r>
        <w:rPr>
          <w:lang w:val="en-GB"/>
        </w:rPr>
        <w:t xml:space="preserve">Although the focus is on toxicants that </w:t>
      </w:r>
      <w:r w:rsidR="002D35ED">
        <w:rPr>
          <w:lang w:val="en-GB"/>
        </w:rPr>
        <w:t>exert</w:t>
      </w:r>
      <w:r>
        <w:rPr>
          <w:lang w:val="en-GB"/>
        </w:rPr>
        <w:t xml:space="preserve"> their effect </w:t>
      </w:r>
      <w:r w:rsidRPr="00357B51">
        <w:rPr>
          <w:i/>
          <w:lang w:val="en-GB"/>
        </w:rPr>
        <w:t>via</w:t>
      </w:r>
      <w:r>
        <w:rPr>
          <w:lang w:val="en-GB"/>
        </w:rPr>
        <w:t xml:space="preserve"> molecular targets, t</w:t>
      </w:r>
      <w:r w:rsidR="00FE4B39">
        <w:rPr>
          <w:lang w:val="en-GB"/>
        </w:rPr>
        <w:t xml:space="preserve">here are </w:t>
      </w:r>
      <w:r>
        <w:rPr>
          <w:lang w:val="en-GB"/>
        </w:rPr>
        <w:t>some</w:t>
      </w:r>
      <w:r w:rsidR="00FE4B39">
        <w:rPr>
          <w:lang w:val="en-GB"/>
        </w:rPr>
        <w:t xml:space="preserve"> of interest to this project that do not exert their effect by direct interactions with biomolecules, but rather </w:t>
      </w:r>
      <w:r w:rsidR="00FE4B39" w:rsidRPr="00FE4B39">
        <w:rPr>
          <w:i/>
          <w:lang w:val="en-GB"/>
        </w:rPr>
        <w:t>via</w:t>
      </w:r>
      <w:r w:rsidR="00FE4B39">
        <w:rPr>
          <w:lang w:val="en-GB"/>
        </w:rPr>
        <w:t xml:space="preserve"> intrinsic chemical properties: examples would be mitochondrial uncouplers</w:t>
      </w:r>
      <w:r w:rsidR="00FD4BDD">
        <w:rPr>
          <w:lang w:val="en-GB"/>
        </w:rPr>
        <w:fldChar w:fldCharType="begin"/>
      </w:r>
      <w:r w:rsidR="00623DAA">
        <w:rPr>
          <w:lang w:val="en-GB"/>
        </w:rPr>
        <w:instrText xml:space="preserve"> ADDIN EN.CITE &lt;EndNote&gt;&lt;Cite&gt;&lt;Author&gt;Kovacic&lt;/Author&gt;&lt;Year&gt;2005&lt;/Year&gt;&lt;RecNum&gt;19&lt;/RecNum&gt;&lt;DisplayText&gt;[43]&lt;/DisplayText&gt;&lt;record&gt;&lt;rec-number&gt;19&lt;/rec-number&gt;&lt;foreign-keys&gt;&lt;key app="EN" db-id="frrdwfw9b2tr0jevwpbvdvxv2evwzd20zfd5"&gt;19&lt;/key&gt;&lt;/foreign-keys&gt;&lt;ref-type name="Journal Article"&gt;17&lt;/ref-type&gt;&lt;contributors&gt;&lt;authors&gt;&lt;author&gt;Kovacic, P.&lt;/author&gt;&lt;author&gt;Pozos, R. S.&lt;/author&gt;&lt;author&gt;Somanathan, R.&lt;/author&gt;&lt;author&gt;Shangari, N.&lt;/author&gt;&lt;author&gt;O&amp;apos;Brien, P. J.&lt;/author&gt;&lt;/authors&gt;&lt;/contributors&gt;&lt;auth-address&gt;Department of Chemistry, San Diego State University, CA 92182-1030, USA. pkovacic@sundown.sdsu.edu&lt;/auth-address&gt;&lt;titles&gt;&lt;title&gt;Mechanism of mitochondrial uncouplers, inhibitors, and toxins: focus on electron transfer, free radicals, and structure-activity relationships&lt;/title&gt;&lt;secondary-title&gt;Curr Med Chem&lt;/secondary-title&gt;&lt;alt-title&gt;Current medicinal chemistry&lt;/alt-title&gt;&lt;/titles&gt;&lt;periodical&gt;&lt;full-title&gt;Curr Med Chem&lt;/full-title&gt;&lt;abbr-1&gt;Current medicinal chemistry&lt;/abbr-1&gt;&lt;/periodical&gt;&lt;alt-periodical&gt;&lt;full-title&gt;Curr Med Chem&lt;/full-title&gt;&lt;abbr-1&gt;Current medicinal chemistry&lt;/abbr-1&gt;&lt;/alt-periodical&gt;&lt;pages&gt;2601-23&lt;/pages&gt;&lt;volume&gt;12&lt;/volume&gt;&lt;number&gt;22&lt;/number&gt;&lt;edition&gt;2005/10/27&lt;/edition&gt;&lt;keywords&gt;&lt;keyword&gt;Animals&lt;/keyword&gt;&lt;keyword&gt;Electron Transport/drug effects&lt;/keyword&gt;&lt;keyword&gt;Free Radicals/*metabolism&lt;/keyword&gt;&lt;keyword&gt;Humans&lt;/keyword&gt;&lt;keyword&gt;Mitochondria/*drug effects/*metabolism&lt;/keyword&gt;&lt;keyword&gt;Structure-Activity Relationship&lt;/keyword&gt;&lt;keyword&gt;Toxins, Biological/chemistry/*pharmacology&lt;/keyword&gt;&lt;/keywords&gt;&lt;dates&gt;&lt;year&gt;2005&lt;/year&gt;&lt;/dates&gt;&lt;isbn&gt;0929-8673 (Print)&amp;#xD;0929-8673&lt;/isbn&gt;&lt;accession-num&gt;16248817&lt;/accession-num&gt;&lt;urls&gt;&lt;/urls&gt;&lt;remote-database-provider&gt;NLM&lt;/remote-database-provider&gt;&lt;language&gt;eng&lt;/language&gt;&lt;/record&gt;&lt;/Cite&gt;&lt;/EndNote&gt;</w:instrText>
      </w:r>
      <w:r w:rsidR="00FD4BDD">
        <w:rPr>
          <w:lang w:val="en-GB"/>
        </w:rPr>
        <w:fldChar w:fldCharType="separate"/>
      </w:r>
      <w:r w:rsidR="00623DAA">
        <w:rPr>
          <w:noProof/>
          <w:lang w:val="en-GB"/>
        </w:rPr>
        <w:t>[</w:t>
      </w:r>
      <w:hyperlink w:anchor="_ENREF_43" w:tooltip="Kovacic, 2005 #19" w:history="1">
        <w:r w:rsidR="00D313D2">
          <w:rPr>
            <w:noProof/>
            <w:lang w:val="en-GB"/>
          </w:rPr>
          <w:t>43</w:t>
        </w:r>
      </w:hyperlink>
      <w:r w:rsidR="00623DAA">
        <w:rPr>
          <w:noProof/>
          <w:lang w:val="en-GB"/>
        </w:rPr>
        <w:t>]</w:t>
      </w:r>
      <w:r w:rsidR="00FD4BDD">
        <w:rPr>
          <w:lang w:val="en-GB"/>
        </w:rPr>
        <w:fldChar w:fldCharType="end"/>
      </w:r>
      <w:r w:rsidR="00297C41">
        <w:rPr>
          <w:lang w:val="en-GB"/>
        </w:rPr>
        <w:t xml:space="preserve"> </w:t>
      </w:r>
      <w:r w:rsidR="00FE4B39">
        <w:rPr>
          <w:lang w:val="en-GB"/>
        </w:rPr>
        <w:t>and compounds capable of redox-cycling</w:t>
      </w:r>
      <w:r w:rsidR="002851E6">
        <w:rPr>
          <w:lang w:val="en-GB"/>
        </w:rPr>
        <w:t xml:space="preserve"> </w:t>
      </w:r>
      <w:r w:rsidR="00C5055C">
        <w:rPr>
          <w:lang w:val="en-GB"/>
        </w:rPr>
        <w:fldChar w:fldCharType="begin">
          <w:fldData xml:space="preserve">PEVuZE5vdGU+PENpdGU+PEF1dGhvcj5Tb2FyZXM8L0F1dGhvcj48WWVhcj4yMDEwPC9ZZWFyPjxS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</w:fldData>
        </w:fldChar>
      </w:r>
      <w:r w:rsidR="00623DAA">
        <w:rPr>
          <w:lang w:val="en-GB"/>
        </w:rPr>
        <w:instrText xml:space="preserve"> ADDIN EN.CITE </w:instrText>
      </w:r>
      <w:r w:rsidR="00623DAA">
        <w:rPr>
          <w:lang w:val="en-GB"/>
        </w:rPr>
        <w:fldChar w:fldCharType="begin">
          <w:fldData xml:space="preserve">PEVuZE5vdGU+PENpdGU+PEF1dGhvcj5Tb2FyZXM8L0F1dGhvcj48WWVhcj4yMDEwPC9ZZWFyPjxS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</w:fldData>
        </w:fldChar>
      </w:r>
      <w:r w:rsidR="00623DAA">
        <w:rPr>
          <w:lang w:val="en-GB"/>
        </w:rPr>
        <w:instrText xml:space="preserve"> ADDIN EN.CITE.DATA </w:instrText>
      </w:r>
      <w:r w:rsidR="00623DAA">
        <w:rPr>
          <w:lang w:val="en-GB"/>
        </w:rPr>
      </w:r>
      <w:r w:rsidR="00623DAA">
        <w:rPr>
          <w:lang w:val="en-GB"/>
        </w:rPr>
        <w:fldChar w:fldCharType="end"/>
      </w:r>
      <w:r w:rsidR="00C5055C">
        <w:rPr>
          <w:lang w:val="en-GB"/>
        </w:rPr>
      </w:r>
      <w:r w:rsidR="00C5055C">
        <w:rPr>
          <w:lang w:val="en-GB"/>
        </w:rPr>
        <w:fldChar w:fldCharType="separate"/>
      </w:r>
      <w:r w:rsidR="00623DAA">
        <w:rPr>
          <w:noProof/>
          <w:lang w:val="en-GB"/>
        </w:rPr>
        <w:t>[</w:t>
      </w:r>
      <w:hyperlink w:anchor="_ENREF_44" w:tooltip="Soares, 2010 #20" w:history="1">
        <w:r w:rsidR="00D313D2">
          <w:rPr>
            <w:noProof/>
            <w:lang w:val="en-GB"/>
          </w:rPr>
          <w:t>44</w:t>
        </w:r>
      </w:hyperlink>
      <w:r w:rsidR="00623DAA">
        <w:rPr>
          <w:noProof/>
          <w:lang w:val="en-GB"/>
        </w:rPr>
        <w:t>]</w:t>
      </w:r>
      <w:r w:rsidR="00C5055C">
        <w:rPr>
          <w:lang w:val="en-GB"/>
        </w:rPr>
        <w:fldChar w:fldCharType="end"/>
      </w:r>
      <w:r w:rsidR="00FE4B39">
        <w:rPr>
          <w:lang w:val="en-GB"/>
        </w:rPr>
        <w:t>.</w:t>
      </w:r>
    </w:p>
    <w:p w14:paraId="6662512B" w14:textId="77777777" w:rsidR="00EF4D16" w:rsidRDefault="00EF4D16">
      <w:pPr>
        <w:spacing w:after="200" w:line="276" w:lineRule="auto"/>
        <w:rPr>
          <w:b/>
          <w:sz w:val="24"/>
          <w:szCs w:val="24"/>
          <w:lang w:val="en-GB"/>
        </w:rPr>
      </w:pPr>
      <w:r>
        <w:rPr>
          <w:b/>
          <w:sz w:val="24"/>
          <w:szCs w:val="24"/>
          <w:lang w:val="en-GB"/>
        </w:rPr>
        <w:br w:type="page"/>
      </w:r>
    </w:p>
    <w:p w14:paraId="0888BDAB" w14:textId="58DA4509" w:rsidR="00553624" w:rsidRPr="003A654E" w:rsidRDefault="00D33E90" w:rsidP="001D4E9F">
      <w:pPr>
        <w:pStyle w:val="NoSpacing"/>
        <w:rPr>
          <w:b/>
          <w:sz w:val="24"/>
          <w:szCs w:val="24"/>
          <w:lang w:val="en-GB"/>
        </w:rPr>
      </w:pPr>
      <w:r w:rsidRPr="003A654E">
        <w:rPr>
          <w:b/>
          <w:sz w:val="24"/>
          <w:szCs w:val="24"/>
          <w:lang w:val="en-GB"/>
        </w:rPr>
        <w:lastRenderedPageBreak/>
        <w:t>Cardiovascular Targets</w:t>
      </w:r>
    </w:p>
    <w:p w14:paraId="25A227B6" w14:textId="77777777" w:rsidR="00D33E90" w:rsidRDefault="00D33E90" w:rsidP="001D4E9F">
      <w:pPr>
        <w:pStyle w:val="NoSpacing"/>
        <w:rPr>
          <w:lang w:val="en-GB"/>
        </w:rPr>
      </w:pPr>
    </w:p>
    <w:p w14:paraId="7EAF0298" w14:textId="55EF72CD" w:rsidR="006549F0" w:rsidRPr="005C42BD" w:rsidRDefault="00773794" w:rsidP="006549F0">
      <w:pPr>
        <w:pStyle w:val="NoSpacing"/>
        <w:rPr>
          <w:lang w:val="en-GB"/>
        </w:rPr>
      </w:pPr>
      <w:r>
        <w:rPr>
          <w:lang w:val="en-GB"/>
        </w:rPr>
        <w:t xml:space="preserve">In some cases, as </w:t>
      </w:r>
      <w:r w:rsidR="00A15CB6">
        <w:rPr>
          <w:lang w:val="en-GB"/>
        </w:rPr>
        <w:t>with hERG and</w:t>
      </w:r>
      <w:r w:rsidR="00706200">
        <w:rPr>
          <w:lang w:val="en-GB"/>
        </w:rPr>
        <w:t xml:space="preserve"> </w:t>
      </w:r>
      <w:r w:rsidR="002D35ED">
        <w:rPr>
          <w:lang w:val="en-GB"/>
        </w:rPr>
        <w:t>arrhythmias</w:t>
      </w:r>
      <w:r w:rsidR="00A15CB6">
        <w:rPr>
          <w:lang w:val="en-GB"/>
        </w:rPr>
        <w:t xml:space="preserve">, the link between an anti-target and the associated toxicity is relatively </w:t>
      </w:r>
      <w:r w:rsidR="0063018A">
        <w:rPr>
          <w:lang w:val="en-GB"/>
        </w:rPr>
        <w:t xml:space="preserve">well </w:t>
      </w:r>
      <w:r w:rsidR="00A15CB6">
        <w:rPr>
          <w:lang w:val="en-GB"/>
        </w:rPr>
        <w:t xml:space="preserve">(although not </w:t>
      </w:r>
      <w:r w:rsidR="00A15CB6" w:rsidRPr="001A1A2F">
        <w:rPr>
          <w:lang w:val="en-GB"/>
        </w:rPr>
        <w:t>fully</w:t>
      </w:r>
      <w:r w:rsidR="00A15CB6">
        <w:rPr>
          <w:lang w:val="en-GB"/>
        </w:rPr>
        <w:t>) understood</w:t>
      </w:r>
      <w:r w:rsidR="007865DA">
        <w:rPr>
          <w:lang w:val="en-GB"/>
        </w:rPr>
        <w:t xml:space="preserve"> </w:t>
      </w:r>
      <w:r w:rsidR="0022367A">
        <w:rPr>
          <w:lang w:val="en-GB"/>
        </w:rPr>
        <w:fldChar w:fldCharType="begin"/>
      </w:r>
      <w:r w:rsidR="00623DAA">
        <w:rPr>
          <w:lang w:val="en-GB"/>
        </w:rPr>
        <w:instrText xml:space="preserve"> ADDIN EN.CITE &lt;EndNote&gt;&lt;Cite&gt;&lt;Author&gt;Raschi&lt;/Author&gt;&lt;Year&gt;2009&lt;/Year&gt;&lt;RecNum&gt;43&lt;/RecNum&gt;&lt;DisplayText&gt;[45]&lt;/DisplayText&gt;&lt;record&gt;&lt;rec-number&gt;43&lt;/rec-number&gt;&lt;foreign-keys&gt;&lt;key app="EN" db-id="frrdwfw9b2tr0jevwpbvdvxv2evwzd20zfd5"&gt;43&lt;/key&gt;&lt;/foreign-keys&gt;&lt;ref-type name="Journal Article"&gt;17&lt;/ref-type&gt;&lt;contributors&gt;&lt;authors&gt;&lt;author&gt;Raschi, E.&lt;/author&gt;&lt;author&gt;Ceccarini, L.&lt;/author&gt;&lt;author&gt;De Ponti, F.&lt;/author&gt;&lt;author&gt;Recanatini, M.&lt;/author&gt;&lt;/authors&gt;&lt;/contributors&gt;&lt;auth-address&gt;University of Bologna, Department of Pharmacology, Italy.&lt;/auth-address&gt;&lt;titles&gt;&lt;title&gt;hERG-related drug toxicity and models for predicting hERG liability and QT prolongation&lt;/title&gt;&lt;secondary-title&gt;Expert Opin Drug Metab Toxicol&lt;/secondary-title&gt;&lt;alt-title&gt;Expert opinion on drug metabolism &amp;amp; toxicology&lt;/alt-title&gt;&lt;/titles&gt;&lt;alt-periodical&gt;&lt;full-title&gt;Expert Opinion on Drug Metabolism &amp;amp; Toxicology&lt;/full-title&gt;&lt;/alt-periodical&gt;&lt;pages&gt;1005-21&lt;/pages&gt;&lt;volume&gt;5&lt;/volume&gt;&lt;number&gt;9&lt;/number&gt;&lt;edition&gt;2009/07/04&lt;/edition&gt;&lt;keywords&gt;&lt;keyword&gt;Animals&lt;/keyword&gt;&lt;keyword&gt;Drug Evaluation, Preclinical/*methods&lt;/keyword&gt;&lt;keyword&gt;*Drug-Related Side Effects and Adverse Reactions&lt;/keyword&gt;&lt;keyword&gt;Ether-A-Go-Go Potassium Channels/*drug effects&lt;/keyword&gt;&lt;keyword&gt;Humans&lt;/keyword&gt;&lt;keyword&gt;Risk Assessment/methods&lt;/keyword&gt;&lt;keyword&gt;Torsades de Pointes/*chemically induced&lt;/keyword&gt;&lt;/keywords&gt;&lt;dates&gt;&lt;year&gt;2009&lt;/year&gt;&lt;pub-dates&gt;&lt;date&gt;Sep&lt;/date&gt;&lt;/pub-dates&gt;&lt;/dates&gt;&lt;isbn&gt;1742-5255&lt;/isbn&gt;&lt;accession-num&gt;19572824&lt;/accession-num&gt;&lt;urls&gt;&lt;/urls&gt;&lt;electronic-resource-num&gt;10.1517/17425250903055070&lt;/electronic-resource-num&gt;&lt;remote-database-provider&gt;NLM&lt;/remote-database-provider&gt;&lt;language&gt;eng&lt;/language&gt;&lt;/record&gt;&lt;/Cite&gt;&lt;/EndNote&gt;</w:instrText>
      </w:r>
      <w:r w:rsidR="0022367A">
        <w:rPr>
          <w:lang w:val="en-GB"/>
        </w:rPr>
        <w:fldChar w:fldCharType="separate"/>
      </w:r>
      <w:r w:rsidR="00623DAA">
        <w:rPr>
          <w:noProof/>
          <w:lang w:val="en-GB"/>
        </w:rPr>
        <w:t>[</w:t>
      </w:r>
      <w:hyperlink w:anchor="_ENREF_45" w:tooltip="Raschi, 2009 #43" w:history="1">
        <w:r w:rsidR="00D313D2">
          <w:rPr>
            <w:noProof/>
            <w:lang w:val="en-GB"/>
          </w:rPr>
          <w:t>45</w:t>
        </w:r>
      </w:hyperlink>
      <w:r w:rsidR="00623DAA">
        <w:rPr>
          <w:noProof/>
          <w:lang w:val="en-GB"/>
        </w:rPr>
        <w:t>]</w:t>
      </w:r>
      <w:r w:rsidR="0022367A">
        <w:rPr>
          <w:lang w:val="en-GB"/>
        </w:rPr>
        <w:fldChar w:fldCharType="end"/>
      </w:r>
      <w:r w:rsidR="00A15CB6">
        <w:rPr>
          <w:lang w:val="en-GB"/>
        </w:rPr>
        <w:t xml:space="preserve">. Further, in this case, the anti-target is clearly localised to cardiac tissue. In some cases, however, </w:t>
      </w:r>
      <w:r w:rsidR="00801C12">
        <w:rPr>
          <w:lang w:val="en-GB"/>
        </w:rPr>
        <w:t>the linkage is less direct</w:t>
      </w:r>
      <w:r w:rsidR="005C42BD">
        <w:rPr>
          <w:lang w:val="en-GB"/>
        </w:rPr>
        <w:t xml:space="preserve"> and possibly multifactorial</w:t>
      </w:r>
      <w:r w:rsidR="007865DA">
        <w:rPr>
          <w:lang w:val="en-GB"/>
        </w:rPr>
        <w:t xml:space="preserve"> </w:t>
      </w:r>
      <w:r w:rsidR="0022367A">
        <w:rPr>
          <w:lang w:val="en-GB"/>
        </w:rPr>
        <w:fldChar w:fldCharType="begin">
          <w:fldData xml:space="preserve">PEVuZE5vdGU+PENpdGU+PEF1dGhvcj5MYXZlcnR5PC9BdXRob3I+PFllYXI+MjAxMTwvWWVhcj48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</w:fldData>
        </w:fldChar>
      </w:r>
      <w:r w:rsidR="00623DAA">
        <w:rPr>
          <w:lang w:val="en-GB"/>
        </w:rPr>
        <w:instrText xml:space="preserve"> ADDIN EN.CITE </w:instrText>
      </w:r>
      <w:r w:rsidR="00623DAA">
        <w:rPr>
          <w:lang w:val="en-GB"/>
        </w:rPr>
        <w:fldChar w:fldCharType="begin">
          <w:fldData xml:space="preserve">PEVuZE5vdGU+PENpdGU+PEF1dGhvcj5MYXZlcnR5PC9BdXRob3I+PFllYXI+MjAxMTwvWWVhcj48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</w:fldData>
        </w:fldChar>
      </w:r>
      <w:r w:rsidR="00623DAA">
        <w:rPr>
          <w:lang w:val="en-GB"/>
        </w:rPr>
        <w:instrText xml:space="preserve"> ADDIN EN.CITE.DATA </w:instrText>
      </w:r>
      <w:r w:rsidR="00623DAA">
        <w:rPr>
          <w:lang w:val="en-GB"/>
        </w:rPr>
      </w:r>
      <w:r w:rsidR="00623DAA">
        <w:rPr>
          <w:lang w:val="en-GB"/>
        </w:rPr>
        <w:fldChar w:fldCharType="end"/>
      </w:r>
      <w:r w:rsidR="0022367A">
        <w:rPr>
          <w:lang w:val="en-GB"/>
        </w:rPr>
      </w:r>
      <w:r w:rsidR="0022367A">
        <w:rPr>
          <w:lang w:val="en-GB"/>
        </w:rPr>
        <w:fldChar w:fldCharType="separate"/>
      </w:r>
      <w:r w:rsidR="00623DAA">
        <w:rPr>
          <w:noProof/>
          <w:lang w:val="en-GB"/>
        </w:rPr>
        <w:t>[</w:t>
      </w:r>
      <w:hyperlink w:anchor="_ENREF_46" w:tooltip="Laverty, 2011 #44" w:history="1">
        <w:r w:rsidR="00D313D2">
          <w:rPr>
            <w:noProof/>
            <w:lang w:val="en-GB"/>
          </w:rPr>
          <w:t>46</w:t>
        </w:r>
      </w:hyperlink>
      <w:r w:rsidR="00623DAA">
        <w:rPr>
          <w:noProof/>
          <w:lang w:val="en-GB"/>
        </w:rPr>
        <w:t xml:space="preserve">, </w:t>
      </w:r>
      <w:hyperlink w:anchor="_ENREF_47" w:tooltip="Maxwell, 2011 #45" w:history="1">
        <w:r w:rsidR="00D313D2">
          <w:rPr>
            <w:noProof/>
            <w:lang w:val="en-GB"/>
          </w:rPr>
          <w:t>47</w:t>
        </w:r>
      </w:hyperlink>
      <w:r w:rsidR="00623DAA">
        <w:rPr>
          <w:noProof/>
          <w:lang w:val="en-GB"/>
        </w:rPr>
        <w:t>]</w:t>
      </w:r>
      <w:r w:rsidR="0022367A">
        <w:rPr>
          <w:lang w:val="en-GB"/>
        </w:rPr>
        <w:fldChar w:fldCharType="end"/>
      </w:r>
      <w:r w:rsidR="005C42BD">
        <w:rPr>
          <w:lang w:val="en-GB"/>
        </w:rPr>
        <w:t>. An example</w:t>
      </w:r>
      <w:r w:rsidR="00E00796">
        <w:rPr>
          <w:lang w:val="en-GB"/>
        </w:rPr>
        <w:t xml:space="preserve"> would be the effects of NSAIDs</w:t>
      </w:r>
      <w:r w:rsidR="005C42BD">
        <w:rPr>
          <w:lang w:val="en-GB"/>
        </w:rPr>
        <w:t>,</w:t>
      </w:r>
      <w:r w:rsidR="00E00796">
        <w:rPr>
          <w:lang w:val="en-GB"/>
        </w:rPr>
        <w:t xml:space="preserve"> where</w:t>
      </w:r>
      <w:r w:rsidR="002C1B82">
        <w:rPr>
          <w:lang w:val="en-GB"/>
        </w:rPr>
        <w:t xml:space="preserve"> COX2 inhibition reduces</w:t>
      </w:r>
      <w:r w:rsidR="006549F0">
        <w:rPr>
          <w:lang w:val="en-GB"/>
        </w:rPr>
        <w:t xml:space="preserve"> prostaglandin synthesis, leading to vasoconstriction and, </w:t>
      </w:r>
      <w:r w:rsidR="006549F0" w:rsidRPr="00E00796">
        <w:rPr>
          <w:i/>
          <w:lang w:val="en-GB"/>
        </w:rPr>
        <w:t>via</w:t>
      </w:r>
      <w:r w:rsidR="006549F0">
        <w:rPr>
          <w:lang w:val="en-GB"/>
        </w:rPr>
        <w:t xml:space="preserve"> effects on the kidneys, to water retention; together, these effects can lead to heart failure in vulnerable populations </w:t>
      </w:r>
      <w:r w:rsidR="006549F0">
        <w:rPr>
          <w:lang w:val="en-GB"/>
        </w:rPr>
        <w:fldChar w:fldCharType="begin">
          <w:fldData xml:space="preserve">PEVuZE5vdGU+PENpdGU+PEF1dGhvcj5NYXh3ZWxsPC9BdXRob3I+PFllYXI+MjAxMTwvWWVhcj48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</w:fldData>
        </w:fldChar>
      </w:r>
      <w:r w:rsidR="00623DAA">
        <w:rPr>
          <w:lang w:val="en-GB"/>
        </w:rPr>
        <w:instrText xml:space="preserve"> ADDIN EN.CITE </w:instrText>
      </w:r>
      <w:r w:rsidR="00623DAA">
        <w:rPr>
          <w:lang w:val="en-GB"/>
        </w:rPr>
        <w:fldChar w:fldCharType="begin">
          <w:fldData xml:space="preserve">PEVuZE5vdGU+PENpdGU+PEF1dGhvcj5NYXh3ZWxsPC9BdXRob3I+PFllYXI+MjAxMTwvWWVhcj48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</w:fldData>
        </w:fldChar>
      </w:r>
      <w:r w:rsidR="00623DAA">
        <w:rPr>
          <w:lang w:val="en-GB"/>
        </w:rPr>
        <w:instrText xml:space="preserve"> ADDIN EN.CITE.DATA </w:instrText>
      </w:r>
      <w:r w:rsidR="00623DAA">
        <w:rPr>
          <w:lang w:val="en-GB"/>
        </w:rPr>
      </w:r>
      <w:r w:rsidR="00623DAA">
        <w:rPr>
          <w:lang w:val="en-GB"/>
        </w:rPr>
        <w:fldChar w:fldCharType="end"/>
      </w:r>
      <w:r w:rsidR="006549F0">
        <w:rPr>
          <w:lang w:val="en-GB"/>
        </w:rPr>
      </w:r>
      <w:r w:rsidR="006549F0">
        <w:rPr>
          <w:lang w:val="en-GB"/>
        </w:rPr>
        <w:fldChar w:fldCharType="separate"/>
      </w:r>
      <w:r w:rsidR="00623DAA">
        <w:rPr>
          <w:noProof/>
          <w:lang w:val="en-GB"/>
        </w:rPr>
        <w:t>[</w:t>
      </w:r>
      <w:hyperlink w:anchor="_ENREF_47" w:tooltip="Maxwell, 2011 #45" w:history="1">
        <w:r w:rsidR="00D313D2">
          <w:rPr>
            <w:noProof/>
            <w:lang w:val="en-GB"/>
          </w:rPr>
          <w:t>47</w:t>
        </w:r>
      </w:hyperlink>
      <w:r w:rsidR="00623DAA">
        <w:rPr>
          <w:noProof/>
          <w:lang w:val="en-GB"/>
        </w:rPr>
        <w:t>]</w:t>
      </w:r>
      <w:r w:rsidR="006549F0">
        <w:rPr>
          <w:lang w:val="en-GB"/>
        </w:rPr>
        <w:fldChar w:fldCharType="end"/>
      </w:r>
      <w:r w:rsidR="006549F0">
        <w:rPr>
          <w:lang w:val="en-GB"/>
        </w:rPr>
        <w:t xml:space="preserve">. Such complexities must always be borne in mind when attempting to link data for molecular anti-targets to organ-level (or higher) effects. </w:t>
      </w:r>
    </w:p>
    <w:p w14:paraId="1B036ADF" w14:textId="77777777" w:rsidR="006549F0" w:rsidRDefault="006549F0" w:rsidP="006549F0">
      <w:pPr>
        <w:pStyle w:val="NoSpacing"/>
        <w:rPr>
          <w:lang w:val="en-GB"/>
        </w:rPr>
      </w:pPr>
    </w:p>
    <w:p w14:paraId="6D27A4FB" w14:textId="095690CD" w:rsidR="006549F0" w:rsidRDefault="006549F0" w:rsidP="006549F0">
      <w:pPr>
        <w:pStyle w:val="NoSpacing"/>
        <w:rPr>
          <w:lang w:val="en-GB"/>
        </w:rPr>
      </w:pPr>
      <w:r>
        <w:rPr>
          <w:lang w:val="en-GB"/>
        </w:rPr>
        <w:t xml:space="preserve">A recent perspective on the use of </w:t>
      </w:r>
      <w:r w:rsidRPr="003211EF">
        <w:rPr>
          <w:i/>
          <w:lang w:val="en-GB"/>
        </w:rPr>
        <w:t>in vitro</w:t>
      </w:r>
      <w:r>
        <w:rPr>
          <w:lang w:val="en-GB"/>
        </w:rPr>
        <w:t xml:space="preserve"> profiling in the drug discovery process gave a list of targets recommended by representatives of multiple pharmaceutical companies as a core panel for early assessment of possible safety-related liabilities </w:t>
      </w:r>
      <w:r>
        <w:rPr>
          <w:lang w:val="en-GB"/>
        </w:rPr>
        <w:fldChar w:fldCharType="begin"/>
      </w:r>
      <w:r w:rsidR="00623DAA">
        <w:rPr>
          <w:lang w:val="en-GB"/>
        </w:rPr>
        <w:instrText xml:space="preserve"> ADDIN EN.CITE &lt;EndNote&gt;&lt;Cite&gt;&lt;Author&gt;Bowes&lt;/Author&gt;&lt;Year&gt;2012&lt;/Year&gt;&lt;RecNum&gt;13&lt;/RecNum&gt;&lt;DisplayText&gt;[24]&lt;/DisplayText&gt;&lt;record&gt;&lt;rec-number&gt;13&lt;/rec-number&gt;&lt;foreign-keys&gt;&lt;key app="EN" db-id="frrdwfw9b2tr0jevwpbvdvxv2evwzd20zfd5"&gt;13&lt;/key&gt;&lt;/foreign-keys&gt;&lt;ref-type name="Journal Article"&gt;17&lt;/ref-type&gt;&lt;contributors&gt;&lt;authors&gt;&lt;author&gt;Bowes, J.&lt;/author&gt;&lt;author&gt;Brown, A. J.&lt;/author&gt;&lt;author&gt;Hamon, J.&lt;/author&gt;&lt;author&gt;Jarolimek, W.&lt;/author&gt;&lt;author&gt;Sridhar, A.&lt;/author&gt;&lt;author&gt;Waldron, G.&lt;/author&gt;&lt;author&gt;Whitebread, S.&lt;/author&gt;&lt;/authors&gt;&lt;/contributors&gt;&lt;auth-address&gt;AstraZeneca R&amp;amp;D, Alderley Park, Cheshire SK10 4TG, UK. Joanne.Bowes@astrazeneca.com&lt;/auth-address&gt;&lt;titles&gt;&lt;title&gt;Reducing safety-related drug attrition: the use of in vitro pharmacological profiling&lt;/title&gt;&lt;secondary-title&gt;Nat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discovery&lt;/abbr-1&gt;&lt;/alt-periodical&gt;&lt;pages&gt;909-22&lt;/pages&gt;&lt;volume&gt;11&lt;/volume&gt;&lt;number&gt;12&lt;/number&gt;&lt;edition&gt;2012/12/01&lt;/edition&gt;&lt;keywords&gt;&lt;keyword&gt;*Drug Discovery&lt;/keyword&gt;&lt;keyword&gt;*Drug Industry&lt;/keyword&gt;&lt;keyword&gt;*Drug-Related Side Effects and Adverse Reactions&lt;/keyword&gt;&lt;keyword&gt;Risk Assessment&lt;/keyword&gt;&lt;/keywords&gt;&lt;dates&gt;&lt;year&gt;2012&lt;/year&gt;&lt;pub-dates&gt;&lt;date&gt;Dec&lt;/date&gt;&lt;/pub-dates&gt;&lt;/dates&gt;&lt;isbn&gt;1474-1776&lt;/isbn&gt;&lt;accession-num&gt;23197038&lt;/accession-num&gt;&lt;urls&gt;&lt;/urls&gt;&lt;electronic-resource-num&gt;10.1038/nrd3845&lt;/electronic-resource-num&gt;&lt;remote-database-provider&gt;NLM&lt;/remote-database-provider&gt;&lt;language&gt;eng&lt;/language&gt;&lt;/record&gt;&lt;/Cite&gt;&lt;/EndNote&gt;</w:instrText>
      </w:r>
      <w:r>
        <w:rPr>
          <w:lang w:val="en-GB"/>
        </w:rPr>
        <w:fldChar w:fldCharType="separate"/>
      </w:r>
      <w:r w:rsidR="00623DAA">
        <w:rPr>
          <w:noProof/>
          <w:lang w:val="en-GB"/>
        </w:rPr>
        <w:t>[</w:t>
      </w:r>
      <w:hyperlink w:anchor="_ENREF_24" w:tooltip="Bowes, 2012 #13" w:history="1">
        <w:r w:rsidR="00D313D2">
          <w:rPr>
            <w:noProof/>
            <w:lang w:val="en-GB"/>
          </w:rPr>
          <w:t>24</w:t>
        </w:r>
      </w:hyperlink>
      <w:r w:rsidR="00623DAA">
        <w:rPr>
          <w:noProof/>
          <w:lang w:val="en-GB"/>
        </w:rPr>
        <w:t>]</w:t>
      </w:r>
      <w:r>
        <w:rPr>
          <w:lang w:val="en-GB"/>
        </w:rPr>
        <w:fldChar w:fldCharType="end"/>
      </w:r>
      <w:r>
        <w:rPr>
          <w:lang w:val="en-GB"/>
        </w:rPr>
        <w:t>. These were annotated with the organ(s) primarily affected and a list of pathological effects (with references), broken down by interaction type. Of the 44 listed, 30 have the cardiovascular system (CVS) as one of the organs affected: these are shown in T</w:t>
      </w:r>
      <w:r w:rsidR="00844537">
        <w:rPr>
          <w:lang w:val="en-GB"/>
        </w:rPr>
        <w:t>able </w:t>
      </w:r>
      <w:r>
        <w:rPr>
          <w:lang w:val="en-GB"/>
        </w:rPr>
        <w:t xml:space="preserve">1. The effects are broken down by agonism/activation </w:t>
      </w:r>
      <w:r w:rsidRPr="004F7650">
        <w:rPr>
          <w:i/>
          <w:lang w:val="en-GB"/>
        </w:rPr>
        <w:t>vs.</w:t>
      </w:r>
      <w:r>
        <w:rPr>
          <w:lang w:val="en-GB"/>
        </w:rPr>
        <w:t xml:space="preserve"> antagonism/inhibition, the importance of which was noted above, and references are provided for each target. Both because of the provenance and the level of annotation, this would seem to be an excellent starting set of cardiovascular targets.</w:t>
      </w:r>
    </w:p>
    <w:p w14:paraId="24F12553" w14:textId="77777777" w:rsidR="006549F0" w:rsidRDefault="006549F0" w:rsidP="006549F0">
      <w:pPr>
        <w:pStyle w:val="NoSpacing"/>
        <w:rPr>
          <w:lang w:val="en-GB"/>
        </w:rPr>
      </w:pPr>
    </w:p>
    <w:p w14:paraId="5231A99B" w14:textId="3D846AF1" w:rsidR="006549F0" w:rsidRDefault="006549F0" w:rsidP="006549F0">
      <w:pPr>
        <w:pStyle w:val="NoSpacing"/>
        <w:rPr>
          <w:lang w:val="en-GB"/>
        </w:rPr>
      </w:pPr>
      <w:r>
        <w:rPr>
          <w:lang w:val="en-GB"/>
        </w:rPr>
        <w:t xml:space="preserve">Note that, in some cases, the effects listed do not seem to include any obviously cardiovascular in nature; for examples, see the </w:t>
      </w:r>
      <w:r w:rsidRPr="00E36C7C">
        <w:rPr>
          <w:rFonts w:eastAsia="Times New Roman"/>
          <w:color w:val="000000"/>
          <w:sz w:val="20"/>
          <w:szCs w:val="20"/>
          <w:lang w:val="en-GB"/>
        </w:rPr>
        <w:t>μ</w:t>
      </w:r>
      <w:r>
        <w:rPr>
          <w:lang w:val="en-GB"/>
        </w:rPr>
        <w:t xml:space="preserve">-opioid receptor and the serotonin transporter. However, a brief inspection of the literature suggests there is evidence of </w:t>
      </w:r>
      <w:r w:rsidRPr="006C1502">
        <w:rPr>
          <w:rFonts w:eastAsia="Times New Roman"/>
          <w:color w:val="000000"/>
          <w:sz w:val="20"/>
          <w:szCs w:val="20"/>
          <w:lang w:val="en-GB"/>
        </w:rPr>
        <w:t>μ</w:t>
      </w:r>
      <w:r>
        <w:rPr>
          <w:lang w:val="en-GB"/>
        </w:rPr>
        <w:t xml:space="preserve">-opioid receptors affecting the CVS </w:t>
      </w:r>
      <w:r>
        <w:rPr>
          <w:lang w:val="en-GB"/>
        </w:rPr>
        <w:fldChar w:fldCharType="begin"/>
      </w:r>
      <w:r w:rsidR="00623DAA">
        <w:rPr>
          <w:lang w:val="en-GB"/>
        </w:rPr>
        <w:instrText xml:space="preserve"> ADDIN EN.CITE &lt;EndNote&gt;&lt;Cite&gt;&lt;Author&gt;Sobanski&lt;/Author&gt;&lt;Year&gt;2014&lt;/Year&gt;&lt;RecNum&gt;42&lt;/RecNum&gt;&lt;DisplayText&gt;[48]&lt;/DisplayText&gt;&lt;record&gt;&lt;rec-number&gt;42&lt;/rec-number&gt;&lt;foreign-keys&gt;&lt;key app="EN" db-id="frrdwfw9b2tr0jevwpbvdvxv2evwzd20zfd5"&gt;42&lt;/key&gt;&lt;/foreign-keys&gt;&lt;ref-type name="Journal Article"&gt;17&lt;/ref-type&gt;&lt;contributors&gt;&lt;authors&gt;&lt;author&gt;Sobanski, P.&lt;/author&gt;&lt;author&gt;Krajnik, M.&lt;/author&gt;&lt;author&gt;Shaqura, M.&lt;/author&gt;&lt;author&gt;Bloch-Boguslawska, E.&lt;/author&gt;&lt;author&gt;Schafer, M.&lt;/author&gt;&lt;author&gt;Mousa, S. A.&lt;/author&gt;&lt;/authors&gt;&lt;/contributors&gt;&lt;auth-address&gt;Palliativzentrum Hildegard, Basel, Switzerland, psoban@wp.pl.&lt;/auth-address&gt;&lt;titles&gt;&lt;title&gt;The presence of mu-, delta-, and kappa-opioid receptors in human heart tissue&lt;/title&gt;&lt;secondary-title&gt;Heart Vessels&lt;/secondary-title&gt;&lt;alt-title&gt;Heart and vessels&lt;/alt-title&gt;&lt;/titles&gt;&lt;periodical&gt;&lt;full-title&gt;Heart Vessels&lt;/full-title&gt;&lt;abbr-1&gt;Heart and vessels&lt;/abbr-1&gt;&lt;/periodical&gt;&lt;alt-periodical&gt;&lt;full-title&gt;Heart Vessels&lt;/full-title&gt;&lt;abbr-1&gt;Heart and vessels&lt;/abbr-1&gt;&lt;/alt-periodical&gt;&lt;pages&gt;855-63&lt;/pages&gt;&lt;volume&gt;29&lt;/volume&gt;&lt;number&gt;6&lt;/number&gt;&lt;edition&gt;2014/01/07&lt;/edition&gt;&lt;dates&gt;&lt;year&gt;2014&lt;/year&gt;&lt;pub-dates&gt;&lt;date&gt;Nov&lt;/date&gt;&lt;/pub-dates&gt;&lt;/dates&gt;&lt;isbn&gt;0910-8327&lt;/isbn&gt;&lt;accession-num&gt;24390763&lt;/accession-num&gt;&lt;urls&gt;&lt;/urls&gt;&lt;electronic-resource-num&gt;10.1007/s00380-013-0456-5&lt;/electronic-resource-num&gt;&lt;remote-database-provider&gt;NLM&lt;/remote-database-provider&gt;&lt;language&gt;eng&lt;/language&gt;&lt;/record&gt;&lt;/Cite&gt;&lt;/EndNote&gt;</w:instrText>
      </w:r>
      <w:r>
        <w:rPr>
          <w:lang w:val="en-GB"/>
        </w:rPr>
        <w:fldChar w:fldCharType="separate"/>
      </w:r>
      <w:r w:rsidR="00623DAA">
        <w:rPr>
          <w:noProof/>
          <w:lang w:val="en-GB"/>
        </w:rPr>
        <w:t>[</w:t>
      </w:r>
      <w:hyperlink w:anchor="_ENREF_48" w:tooltip="Sobanski, 2014 #42" w:history="1">
        <w:r w:rsidR="00D313D2">
          <w:rPr>
            <w:noProof/>
            <w:lang w:val="en-GB"/>
          </w:rPr>
          <w:t>48</w:t>
        </w:r>
      </w:hyperlink>
      <w:r w:rsidR="00623DAA">
        <w:rPr>
          <w:noProof/>
          <w:lang w:val="en-GB"/>
        </w:rPr>
        <w:t>]</w:t>
      </w:r>
      <w:r>
        <w:rPr>
          <w:lang w:val="en-GB"/>
        </w:rPr>
        <w:fldChar w:fldCharType="end"/>
      </w:r>
      <w:r>
        <w:rPr>
          <w:lang w:val="en-GB"/>
        </w:rPr>
        <w:t>. Further, given there are several serotonin receptors included, that the associated transporter should be an anti-target would certainly seem plausible. These cases illustrate how further research and/or mechanistic thinking might be necessary to understand the rationale for the inclusion of anti-targets, even in a list as well</w:t>
      </w:r>
      <w:r>
        <w:rPr>
          <w:lang w:val="en-GB"/>
        </w:rPr>
        <w:noBreakHyphen/>
        <w:t>annotated as this one.</w:t>
      </w:r>
    </w:p>
    <w:p w14:paraId="564491F3" w14:textId="77777777" w:rsidR="006549F0" w:rsidRDefault="006549F0" w:rsidP="006549F0">
      <w:pPr>
        <w:pStyle w:val="NoSpacing"/>
        <w:rPr>
          <w:lang w:val="en-GB"/>
        </w:rPr>
      </w:pPr>
    </w:p>
    <w:p w14:paraId="17DE5B7C" w14:textId="318DD79F" w:rsidR="00F629D6" w:rsidRDefault="006549F0" w:rsidP="006549F0">
      <w:pPr>
        <w:pStyle w:val="NoSpacing"/>
        <w:rPr>
          <w:lang w:val="en-GB"/>
        </w:rPr>
      </w:pPr>
      <w:r>
        <w:rPr>
          <w:lang w:val="en-GB"/>
        </w:rPr>
        <w:t>It is explicitly stated that this</w:t>
      </w:r>
      <w:r w:rsidRPr="00BC1B4B">
        <w:rPr>
          <w:lang w:val="en-GB"/>
        </w:rPr>
        <w:t xml:space="preserve"> </w:t>
      </w:r>
      <w:r>
        <w:rPr>
          <w:lang w:val="en-GB"/>
        </w:rPr>
        <w:t xml:space="preserve">consensus list comprises a </w:t>
      </w:r>
      <w:r w:rsidRPr="00576EED">
        <w:rPr>
          <w:i/>
          <w:lang w:val="en-GB"/>
        </w:rPr>
        <w:t>minimal</w:t>
      </w:r>
      <w:r>
        <w:rPr>
          <w:lang w:val="en-GB"/>
        </w:rPr>
        <w:t xml:space="preserve"> set of assays, and that the companies involved all screen other targets in addition. For example, an earlier, but still widely cited, review of the same topic included a list of cardiovascular targets screened during the discovery phase at Novartis </w:t>
      </w:r>
      <w:r>
        <w:rPr>
          <w:lang w:val="en-GB"/>
        </w:rPr>
        <w:fldChar w:fldCharType="begin"/>
      </w:r>
      <w:r w:rsidR="00623DAA">
        <w:rPr>
          <w:lang w:val="en-GB"/>
        </w:rPr>
        <w:instrText xml:space="preserve"> ADDIN EN.CITE &lt;EndNote&gt;&lt;Cite&gt;&lt;Author&gt;Whitebread&lt;/Author&gt;&lt;Year&gt;2005&lt;/Year&gt;&lt;RecNum&gt;11&lt;/RecNum&gt;&lt;DisplayText&gt;[23]&lt;/DisplayText&gt;&lt;record&gt;&lt;rec-number&gt;11&lt;/rec-number&gt;&lt;foreign-keys&gt;&lt;key app="EN" db-id="frrdwfw9b2tr0jevwpbvdvxv2evwzd20zfd5"&gt;11&lt;/key&gt;&lt;/foreign-keys&gt;&lt;ref-type name="Journal Article"&gt;17&lt;/ref-type&gt;&lt;contributors&gt;&lt;authors&gt;&lt;author&gt;Whitebread, S.&lt;/author&gt;&lt;author&gt;Hamon, J.&lt;/author&gt;&lt;author&gt;Bojanic, D.&lt;/author&gt;&lt;author&gt;Urban, L.&lt;/author&gt;&lt;/authors&gt;&lt;/contributors&gt;&lt;auth-address&gt;PreClinical Profiling, Lead Discovery Center, Novartis Institutes for BioMedical Research, Cambridge, MA 02139, USA.&lt;/auth-address&gt;&lt;titles&gt;&lt;title&gt;Keynote review: in vitro safety pharmacology profiling: an essential tool for successful drug development&lt;/title&gt;&lt;secondary-title&gt;Drug Discov Today&lt;/secondary-title&gt;&lt;alt-title&gt;Drug discovery today&lt;/alt-title&gt;&lt;/titles&gt;&lt;periodical&gt;&lt;full-title&gt;Drug Discov Today&lt;/full-title&gt;&lt;abbr-1&gt;Drug discovery today&lt;/abbr-1&gt;&lt;/periodical&gt;&lt;alt-periodical&gt;&lt;full-title&gt;Drug Discov Today&lt;/full-title&gt;&lt;abbr-1&gt;Drug discovery today&lt;/abbr-1&gt;&lt;/alt-periodical&gt;&lt;pages&gt;1421-33&lt;/pages&gt;&lt;volume&gt;10&lt;/volume&gt;&lt;number&gt;21&lt;/number&gt;&lt;edition&gt;2005/10/26&lt;/edition&gt;&lt;keywords&gt;&lt;keyword&gt;Animals&lt;/keyword&gt;&lt;keyword&gt;Chemistry, Pharmaceutical/methods&lt;/keyword&gt;&lt;keyword&gt;*Drug Design&lt;/keyword&gt;&lt;keyword&gt;Drug Evaluation, Preclinical/*methods&lt;/keyword&gt;&lt;keyword&gt;*Drug-Related Side Effects and Adverse Reactions&lt;/keyword&gt;&lt;keyword&gt;*Pharmacokinetics&lt;/keyword&gt;&lt;keyword&gt;*Pharmacology&lt;/keyword&gt;&lt;keyword&gt;Toxicity Tests/methods&lt;/keyword&gt;&lt;/keywords&gt;&lt;dates&gt;&lt;year&gt;2005&lt;/year&gt;&lt;pub-dates&gt;&lt;date&gt;Nov 1&lt;/date&gt;&lt;/pub-dates&gt;&lt;/dates&gt;&lt;isbn&gt;1359-6446 (Print)&amp;#xD;1359-6446&lt;/isbn&gt;&lt;accession-num&gt;16243262&lt;/accession-num&gt;&lt;urls&gt;&lt;related-urls&gt;&lt;url&gt;http://www.sciencedirect.com/science/article/pii/S1359644605036329#&lt;/url&gt;&lt;/related-urls&gt;&lt;/urls&gt;&lt;electronic-resource-num&gt;10.1016/s1359-6446(05)03632-9&lt;/electronic-resource-num&gt;&lt;remote-database-provider&gt;NLM&lt;/remote-database-provider&gt;&lt;language&gt;eng&lt;/language&gt;&lt;/record&gt;&lt;/Cite&gt;&lt;/EndNote&gt;</w:instrText>
      </w:r>
      <w:r>
        <w:rPr>
          <w:lang w:val="en-GB"/>
        </w:rPr>
        <w:fldChar w:fldCharType="separate"/>
      </w:r>
      <w:r w:rsidR="00623DAA">
        <w:rPr>
          <w:noProof/>
          <w:lang w:val="en-GB"/>
        </w:rPr>
        <w:t>[</w:t>
      </w:r>
      <w:hyperlink w:anchor="_ENREF_23" w:tooltip="Whitebread, 2005 #11" w:history="1">
        <w:r w:rsidR="00D313D2">
          <w:rPr>
            <w:noProof/>
            <w:lang w:val="en-GB"/>
          </w:rPr>
          <w:t>23</w:t>
        </w:r>
      </w:hyperlink>
      <w:r w:rsidR="00623DAA">
        <w:rPr>
          <w:noProof/>
          <w:lang w:val="en-GB"/>
        </w:rPr>
        <w:t>]</w:t>
      </w:r>
      <w:r>
        <w:rPr>
          <w:lang w:val="en-GB"/>
        </w:rPr>
        <w:fldChar w:fldCharType="end"/>
      </w:r>
      <w:r>
        <w:rPr>
          <w:lang w:val="en-GB"/>
        </w:rPr>
        <w:t xml:space="preserve">; these are presented in Table 2, with those also appearing in the consensus list </w:t>
      </w:r>
      <w:r w:rsidR="00844537">
        <w:rPr>
          <w:lang w:val="en-GB"/>
        </w:rPr>
        <w:t xml:space="preserve">in Table 1 </w:t>
      </w:r>
      <w:r w:rsidR="00F629D6">
        <w:rPr>
          <w:lang w:val="en-GB"/>
        </w:rPr>
        <w:t>highlighted.</w:t>
      </w:r>
    </w:p>
    <w:p w14:paraId="6770D026" w14:textId="77777777" w:rsidR="00F629D6" w:rsidRDefault="00F629D6" w:rsidP="006549F0">
      <w:pPr>
        <w:pStyle w:val="NoSpacing"/>
        <w:rPr>
          <w:lang w:val="en-GB"/>
        </w:rPr>
      </w:pPr>
    </w:p>
    <w:p w14:paraId="1F9FEDAC" w14:textId="0D8B68F6" w:rsidR="006549F0" w:rsidRDefault="006549F0" w:rsidP="006549F0">
      <w:pPr>
        <w:pStyle w:val="NoSpacing"/>
        <w:rPr>
          <w:lang w:val="en-GB"/>
        </w:rPr>
      </w:pPr>
      <w:r>
        <w:rPr>
          <w:lang w:val="en-GB"/>
        </w:rPr>
        <w:t xml:space="preserve">It is interesting that many of the extra targets belong to </w:t>
      </w:r>
      <w:r w:rsidR="0008575E">
        <w:rPr>
          <w:lang w:val="en-GB"/>
        </w:rPr>
        <w:t xml:space="preserve">protein </w:t>
      </w:r>
      <w:r>
        <w:rPr>
          <w:lang w:val="en-GB"/>
        </w:rPr>
        <w:t>families already seen (</w:t>
      </w:r>
      <w:r w:rsidRPr="006772DC">
        <w:rPr>
          <w:i/>
          <w:lang w:val="en-GB"/>
        </w:rPr>
        <w:t>e.g.</w:t>
      </w:r>
      <w:r>
        <w:rPr>
          <w:lang w:val="en-GB"/>
        </w:rPr>
        <w:t xml:space="preserve"> </w:t>
      </w:r>
      <w:r w:rsidR="001A1A2F">
        <w:rPr>
          <w:lang w:val="en-GB"/>
        </w:rPr>
        <w:t xml:space="preserve">various GPCR </w:t>
      </w:r>
      <w:r w:rsidR="0008575E">
        <w:rPr>
          <w:lang w:val="en-GB"/>
        </w:rPr>
        <w:t>subtypes</w:t>
      </w:r>
      <w:r w:rsidR="001A1A2F">
        <w:rPr>
          <w:lang w:val="en-GB"/>
        </w:rPr>
        <w:t xml:space="preserve"> </w:t>
      </w:r>
      <w:r w:rsidR="001A1A2F">
        <w:rPr>
          <w:lang w:val="en-GB"/>
        </w:rPr>
        <w:fldChar w:fldCharType="begin"/>
      </w:r>
      <w:r w:rsidR="00623DAA">
        <w:rPr>
          <w:lang w:val="en-GB"/>
        </w:rPr>
        <w:instrText xml:space="preserve"> ADDIN EN.CITE &lt;EndNote&gt;&lt;Cite&gt;&lt;Author&gt;Salazar&lt;/Author&gt;&lt;Year&gt;2007&lt;/Year&gt;&lt;RecNum&gt;157&lt;/RecNum&gt;&lt;DisplayText&gt;[49, 50]&lt;/DisplayText&gt;&lt;record&gt;&lt;rec-number&gt;157&lt;/rec-number&gt;&lt;foreign-keys&gt;&lt;key app="EN" db-id="frrdwfw9b2tr0jevwpbvdvxv2evwzd20zfd5"&gt;157&lt;/key&gt;&lt;/foreign-keys&gt;&lt;ref-type name="Journal Article"&gt;17&lt;/ref-type&gt;&lt;contributors&gt;&lt;authors&gt;&lt;author&gt;Salazar, N. C.&lt;/author&gt;&lt;author&gt;Chen, J.&lt;/author&gt;&lt;author&gt;Rockman, H. A.&lt;/author&gt;&lt;/authors&gt;&lt;/contributors&gt;&lt;titles&gt;&lt;title&gt;Cardiac GPCRs: GPCR Signaling in Healthy and Failing Hearts&lt;/title&gt;&lt;secondary-title&gt;Biochim Biophys Acta&lt;/secondary-title&gt;&lt;alt-title&gt;Biochimica et biophysica acta&lt;/alt-title&gt;&lt;/titles&gt;&lt;periodical&gt;&lt;full-title&gt;Biochim Biophys Acta&lt;/full-title&gt;&lt;abbr-1&gt;Biochimica et biophysica acta&lt;/abbr-1&gt;&lt;/periodical&gt;&lt;alt-periodical&gt;&lt;full-title&gt;Biochim Biophys Acta&lt;/full-title&gt;&lt;abbr-1&gt;Biochimica et biophysica acta&lt;/abbr-1&gt;&lt;/alt-periodical&gt;&lt;pages&gt;1006-18&lt;/pages&gt;&lt;volume&gt;1768&lt;/volume&gt;&lt;number&gt;4&lt;/number&gt;&lt;dates&gt;&lt;year&gt;2007&lt;/year&gt;&lt;pub-dates&gt;&lt;date&gt;Apr&lt;/date&gt;&lt;/pub-dates&gt;&lt;/dates&gt;&lt;isbn&gt;0006-3002 (Print)&lt;/isbn&gt;&lt;accession-num&gt;17376402&lt;/accession-num&gt;&lt;urls&gt;&lt;/urls&gt;&lt;custom2&gt;Pmc1892229&lt;/custom2&gt;&lt;electronic-resource-num&gt;10.1016/j.bbamem.2007.02.010&lt;/electronic-resource-num&gt;&lt;language&gt;eng&lt;/language&gt;&lt;/record&gt;&lt;/Cite&gt;&lt;Cite&gt;&lt;Author&gt;Foster&lt;/Author&gt;&lt;RecNum&gt;163&lt;/RecNum&gt;&lt;record&gt;&lt;rec-number&gt;163&lt;/rec-number&gt;&lt;foreign-keys&gt;&lt;key app="EN" db-id="frrdwfw9b2tr0jevwpbvdvxv2evwzd20zfd5"&gt;163&lt;/key&gt;&lt;/foreign-keys&gt;&lt;ref-type name="Journal Article"&gt;17&lt;/ref-type&gt;&lt;contributors&gt;&lt;authors&gt;&lt;author&gt;Foster, Simon R&lt;/author&gt;&lt;author&gt;Roura, Eugeni&lt;/author&gt;&lt;author&gt;Molenaar, Peter&lt;/author&gt;&lt;author&gt;Thomas, Walter G&lt;/author&gt;&lt;/authors&gt;&lt;/contributors&gt;&lt;titles&gt;&lt;title&gt;G protein-coupled receptors in cardiac biology: old and new receptors&lt;/title&gt;&lt;secondary-title&gt;Biophysical Reviews&lt;/secondary-title&gt;&lt;/titles&gt;&lt;periodical&gt;&lt;full-title&gt;Biophysical Reviews&lt;/full-title&gt;&lt;/periodical&gt;&lt;pages&gt;1-13&lt;/pages&gt;&lt;dates&gt;&lt;/dates&gt;&lt;isbn&gt;1867-2450&lt;/isbn&gt;&lt;urls&gt;&lt;/urls&gt;&lt;/record&gt;&lt;/Cite&gt;&lt;/EndNote&gt;</w:instrText>
      </w:r>
      <w:r w:rsidR="001A1A2F">
        <w:rPr>
          <w:lang w:val="en-GB"/>
        </w:rPr>
        <w:fldChar w:fldCharType="separate"/>
      </w:r>
      <w:r w:rsidR="00623DAA">
        <w:rPr>
          <w:noProof/>
          <w:lang w:val="en-GB"/>
        </w:rPr>
        <w:t>[</w:t>
      </w:r>
      <w:hyperlink w:anchor="_ENREF_49" w:tooltip="Salazar, 2007 #157" w:history="1">
        <w:r w:rsidR="00D313D2">
          <w:rPr>
            <w:noProof/>
            <w:lang w:val="en-GB"/>
          </w:rPr>
          <w:t>49</w:t>
        </w:r>
      </w:hyperlink>
      <w:r w:rsidR="00623DAA">
        <w:rPr>
          <w:noProof/>
          <w:lang w:val="en-GB"/>
        </w:rPr>
        <w:t xml:space="preserve">, </w:t>
      </w:r>
      <w:hyperlink w:anchor="_ENREF_50" w:tooltip="Foster,  #163" w:history="1">
        <w:r w:rsidR="00D313D2">
          <w:rPr>
            <w:noProof/>
            <w:lang w:val="en-GB"/>
          </w:rPr>
          <w:t>50</w:t>
        </w:r>
      </w:hyperlink>
      <w:r w:rsidR="00623DAA">
        <w:rPr>
          <w:noProof/>
          <w:lang w:val="en-GB"/>
        </w:rPr>
        <w:t>]</w:t>
      </w:r>
      <w:r w:rsidR="001A1A2F">
        <w:rPr>
          <w:lang w:val="en-GB"/>
        </w:rPr>
        <w:fldChar w:fldCharType="end"/>
      </w:r>
      <w:r w:rsidR="00B15628">
        <w:rPr>
          <w:lang w:val="en-GB"/>
        </w:rPr>
        <w:t xml:space="preserve"> or ion channels </w:t>
      </w:r>
      <w:r w:rsidR="00B15628">
        <w:rPr>
          <w:lang w:val="en-GB"/>
        </w:rPr>
        <w:fldChar w:fldCharType="begin"/>
      </w:r>
      <w:r w:rsidR="00623DAA">
        <w:rPr>
          <w:lang w:val="en-GB"/>
        </w:rPr>
        <w:instrText xml:space="preserve"> ADDIN EN.CITE &lt;EndNote&gt;&lt;Cite&gt;&lt;Author&gt;Kaczorowski&lt;/Author&gt;&lt;Year&gt;2014&lt;/Year&gt;&lt;RecNum&gt;164&lt;/RecNum&gt;&lt;DisplayText&gt;[51]&lt;/DisplayText&gt;&lt;record&gt;&lt;rec-number&gt;164&lt;/rec-number&gt;&lt;foreign-keys&gt;&lt;key app="EN" db-id="frrdwfw9b2tr0jevwpbvdvxv2evwzd20zfd5"&gt;164&lt;/key&gt;&lt;/foreign-keys&gt;&lt;ref-type name="Journal Article"&gt;17&lt;/ref-type&gt;&lt;contributors&gt;&lt;authors&gt;&lt;author&gt;Kaczorowski, G. J.&lt;/author&gt;&lt;author&gt;Pongs, O.&lt;/author&gt;&lt;/authors&gt;&lt;/contributors&gt;&lt;auth-address&gt;Kanalis Consulting, L.L.C., 5 Ashbrook Drive, Edison, NJ 08820, USA.&amp;#xD;Institute of Physiology, Medical School, University Hospital of the Saarland, 66481 Homburg, Germany. Electronic address: oupon@t-online.de.&lt;/auth-address&gt;&lt;titles&gt;&lt;title&gt;Editorial overview: Cardiovascular and renal: Novel therapeutic strategies and approaches for targeting unmet cardiovascular needs&lt;/title&gt;&lt;secondary-title&gt;Curr Opin Pharmacol&lt;/secondary-title&gt;&lt;alt-title&gt;Current opinion in pharmacology&lt;/alt-title&gt;&lt;/titles&gt;&lt;periodical&gt;&lt;full-title&gt;Curr Opin Pharmacol&lt;/full-title&gt;&lt;abbr-1&gt;Current opinion in pharmacology&lt;/abbr-1&gt;&lt;/periodical&gt;&lt;alt-periodical&gt;&lt;full-title&gt;Curr Opin Pharmacol&lt;/full-title&gt;&lt;abbr-1&gt;Current opinion in pharmacology&lt;/abbr-1&gt;&lt;/alt-periodical&gt;&lt;pages&gt;v-viii&lt;/pages&gt;&lt;volume&gt;15&lt;/volume&gt;&lt;edition&gt;2014/03/25&lt;/edition&gt;&lt;keywords&gt;&lt;keyword&gt;Animals&lt;/keyword&gt;&lt;keyword&gt;Cardiovascular Diseases/*drug therapy/metabolism&lt;/keyword&gt;&lt;keyword&gt;Cardiovascular System/*metabolism&lt;/keyword&gt;&lt;keyword&gt;Humans&lt;/keyword&gt;&lt;keyword&gt;Ion Channels/*metabolism&lt;/keyword&gt;&lt;keyword&gt;Kidney/*metabolism&lt;/keyword&gt;&lt;keyword&gt;Kidney Diseases/*drug therapy/metabolism&lt;/keyword&gt;&lt;keyword&gt;Molecular Targeted Therapy&lt;/keyword&gt;&lt;/keywords&gt;&lt;dates&gt;&lt;year&gt;2014&lt;/year&gt;&lt;pub-dates&gt;&lt;date&gt;Apr&lt;/date&gt;&lt;/pub-dates&gt;&lt;/dates&gt;&lt;isbn&gt;1471-4892&lt;/isbn&gt;&lt;accession-num&gt;24657315&lt;/accession-num&gt;&lt;urls&gt;&lt;/urls&gt;&lt;electronic-resource-num&gt;10.1016/j.coph.2014.02.005&lt;/electronic-resource-num&gt;&lt;remote-database-provider&gt;NLM&lt;/remote-database-provider&gt;&lt;language&gt;eng&lt;/language&gt;&lt;/record&gt;&lt;/Cite&gt;&lt;/EndNote&gt;</w:instrText>
      </w:r>
      <w:r w:rsidR="00B15628">
        <w:rPr>
          <w:lang w:val="en-GB"/>
        </w:rPr>
        <w:fldChar w:fldCharType="separate"/>
      </w:r>
      <w:r w:rsidR="00623DAA">
        <w:rPr>
          <w:noProof/>
          <w:lang w:val="en-GB"/>
        </w:rPr>
        <w:t>[</w:t>
      </w:r>
      <w:hyperlink w:anchor="_ENREF_51" w:tooltip="Kaczorowski, 2014 #164" w:history="1">
        <w:r w:rsidR="00D313D2">
          <w:rPr>
            <w:noProof/>
            <w:lang w:val="en-GB"/>
          </w:rPr>
          <w:t>51</w:t>
        </w:r>
      </w:hyperlink>
      <w:r w:rsidR="00623DAA">
        <w:rPr>
          <w:noProof/>
          <w:lang w:val="en-GB"/>
        </w:rPr>
        <w:t>]</w:t>
      </w:r>
      <w:r w:rsidR="00B15628">
        <w:rPr>
          <w:lang w:val="en-GB"/>
        </w:rPr>
        <w:fldChar w:fldCharType="end"/>
      </w:r>
      <w:r w:rsidR="00C30859">
        <w:rPr>
          <w:lang w:val="en-GB"/>
        </w:rPr>
        <w:t>)</w:t>
      </w:r>
      <w:r>
        <w:rPr>
          <w:lang w:val="en-GB"/>
        </w:rPr>
        <w:t xml:space="preserve"> or are part of common pathways or systems (</w:t>
      </w:r>
      <w:r w:rsidRPr="00CA4F51">
        <w:rPr>
          <w:i/>
          <w:lang w:val="en-GB"/>
        </w:rPr>
        <w:t>e.g.</w:t>
      </w:r>
      <w:r>
        <w:rPr>
          <w:lang w:val="en-GB"/>
        </w:rPr>
        <w:t xml:space="preserve"> the ATP</w:t>
      </w:r>
      <w:r>
        <w:rPr>
          <w:lang w:val="en-GB"/>
        </w:rPr>
        <w:noBreakHyphen/>
      </w:r>
      <w:r w:rsidRPr="00CA4F51">
        <w:rPr>
          <w:lang w:val="en-GB"/>
        </w:rPr>
        <w:t>sensitive K</w:t>
      </w:r>
      <w:r w:rsidRPr="00CA4F51">
        <w:rPr>
          <w:vertAlign w:val="superscript"/>
          <w:lang w:val="en-GB"/>
        </w:rPr>
        <w:t>+</w:t>
      </w:r>
      <w:r w:rsidRPr="00CA4F51">
        <w:rPr>
          <w:lang w:val="en-GB"/>
        </w:rPr>
        <w:t xml:space="preserve"> channel</w:t>
      </w:r>
      <w:r>
        <w:rPr>
          <w:lang w:val="en-GB"/>
        </w:rPr>
        <w:t xml:space="preserve"> has a role in the cardiac action potential</w:t>
      </w:r>
      <w:r w:rsidR="00F629D6">
        <w:rPr>
          <w:lang w:val="en-GB"/>
        </w:rPr>
        <w:t xml:space="preserve"> – see below</w:t>
      </w:r>
      <w:r>
        <w:rPr>
          <w:lang w:val="en-GB"/>
        </w:rPr>
        <w:t xml:space="preserve">). Pursuing these types of relationship </w:t>
      </w:r>
      <w:r w:rsidR="0008575E">
        <w:rPr>
          <w:lang w:val="en-GB"/>
        </w:rPr>
        <w:t>(</w:t>
      </w:r>
      <w:r w:rsidR="0008575E" w:rsidRPr="00063242">
        <w:rPr>
          <w:i/>
          <w:lang w:val="en-GB"/>
        </w:rPr>
        <w:t>i.e.</w:t>
      </w:r>
      <w:r w:rsidR="00063242">
        <w:rPr>
          <w:lang w:val="en-GB"/>
        </w:rPr>
        <w:t xml:space="preserve"> </w:t>
      </w:r>
      <w:r w:rsidR="0008575E">
        <w:rPr>
          <w:lang w:val="en-GB"/>
        </w:rPr>
        <w:t xml:space="preserve">homology or mechanism) </w:t>
      </w:r>
      <w:r>
        <w:rPr>
          <w:lang w:val="en-GB"/>
        </w:rPr>
        <w:t xml:space="preserve">in the literature would be a rational way of expanding the list of anti-targets, if that should prove desirable; this topic is discussed at more length below. </w:t>
      </w:r>
    </w:p>
    <w:p w14:paraId="556DA385" w14:textId="77777777" w:rsidR="006549F0" w:rsidRDefault="006549F0" w:rsidP="006549F0">
      <w:pPr>
        <w:pStyle w:val="NoSpacing"/>
        <w:rPr>
          <w:lang w:val="en-GB"/>
        </w:rPr>
      </w:pPr>
    </w:p>
    <w:p w14:paraId="6A26FC75" w14:textId="77777777" w:rsidR="006549F0" w:rsidRDefault="006549F0" w:rsidP="006549F0">
      <w:pPr>
        <w:pStyle w:val="NoSpacing"/>
        <w:rPr>
          <w:lang w:val="en-GB"/>
        </w:rPr>
      </w:pPr>
      <w:r>
        <w:rPr>
          <w:lang w:val="en-GB"/>
        </w:rPr>
        <w:t>Note that, although some information on possible ADRs is provided in this second list, it is not split out by interaction type (</w:t>
      </w:r>
      <w:r w:rsidRPr="00947A7C">
        <w:rPr>
          <w:i/>
          <w:lang w:val="en-GB"/>
        </w:rPr>
        <w:t>e.g.</w:t>
      </w:r>
      <w:r>
        <w:rPr>
          <w:lang w:val="en-GB"/>
        </w:rPr>
        <w:t xml:space="preserve"> agonism </w:t>
      </w:r>
      <w:r w:rsidRPr="00947A7C">
        <w:rPr>
          <w:i/>
          <w:lang w:val="en-GB"/>
        </w:rPr>
        <w:t>vs.</w:t>
      </w:r>
      <w:r>
        <w:rPr>
          <w:lang w:val="en-GB"/>
        </w:rPr>
        <w:t xml:space="preserve"> antagonism). This is information that would be vital in linking target interactions to phenotypes, and thus might require further literature research.</w:t>
      </w:r>
    </w:p>
    <w:p w14:paraId="036DED5F" w14:textId="77777777" w:rsidR="00D510F3" w:rsidRDefault="00D510F3" w:rsidP="006549F0">
      <w:pPr>
        <w:pStyle w:val="NoSpacing"/>
        <w:rPr>
          <w:lang w:val="en-GB"/>
        </w:rPr>
      </w:pPr>
    </w:p>
    <w:p w14:paraId="20513C6F" w14:textId="19390460" w:rsidR="00E05EC9" w:rsidRPr="00E05EC9" w:rsidRDefault="00BA4EC6" w:rsidP="00E05EC9">
      <w:pPr>
        <w:pStyle w:val="NoSpacing"/>
        <w:rPr>
          <w:lang w:val="en-GB"/>
        </w:rPr>
      </w:pPr>
      <w:r>
        <w:rPr>
          <w:lang w:val="en-GB"/>
        </w:rPr>
        <w:t>The Novartis group also published another version of their cardiac safety panel, which includes some targets not mentioned in the earlier version</w:t>
      </w:r>
      <w:r w:rsidR="00E05EC9">
        <w:rPr>
          <w:lang w:val="en-GB"/>
        </w:rPr>
        <w:t xml:space="preserve"> </w:t>
      </w:r>
      <w:r w:rsidR="00E05EC9">
        <w:rPr>
          <w:lang w:val="en-GB"/>
        </w:rPr>
        <w:fldChar w:fldCharType="begin"/>
      </w:r>
      <w:r w:rsidR="00E05EC9">
        <w:rPr>
          <w:lang w:val="en-GB"/>
        </w:rPr>
        <w:instrText xml:space="preserve"> ADDIN EN.CITE &lt;EndNote&gt;&lt;Cite&gt;&lt;Author&gt;Urban&lt;/Author&gt;&lt;Year&gt;2012&lt;/Year&gt;&lt;RecNum&gt;5&lt;/RecNum&gt;&lt;DisplayText&gt;[5]&lt;/DisplayText&gt;&lt;record&gt;&lt;rec-number&gt;5&lt;/rec-number&gt;&lt;foreign-keys&gt;&lt;key app="EN" db-id="frrdwfw9b2tr0jevwpbvdvxv2evwzd20zfd5"&gt;5&lt;/key&gt;&lt;/foreign-keys&gt;&lt;ref-type name="Book Section"&gt;5&lt;/ref-type&gt;&lt;contributors&gt;&lt;authors&gt;&lt;author&gt;Urban, L.&lt;/author&gt;&lt;author&gt;Whitebread, S.&lt;/author&gt;&lt;author&gt;Hamon, J.&lt;/author&gt;&lt;author&gt;Mikhailov, D.&lt;/author&gt;&lt;author&gt;Azzaoui, K.&lt;/author&gt;&lt;/authors&gt;&lt;secondary-authors&gt;&lt;author&gt;Peters, J.-W.&lt;/author&gt;&lt;/secondary-authors&gt;&lt;/contributors&gt;&lt;titles&gt;&lt;title&gt;Screening for Safety-Relevant Off-Target Activities&lt;/title&gt;&lt;secondary-title&gt;Polypharmacology in Drug Discovery &lt;/secondary-title&gt;&lt;/titles&gt;&lt;section&gt;2&lt;/section&gt;&lt;dates&gt;&lt;year&gt;2012&lt;/year&gt;&lt;/dates&gt;&lt;urls&gt;&lt;related-urls&gt;&lt;url&gt;http://onlinelibrary.wiley.com/doi/10.1002/9781118098141.ch2/summary&lt;/url&gt;&lt;/related-urls&gt;&lt;/urls&gt;&lt;electronic-resource-num&gt;10.1002/9781118098141.ch2&lt;/electronic-resource-num&gt;&lt;/record&gt;&lt;/Cite&gt;&lt;/EndNote&gt;</w:instrText>
      </w:r>
      <w:r w:rsidR="00E05EC9">
        <w:rPr>
          <w:lang w:val="en-GB"/>
        </w:rPr>
        <w:fldChar w:fldCharType="separate"/>
      </w:r>
      <w:r w:rsidR="00E05EC9">
        <w:rPr>
          <w:noProof/>
          <w:lang w:val="en-GB"/>
        </w:rPr>
        <w:t>[</w:t>
      </w:r>
      <w:hyperlink w:anchor="_ENREF_5" w:tooltip="Urban, 2012 #5" w:history="1">
        <w:r w:rsidR="00D313D2">
          <w:rPr>
            <w:noProof/>
            <w:lang w:val="en-GB"/>
          </w:rPr>
          <w:t>5</w:t>
        </w:r>
      </w:hyperlink>
      <w:r w:rsidR="00E05EC9">
        <w:rPr>
          <w:noProof/>
          <w:lang w:val="en-GB"/>
        </w:rPr>
        <w:t>]</w:t>
      </w:r>
      <w:r w:rsidR="00E05EC9">
        <w:rPr>
          <w:lang w:val="en-GB"/>
        </w:rPr>
        <w:fldChar w:fldCharType="end"/>
      </w:r>
      <w:r>
        <w:rPr>
          <w:lang w:val="en-GB"/>
        </w:rPr>
        <w:t xml:space="preserve">. Most of these are included in the consensus list (Table 1), but </w:t>
      </w:r>
      <w:r w:rsidR="00B527BC">
        <w:rPr>
          <w:lang w:val="en-GB"/>
        </w:rPr>
        <w:t>Thrombin (F2), the A</w:t>
      </w:r>
      <w:r w:rsidR="00E05EC9">
        <w:rPr>
          <w:lang w:val="en-GB"/>
        </w:rPr>
        <w:t>denosine transporter (</w:t>
      </w:r>
      <w:r w:rsidR="00E05EC9" w:rsidRPr="00E05EC9">
        <w:rPr>
          <w:bCs/>
          <w:lang w:val="en-GB"/>
        </w:rPr>
        <w:t>SLC29A1</w:t>
      </w:r>
      <w:r w:rsidR="00E05EC9">
        <w:rPr>
          <w:bCs/>
          <w:lang w:val="en-GB"/>
        </w:rPr>
        <w:t>) and the kinases CDK2 and AKT1 (see below) are novel.</w:t>
      </w:r>
      <w:r w:rsidR="00A03238">
        <w:rPr>
          <w:bCs/>
          <w:lang w:val="en-GB"/>
        </w:rPr>
        <w:t xml:space="preserve"> The list also seperates out the effects of agonists and antagonists, where relevant.</w:t>
      </w:r>
    </w:p>
    <w:p w14:paraId="63670D16" w14:textId="03F82FBE" w:rsidR="00D510F3" w:rsidRDefault="00E05EC9" w:rsidP="00BA4EC6">
      <w:pPr>
        <w:pStyle w:val="NoSpacing"/>
        <w:rPr>
          <w:lang w:val="en-GB"/>
        </w:rPr>
        <w:sectPr w:rsidR="00D510F3" w:rsidSect="001B7579">
          <w:footerReference w:type="default" r:id="rId9"/>
          <w:endnotePr>
            <w:numFmt w:val="decimal"/>
          </w:endnotePr>
          <w:pgSz w:w="11900" w:h="16840"/>
          <w:pgMar w:top="1440" w:right="1440" w:bottom="990" w:left="1440" w:header="720" w:footer="180" w:gutter="0"/>
          <w:cols w:space="720"/>
          <w:docGrid w:linePitch="360"/>
        </w:sectPr>
      </w:pPr>
      <w:r>
        <w:rPr>
          <w:lang w:val="en-GB"/>
        </w:rPr>
        <w:t xml:space="preserve"> </w:t>
      </w:r>
    </w:p>
    <w:p w14:paraId="11876487" w14:textId="1FBDF13F" w:rsidR="006078C2" w:rsidRPr="0074494D" w:rsidRDefault="006078C2" w:rsidP="006078C2">
      <w:pPr>
        <w:rPr>
          <w:b/>
          <w:sz w:val="20"/>
          <w:szCs w:val="20"/>
        </w:rPr>
      </w:pPr>
      <w:r w:rsidRPr="00452FD9">
        <w:rPr>
          <w:b/>
          <w:sz w:val="20"/>
          <w:szCs w:val="20"/>
        </w:rPr>
        <w:lastRenderedPageBreak/>
        <w:t>Table 1</w:t>
      </w:r>
      <w:r w:rsidR="0074494D">
        <w:rPr>
          <w:b/>
          <w:sz w:val="20"/>
          <w:szCs w:val="20"/>
        </w:rPr>
        <w:t xml:space="preserve">. </w:t>
      </w:r>
      <w:r w:rsidR="002C1B82">
        <w:rPr>
          <w:sz w:val="20"/>
          <w:szCs w:val="20"/>
        </w:rPr>
        <w:t>Cardiovascular target</w:t>
      </w:r>
      <w:r w:rsidR="007E031A">
        <w:rPr>
          <w:sz w:val="20"/>
          <w:szCs w:val="20"/>
        </w:rPr>
        <w:t>s</w:t>
      </w:r>
      <w:r w:rsidR="00705821">
        <w:rPr>
          <w:sz w:val="20"/>
          <w:szCs w:val="20"/>
        </w:rPr>
        <w:t xml:space="preserve"> taken </w:t>
      </w:r>
      <w:r>
        <w:rPr>
          <w:sz w:val="20"/>
          <w:szCs w:val="20"/>
        </w:rPr>
        <w:t>from</w:t>
      </w:r>
      <w:r w:rsidR="00705821">
        <w:rPr>
          <w:sz w:val="20"/>
          <w:szCs w:val="20"/>
        </w:rPr>
        <w:t xml:space="preserve"> Table 1 in</w:t>
      </w:r>
      <w:r w:rsidR="006E7749">
        <w:rPr>
          <w:sz w:val="20"/>
          <w:szCs w:val="20"/>
        </w:rPr>
        <w:t xml:space="preserve"> reference </w:t>
      </w:r>
      <w:r w:rsidR="00D301B2">
        <w:rPr>
          <w:sz w:val="20"/>
          <w:szCs w:val="20"/>
        </w:rPr>
        <w:fldChar w:fldCharType="begin"/>
      </w:r>
      <w:r w:rsidR="00623DAA">
        <w:rPr>
          <w:sz w:val="20"/>
          <w:szCs w:val="20"/>
        </w:rPr>
        <w:instrText xml:space="preserve"> ADDIN EN.CITE &lt;EndNote&gt;&lt;Cite&gt;&lt;Author&gt;Bowes&lt;/Author&gt;&lt;Year&gt;2012&lt;/Year&gt;&lt;RecNum&gt;13&lt;/RecNum&gt;&lt;DisplayText&gt;[24]&lt;/DisplayText&gt;&lt;record&gt;&lt;rec-number&gt;13&lt;/rec-number&gt;&lt;foreign-keys&gt;&lt;key app="EN" db-id="frrdwfw9b2tr0jevwpbvdvxv2evwzd20zfd5"&gt;13&lt;/key&gt;&lt;/foreign-keys&gt;&lt;ref-type name="Journal Article"&gt;17&lt;/ref-type&gt;&lt;contributors&gt;&lt;authors&gt;&lt;author&gt;Bowes, J.&lt;/author&gt;&lt;author&gt;Brown, A. J.&lt;/author&gt;&lt;author&gt;Hamon, J.&lt;/author&gt;&lt;author&gt;Jarolimek, W.&lt;/author&gt;&lt;author&gt;Sridhar, A.&lt;/author&gt;&lt;author&gt;Waldron, G.&lt;/author&gt;&lt;author&gt;Whitebread, S.&lt;/author&gt;&lt;/authors&gt;&lt;/contributors&gt;&lt;auth-address&gt;AstraZeneca R&amp;amp;D, Alderley Park, Cheshire SK10 4TG, UK. Joanne.Bowes@astrazeneca.com&lt;/auth-address&gt;&lt;titles&gt;&lt;title&gt;Reducing safety-related drug attrition: the use of in vitro pharmacological profiling&lt;/title&gt;&lt;secondary-title&gt;Nat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discovery&lt;/abbr-1&gt;&lt;/alt-periodical&gt;&lt;pages&gt;909-22&lt;/pages&gt;&lt;volume&gt;11&lt;/volume&gt;&lt;number&gt;12&lt;/number&gt;&lt;edition&gt;2012/12/01&lt;/edition&gt;&lt;keywords&gt;&lt;keyword&gt;*Drug Discovery&lt;/keyword&gt;&lt;keyword&gt;*Drug Industry&lt;/keyword&gt;&lt;keyword&gt;*Drug-Related Side Effects and Adverse Reactions&lt;/keyword&gt;&lt;keyword&gt;Risk Assessment&lt;/keyword&gt;&lt;/keywords&gt;&lt;dates&gt;&lt;year&gt;2012&lt;/year&gt;&lt;pub-dates&gt;&lt;date&gt;Dec&lt;/date&gt;&lt;/pub-dates&gt;&lt;/dates&gt;&lt;isbn&gt;1474-1776&lt;/isbn&gt;&lt;accession-num&gt;23197038&lt;/accession-num&gt;&lt;urls&gt;&lt;/urls&gt;&lt;electronic-resource-num&gt;10.1038/nrd3845&lt;/electronic-resource-num&gt;&lt;remote-database-provider&gt;NLM&lt;/remote-database-provider&gt;&lt;language&gt;eng&lt;/language&gt;&lt;/record&gt;&lt;/Cite&gt;&lt;/EndNote&gt;</w:instrText>
      </w:r>
      <w:r w:rsidR="00D301B2">
        <w:rPr>
          <w:sz w:val="20"/>
          <w:szCs w:val="20"/>
        </w:rPr>
        <w:fldChar w:fldCharType="separate"/>
      </w:r>
      <w:r w:rsidR="00623DAA">
        <w:rPr>
          <w:noProof/>
          <w:sz w:val="20"/>
          <w:szCs w:val="20"/>
        </w:rPr>
        <w:t>[</w:t>
      </w:r>
      <w:hyperlink w:anchor="_ENREF_24" w:tooltip="Bowes, 2012 #13" w:history="1">
        <w:r w:rsidR="00D313D2">
          <w:rPr>
            <w:noProof/>
            <w:sz w:val="20"/>
            <w:szCs w:val="20"/>
          </w:rPr>
          <w:t>24</w:t>
        </w:r>
      </w:hyperlink>
      <w:r w:rsidR="00623DAA">
        <w:rPr>
          <w:noProof/>
          <w:sz w:val="20"/>
          <w:szCs w:val="20"/>
        </w:rPr>
        <w:t>]</w:t>
      </w:r>
      <w:r w:rsidR="00D301B2">
        <w:rPr>
          <w:sz w:val="20"/>
          <w:szCs w:val="20"/>
        </w:rPr>
        <w:fldChar w:fldCharType="end"/>
      </w:r>
      <w:r w:rsidR="0074494D">
        <w:rPr>
          <w:sz w:val="20"/>
          <w:szCs w:val="20"/>
        </w:rPr>
        <w:t>.</w:t>
      </w:r>
      <w:r w:rsidR="006831FB">
        <w:rPr>
          <w:sz w:val="20"/>
          <w:szCs w:val="20"/>
        </w:rPr>
        <w:t xml:space="preserve"> Note that there are references for each entry in the original.</w:t>
      </w:r>
    </w:p>
    <w:p w14:paraId="12285A6D" w14:textId="77777777" w:rsidR="006078C2" w:rsidRDefault="006078C2" w:rsidP="006078C2">
      <w:pPr>
        <w:rPr>
          <w:sz w:val="20"/>
          <w:szCs w:val="20"/>
        </w:rPr>
      </w:pPr>
    </w:p>
    <w:tbl>
      <w:tblPr>
        <w:tblStyle w:val="TableGrid"/>
        <w:tblW w:w="14440" w:type="dxa"/>
        <w:tblLook w:val="04A0" w:firstRow="1" w:lastRow="0" w:firstColumn="1" w:lastColumn="0" w:noHBand="0" w:noVBand="1"/>
      </w:tblPr>
      <w:tblGrid>
        <w:gridCol w:w="2709"/>
        <w:gridCol w:w="943"/>
        <w:gridCol w:w="1418"/>
        <w:gridCol w:w="4868"/>
        <w:gridCol w:w="4502"/>
      </w:tblGrid>
      <w:tr w:rsidR="006078C2" w:rsidRPr="00827596" w14:paraId="4BACB699" w14:textId="77777777" w:rsidTr="00C821A7">
        <w:trPr>
          <w:trHeight w:val="500"/>
        </w:trPr>
        <w:tc>
          <w:tcPr>
            <w:tcW w:w="2709" w:type="dxa"/>
            <w:hideMark/>
          </w:tcPr>
          <w:p w14:paraId="3121B0BC" w14:textId="77777777" w:rsidR="006078C2" w:rsidRPr="00827596" w:rsidRDefault="006078C2" w:rsidP="006078C2">
            <w:pPr>
              <w:rPr>
                <w:rFonts w:asciiTheme="minorHAnsi" w:eastAsia="Times New Roman" w:hAnsiTheme="minorHAnsi"/>
                <w:b/>
                <w:color w:val="000000"/>
                <w:sz w:val="16"/>
                <w:szCs w:val="16"/>
                <w:lang w:val="en-GB"/>
              </w:rPr>
            </w:pPr>
            <w:r w:rsidRPr="00827596">
              <w:rPr>
                <w:rFonts w:asciiTheme="minorHAnsi" w:eastAsia="Times New Roman" w:hAnsiTheme="minorHAnsi"/>
                <w:b/>
                <w:color w:val="000000"/>
                <w:sz w:val="16"/>
                <w:szCs w:val="16"/>
                <w:lang w:val="en-GB"/>
              </w:rPr>
              <w:t>Target</w:t>
            </w:r>
          </w:p>
        </w:tc>
        <w:tc>
          <w:tcPr>
            <w:tcW w:w="943" w:type="dxa"/>
            <w:hideMark/>
          </w:tcPr>
          <w:p w14:paraId="7485EB6B" w14:textId="77777777" w:rsidR="006078C2" w:rsidRPr="00827596" w:rsidRDefault="006078C2" w:rsidP="006078C2">
            <w:pPr>
              <w:rPr>
                <w:rFonts w:asciiTheme="minorHAnsi" w:eastAsia="Times New Roman" w:hAnsiTheme="minorHAnsi"/>
                <w:b/>
                <w:color w:val="000000"/>
                <w:sz w:val="16"/>
                <w:szCs w:val="16"/>
                <w:lang w:val="en-GB"/>
              </w:rPr>
            </w:pPr>
            <w:r w:rsidRPr="00827596">
              <w:rPr>
                <w:rFonts w:asciiTheme="minorHAnsi" w:eastAsia="Times New Roman" w:hAnsiTheme="minorHAnsi"/>
                <w:b/>
                <w:color w:val="000000"/>
                <w:sz w:val="16"/>
                <w:szCs w:val="16"/>
                <w:lang w:val="en-GB"/>
              </w:rPr>
              <w:t>Gene</w:t>
            </w:r>
          </w:p>
        </w:tc>
        <w:tc>
          <w:tcPr>
            <w:tcW w:w="1418" w:type="dxa"/>
            <w:hideMark/>
          </w:tcPr>
          <w:p w14:paraId="50A560E1" w14:textId="77777777" w:rsidR="006078C2" w:rsidRPr="00827596" w:rsidRDefault="006078C2" w:rsidP="006078C2">
            <w:pPr>
              <w:rPr>
                <w:rFonts w:asciiTheme="minorHAnsi" w:eastAsia="Times New Roman" w:hAnsiTheme="minorHAnsi"/>
                <w:b/>
                <w:color w:val="000000"/>
                <w:sz w:val="16"/>
                <w:szCs w:val="16"/>
                <w:lang w:val="en-GB"/>
              </w:rPr>
            </w:pPr>
            <w:r w:rsidRPr="00827596">
              <w:rPr>
                <w:rFonts w:asciiTheme="minorHAnsi" w:eastAsia="Times New Roman" w:hAnsiTheme="minorHAnsi"/>
                <w:b/>
                <w:color w:val="000000"/>
                <w:sz w:val="16"/>
                <w:szCs w:val="16"/>
                <w:lang w:val="en-GB"/>
              </w:rPr>
              <w:t>Organ(s)</w:t>
            </w:r>
          </w:p>
        </w:tc>
        <w:tc>
          <w:tcPr>
            <w:tcW w:w="4868" w:type="dxa"/>
            <w:hideMark/>
          </w:tcPr>
          <w:p w14:paraId="73827F10" w14:textId="77777777" w:rsidR="006078C2" w:rsidRPr="00827596" w:rsidRDefault="006078C2" w:rsidP="006078C2">
            <w:pPr>
              <w:rPr>
                <w:rFonts w:asciiTheme="minorHAnsi" w:eastAsia="Times New Roman" w:hAnsiTheme="minorHAnsi"/>
                <w:b/>
                <w:color w:val="000000"/>
                <w:sz w:val="16"/>
                <w:szCs w:val="16"/>
                <w:lang w:val="en-GB"/>
              </w:rPr>
            </w:pPr>
            <w:r w:rsidRPr="00827596">
              <w:rPr>
                <w:rFonts w:asciiTheme="minorHAnsi" w:eastAsia="Times New Roman" w:hAnsiTheme="minorHAnsi"/>
                <w:b/>
                <w:color w:val="000000"/>
                <w:sz w:val="16"/>
                <w:szCs w:val="16"/>
                <w:lang w:val="en-GB"/>
              </w:rPr>
              <w:t>Effects</w:t>
            </w:r>
          </w:p>
          <w:p w14:paraId="70517528" w14:textId="77777777" w:rsidR="006078C2" w:rsidRPr="00827596" w:rsidRDefault="006078C2" w:rsidP="006078C2">
            <w:pPr>
              <w:rPr>
                <w:rFonts w:asciiTheme="minorHAnsi" w:eastAsia="Times New Roman" w:hAnsiTheme="minorHAnsi"/>
                <w:b/>
                <w:color w:val="000000"/>
                <w:sz w:val="16"/>
                <w:szCs w:val="16"/>
                <w:lang w:val="en-GB"/>
              </w:rPr>
            </w:pPr>
            <w:r w:rsidRPr="00827596">
              <w:rPr>
                <w:rFonts w:asciiTheme="minorHAnsi" w:eastAsia="Times New Roman" w:hAnsiTheme="minorHAnsi"/>
                <w:b/>
                <w:color w:val="000000"/>
                <w:sz w:val="16"/>
                <w:szCs w:val="16"/>
                <w:lang w:val="en-GB"/>
              </w:rPr>
              <w:t>Agonism or activation</w:t>
            </w:r>
          </w:p>
        </w:tc>
        <w:tc>
          <w:tcPr>
            <w:tcW w:w="4502" w:type="dxa"/>
            <w:hideMark/>
          </w:tcPr>
          <w:p w14:paraId="0008728D" w14:textId="77777777" w:rsidR="006078C2" w:rsidRPr="00827596" w:rsidRDefault="006078C2" w:rsidP="006078C2">
            <w:pPr>
              <w:rPr>
                <w:rFonts w:asciiTheme="minorHAnsi" w:eastAsia="Times New Roman" w:hAnsiTheme="minorHAnsi"/>
                <w:b/>
                <w:color w:val="000000"/>
                <w:sz w:val="16"/>
                <w:szCs w:val="16"/>
                <w:lang w:val="en-GB"/>
              </w:rPr>
            </w:pPr>
            <w:r w:rsidRPr="00827596">
              <w:rPr>
                <w:rFonts w:asciiTheme="minorHAnsi" w:eastAsia="Times New Roman" w:hAnsiTheme="minorHAnsi"/>
                <w:b/>
                <w:color w:val="000000"/>
                <w:sz w:val="16"/>
                <w:szCs w:val="16"/>
                <w:lang w:val="en-GB"/>
              </w:rPr>
              <w:t>Effects</w:t>
            </w:r>
          </w:p>
          <w:p w14:paraId="5F1F37CE" w14:textId="5C4A6F37" w:rsidR="006078C2" w:rsidRPr="00827596" w:rsidRDefault="001A4C10" w:rsidP="006078C2">
            <w:pPr>
              <w:rPr>
                <w:rFonts w:asciiTheme="minorHAnsi" w:eastAsia="Times New Roman" w:hAnsiTheme="minorHAnsi"/>
                <w:b/>
                <w:color w:val="000000"/>
                <w:sz w:val="16"/>
                <w:szCs w:val="16"/>
                <w:lang w:val="en-GB"/>
              </w:rPr>
            </w:pPr>
            <w:r w:rsidRPr="00827596">
              <w:rPr>
                <w:rFonts w:asciiTheme="minorHAnsi" w:eastAsia="Times New Roman" w:hAnsiTheme="minorHAnsi"/>
                <w:b/>
                <w:color w:val="000000"/>
                <w:sz w:val="16"/>
                <w:szCs w:val="16"/>
                <w:lang w:val="en-GB"/>
              </w:rPr>
              <w:t>A</w:t>
            </w:r>
            <w:r w:rsidR="006078C2" w:rsidRPr="00827596">
              <w:rPr>
                <w:rFonts w:asciiTheme="minorHAnsi" w:eastAsia="Times New Roman" w:hAnsiTheme="minorHAnsi"/>
                <w:b/>
                <w:color w:val="000000"/>
                <w:sz w:val="16"/>
                <w:szCs w:val="16"/>
                <w:lang w:val="en-GB"/>
              </w:rPr>
              <w:t>ntagonism or inhibition</w:t>
            </w:r>
          </w:p>
        </w:tc>
      </w:tr>
      <w:tr w:rsidR="006078C2" w:rsidRPr="00827596" w14:paraId="3DB16507" w14:textId="77777777" w:rsidTr="00C821A7">
        <w:trPr>
          <w:trHeight w:val="544"/>
        </w:trPr>
        <w:tc>
          <w:tcPr>
            <w:tcW w:w="2709" w:type="dxa"/>
            <w:hideMark/>
          </w:tcPr>
          <w:p w14:paraId="3BE5EE1D"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Adenosine receptor A2A</w:t>
            </w:r>
          </w:p>
        </w:tc>
        <w:tc>
          <w:tcPr>
            <w:tcW w:w="943" w:type="dxa"/>
            <w:hideMark/>
          </w:tcPr>
          <w:p w14:paraId="7EECA2E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ADORA2A</w:t>
            </w:r>
          </w:p>
        </w:tc>
        <w:tc>
          <w:tcPr>
            <w:tcW w:w="1418" w:type="dxa"/>
            <w:hideMark/>
          </w:tcPr>
          <w:p w14:paraId="573265FD"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CNS</w:t>
            </w:r>
          </w:p>
        </w:tc>
        <w:tc>
          <w:tcPr>
            <w:tcW w:w="4868" w:type="dxa"/>
            <w:hideMark/>
          </w:tcPr>
          <w:p w14:paraId="437F6E4E" w14:textId="77777777" w:rsidR="006078C2" w:rsidRPr="001C76EA" w:rsidRDefault="006078C2" w:rsidP="006078C2">
            <w:pPr>
              <w:rPr>
                <w:rFonts w:asciiTheme="minorHAnsi" w:eastAsia="Times New Roman" w:hAnsiTheme="minorHAnsi"/>
                <w:color w:val="000000"/>
                <w:sz w:val="16"/>
                <w:szCs w:val="16"/>
                <w:lang w:val="en-GB"/>
              </w:rPr>
            </w:pPr>
            <w:r w:rsidRPr="001C76EA">
              <w:rPr>
                <w:rFonts w:asciiTheme="minorHAnsi" w:eastAsia="Times New Roman" w:hAnsiTheme="minorHAnsi"/>
                <w:color w:val="000000"/>
                <w:sz w:val="16"/>
                <w:szCs w:val="16"/>
                <w:lang w:val="en-GB"/>
              </w:rPr>
              <w:t>Coronary vasodilation; decrease in BP and reflex; increase in HR; decrease in platelet aggregation and leukocyte activation; decrease in locomotor activity; sleep induction</w:t>
            </w:r>
          </w:p>
        </w:tc>
        <w:tc>
          <w:tcPr>
            <w:tcW w:w="4502" w:type="dxa"/>
            <w:hideMark/>
          </w:tcPr>
          <w:p w14:paraId="0AB7868C"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Potential for stimulation of platelet aggregation; increase in BP; nervousness (tremors, agitation); arousal; insomnia</w:t>
            </w:r>
          </w:p>
        </w:tc>
      </w:tr>
      <w:tr w:rsidR="006078C2" w:rsidRPr="00827596" w14:paraId="133FFE90" w14:textId="77777777" w:rsidTr="00C821A7">
        <w:trPr>
          <w:trHeight w:val="566"/>
        </w:trPr>
        <w:tc>
          <w:tcPr>
            <w:tcW w:w="2709" w:type="dxa"/>
            <w:hideMark/>
          </w:tcPr>
          <w:p w14:paraId="597D91E9" w14:textId="0525D48A" w:rsidR="006078C2" w:rsidRPr="00827596" w:rsidRDefault="002F6C63"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α</w:t>
            </w:r>
            <w:r w:rsidR="006078C2" w:rsidRPr="00827596">
              <w:rPr>
                <w:rFonts w:asciiTheme="minorHAnsi" w:eastAsia="Times New Roman" w:hAnsiTheme="minorHAnsi"/>
                <w:color w:val="000000"/>
                <w:sz w:val="16"/>
                <w:szCs w:val="16"/>
                <w:vertAlign w:val="subscript"/>
                <w:lang w:val="en-GB"/>
              </w:rPr>
              <w:t>1A</w:t>
            </w:r>
            <w:r w:rsidR="006078C2" w:rsidRPr="00827596">
              <w:rPr>
                <w:rFonts w:asciiTheme="minorHAnsi" w:eastAsia="Times New Roman" w:hAnsiTheme="minorHAnsi"/>
                <w:color w:val="000000"/>
                <w:sz w:val="16"/>
                <w:szCs w:val="16"/>
                <w:lang w:val="en-GB"/>
              </w:rPr>
              <w:t>-adrenergic receptor</w:t>
            </w:r>
          </w:p>
        </w:tc>
        <w:tc>
          <w:tcPr>
            <w:tcW w:w="943" w:type="dxa"/>
            <w:hideMark/>
          </w:tcPr>
          <w:p w14:paraId="415385B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ADRA1A</w:t>
            </w:r>
          </w:p>
        </w:tc>
        <w:tc>
          <w:tcPr>
            <w:tcW w:w="1418" w:type="dxa"/>
            <w:hideMark/>
          </w:tcPr>
          <w:p w14:paraId="3C3D90CD"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GI, CNS</w:t>
            </w:r>
          </w:p>
        </w:tc>
        <w:tc>
          <w:tcPr>
            <w:tcW w:w="4868" w:type="dxa"/>
            <w:hideMark/>
          </w:tcPr>
          <w:p w14:paraId="20E8E1B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Smooth muscle contraction; increase in BP; cardiac positive ionotropy; potential for arrhythmia; mydriasis; decrease in insulin release</w:t>
            </w:r>
          </w:p>
        </w:tc>
        <w:tc>
          <w:tcPr>
            <w:tcW w:w="4502" w:type="dxa"/>
            <w:hideMark/>
          </w:tcPr>
          <w:p w14:paraId="2127E9C5" w14:textId="74BFBEC7"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w:t>
            </w:r>
            <w:r w:rsidR="006078C2" w:rsidRPr="00827596">
              <w:rPr>
                <w:rFonts w:asciiTheme="minorHAnsi" w:eastAsia="Times New Roman" w:hAnsiTheme="minorHAnsi"/>
                <w:color w:val="000000"/>
                <w:sz w:val="16"/>
                <w:szCs w:val="16"/>
                <w:lang w:val="en-GB"/>
              </w:rPr>
              <w:t>ecrease in smooth muscle tone; orthostatic hypotension and increase in HR; dizziness; impact on various aspects of sexual function</w:t>
            </w:r>
          </w:p>
        </w:tc>
      </w:tr>
      <w:tr w:rsidR="006078C2" w:rsidRPr="00827596" w14:paraId="16EA3E23" w14:textId="77777777" w:rsidTr="00C821A7">
        <w:trPr>
          <w:trHeight w:val="391"/>
        </w:trPr>
        <w:tc>
          <w:tcPr>
            <w:tcW w:w="2709" w:type="dxa"/>
            <w:hideMark/>
          </w:tcPr>
          <w:p w14:paraId="1915A58B" w14:textId="20A118D0" w:rsidR="006078C2" w:rsidRPr="00827596" w:rsidRDefault="002F6C63"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α</w:t>
            </w:r>
            <w:r w:rsidR="006078C2" w:rsidRPr="00827596">
              <w:rPr>
                <w:rFonts w:asciiTheme="minorHAnsi" w:eastAsia="Times New Roman" w:hAnsiTheme="minorHAnsi"/>
                <w:color w:val="000000"/>
                <w:sz w:val="16"/>
                <w:szCs w:val="16"/>
                <w:vertAlign w:val="subscript"/>
                <w:lang w:val="en-GB"/>
              </w:rPr>
              <w:t>2A</w:t>
            </w:r>
            <w:r w:rsidR="006078C2" w:rsidRPr="00827596">
              <w:rPr>
                <w:rFonts w:asciiTheme="minorHAnsi" w:eastAsia="Times New Roman" w:hAnsiTheme="minorHAnsi"/>
                <w:color w:val="000000"/>
                <w:sz w:val="16"/>
                <w:szCs w:val="16"/>
                <w:lang w:val="en-GB"/>
              </w:rPr>
              <w:t>-adrenergic receptor</w:t>
            </w:r>
          </w:p>
        </w:tc>
        <w:tc>
          <w:tcPr>
            <w:tcW w:w="943" w:type="dxa"/>
            <w:hideMark/>
          </w:tcPr>
          <w:p w14:paraId="6E7C870E"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ADRA2A</w:t>
            </w:r>
          </w:p>
        </w:tc>
        <w:tc>
          <w:tcPr>
            <w:tcW w:w="1418" w:type="dxa"/>
            <w:hideMark/>
          </w:tcPr>
          <w:p w14:paraId="3A5621D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CNS</w:t>
            </w:r>
          </w:p>
        </w:tc>
        <w:tc>
          <w:tcPr>
            <w:tcW w:w="4868" w:type="dxa"/>
            <w:hideMark/>
          </w:tcPr>
          <w:p w14:paraId="155C20FA" w14:textId="4C5C838B"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w:t>
            </w:r>
            <w:r w:rsidR="006078C2" w:rsidRPr="00827596">
              <w:rPr>
                <w:rFonts w:asciiTheme="minorHAnsi" w:eastAsia="Times New Roman" w:hAnsiTheme="minorHAnsi"/>
                <w:color w:val="000000"/>
                <w:sz w:val="16"/>
                <w:szCs w:val="16"/>
                <w:lang w:val="en-GB"/>
              </w:rPr>
              <w:t>ecrease in noradrenaline release and sympathetic neurotransmission; decrease in BP; decrease in HR; mydriasis; sedation</w:t>
            </w:r>
          </w:p>
        </w:tc>
        <w:tc>
          <w:tcPr>
            <w:tcW w:w="4502" w:type="dxa"/>
            <w:hideMark/>
          </w:tcPr>
          <w:p w14:paraId="0A69C654" w14:textId="76F0A9FA"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w:t>
            </w:r>
            <w:r w:rsidR="006078C2" w:rsidRPr="00827596">
              <w:rPr>
                <w:rFonts w:asciiTheme="minorHAnsi" w:eastAsia="Times New Roman" w:hAnsiTheme="minorHAnsi"/>
                <w:color w:val="000000"/>
                <w:sz w:val="16"/>
                <w:szCs w:val="16"/>
                <w:lang w:val="en-GB"/>
              </w:rPr>
              <w:t>ncrease in GI motility; increase in insulin secretion</w:t>
            </w:r>
          </w:p>
        </w:tc>
      </w:tr>
      <w:tr w:rsidR="006078C2" w:rsidRPr="00827596" w14:paraId="21CC6CB8" w14:textId="77777777" w:rsidTr="00C821A7">
        <w:trPr>
          <w:trHeight w:val="523"/>
        </w:trPr>
        <w:tc>
          <w:tcPr>
            <w:tcW w:w="2709" w:type="dxa"/>
            <w:hideMark/>
          </w:tcPr>
          <w:p w14:paraId="335E9257" w14:textId="61686629" w:rsidR="006078C2" w:rsidRPr="00827596" w:rsidRDefault="001A4C10"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β</w:t>
            </w:r>
            <w:r w:rsidR="006078C2" w:rsidRPr="00827596">
              <w:rPr>
                <w:rFonts w:asciiTheme="minorHAnsi" w:eastAsia="Times New Roman" w:hAnsiTheme="minorHAnsi"/>
                <w:color w:val="000000"/>
                <w:sz w:val="16"/>
                <w:szCs w:val="16"/>
                <w:vertAlign w:val="subscript"/>
                <w:lang w:val="en-GB"/>
              </w:rPr>
              <w:t>1</w:t>
            </w:r>
            <w:r w:rsidR="006078C2" w:rsidRPr="00827596">
              <w:rPr>
                <w:rFonts w:asciiTheme="minorHAnsi" w:eastAsia="Times New Roman" w:hAnsiTheme="minorHAnsi"/>
                <w:color w:val="000000"/>
                <w:sz w:val="16"/>
                <w:szCs w:val="16"/>
                <w:lang w:val="en-GB"/>
              </w:rPr>
              <w:t>-adrenergic receptor</w:t>
            </w:r>
          </w:p>
        </w:tc>
        <w:tc>
          <w:tcPr>
            <w:tcW w:w="943" w:type="dxa"/>
            <w:hideMark/>
          </w:tcPr>
          <w:p w14:paraId="4E20F45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ADRB1</w:t>
            </w:r>
          </w:p>
        </w:tc>
        <w:tc>
          <w:tcPr>
            <w:tcW w:w="1418" w:type="dxa"/>
            <w:hideMark/>
          </w:tcPr>
          <w:p w14:paraId="614A7430"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GI</w:t>
            </w:r>
          </w:p>
        </w:tc>
        <w:tc>
          <w:tcPr>
            <w:tcW w:w="4868" w:type="dxa"/>
            <w:hideMark/>
          </w:tcPr>
          <w:p w14:paraId="00583354" w14:textId="1F8A7228"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w:t>
            </w:r>
            <w:r w:rsidR="006078C2" w:rsidRPr="00827596">
              <w:rPr>
                <w:rFonts w:asciiTheme="minorHAnsi" w:eastAsia="Times New Roman" w:hAnsiTheme="minorHAnsi"/>
                <w:color w:val="000000"/>
                <w:sz w:val="16"/>
                <w:szCs w:val="16"/>
                <w:lang w:val="en-GB"/>
              </w:rPr>
              <w:t>ncrease in HR; increase in cardiac contractility; electrolyte disturbances; increase in renin release; relaxation of colon and oesophagus; lipolysis</w:t>
            </w:r>
          </w:p>
        </w:tc>
        <w:tc>
          <w:tcPr>
            <w:tcW w:w="4502" w:type="dxa"/>
            <w:hideMark/>
          </w:tcPr>
          <w:p w14:paraId="52B5C17B" w14:textId="3F0D2B4E"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w:t>
            </w:r>
            <w:r w:rsidR="006078C2" w:rsidRPr="00827596">
              <w:rPr>
                <w:rFonts w:asciiTheme="minorHAnsi" w:eastAsia="Times New Roman" w:hAnsiTheme="minorHAnsi"/>
                <w:color w:val="000000"/>
                <w:sz w:val="16"/>
                <w:szCs w:val="16"/>
                <w:lang w:val="en-GB"/>
              </w:rPr>
              <w:t>ecrease in BP; decrease in HR; decrease in CO</w:t>
            </w:r>
          </w:p>
        </w:tc>
      </w:tr>
      <w:tr w:rsidR="006078C2" w:rsidRPr="00827596" w14:paraId="065E0F5A" w14:textId="77777777" w:rsidTr="00C821A7">
        <w:trPr>
          <w:trHeight w:val="347"/>
        </w:trPr>
        <w:tc>
          <w:tcPr>
            <w:tcW w:w="2709" w:type="dxa"/>
            <w:hideMark/>
          </w:tcPr>
          <w:p w14:paraId="3A739953" w14:textId="6E50B434" w:rsidR="006078C2" w:rsidRPr="00827596" w:rsidRDefault="001A4C10"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β</w:t>
            </w:r>
            <w:r w:rsidR="006078C2" w:rsidRPr="00827596">
              <w:rPr>
                <w:rFonts w:asciiTheme="minorHAnsi" w:eastAsia="Times New Roman" w:hAnsiTheme="minorHAnsi"/>
                <w:color w:val="000000"/>
                <w:sz w:val="16"/>
                <w:szCs w:val="16"/>
                <w:vertAlign w:val="subscript"/>
                <w:lang w:val="en-GB"/>
              </w:rPr>
              <w:t>2</w:t>
            </w:r>
            <w:r w:rsidR="006078C2" w:rsidRPr="00827596">
              <w:rPr>
                <w:rFonts w:asciiTheme="minorHAnsi" w:eastAsia="Times New Roman" w:hAnsiTheme="minorHAnsi"/>
                <w:color w:val="000000"/>
                <w:sz w:val="16"/>
                <w:szCs w:val="16"/>
                <w:lang w:val="en-GB"/>
              </w:rPr>
              <w:t>-adrenergic receptor</w:t>
            </w:r>
          </w:p>
        </w:tc>
        <w:tc>
          <w:tcPr>
            <w:tcW w:w="943" w:type="dxa"/>
            <w:hideMark/>
          </w:tcPr>
          <w:p w14:paraId="7FCDCDC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ADRB2</w:t>
            </w:r>
          </w:p>
        </w:tc>
        <w:tc>
          <w:tcPr>
            <w:tcW w:w="1418" w:type="dxa"/>
            <w:hideMark/>
          </w:tcPr>
          <w:p w14:paraId="155B65B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Pulmonary, CVS</w:t>
            </w:r>
          </w:p>
        </w:tc>
        <w:tc>
          <w:tcPr>
            <w:tcW w:w="4868" w:type="dxa"/>
            <w:hideMark/>
          </w:tcPr>
          <w:p w14:paraId="6E590573" w14:textId="781C6661"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w:t>
            </w:r>
            <w:r w:rsidR="006078C2" w:rsidRPr="00827596">
              <w:rPr>
                <w:rFonts w:asciiTheme="minorHAnsi" w:eastAsia="Times New Roman" w:hAnsiTheme="minorHAnsi"/>
                <w:color w:val="000000"/>
                <w:sz w:val="16"/>
                <w:szCs w:val="16"/>
                <w:lang w:val="en-GB"/>
              </w:rPr>
              <w:t>ncrease in HR; bronchodilation; peripheral vasodilation and skeletal muscle tremor; increase in glycogenolysis and glucagon release</w:t>
            </w:r>
          </w:p>
        </w:tc>
        <w:tc>
          <w:tcPr>
            <w:tcW w:w="4502" w:type="dxa"/>
            <w:hideMark/>
          </w:tcPr>
          <w:p w14:paraId="6832F7EC" w14:textId="65112638"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w:t>
            </w:r>
            <w:r w:rsidR="006078C2" w:rsidRPr="00827596">
              <w:rPr>
                <w:rFonts w:asciiTheme="minorHAnsi" w:eastAsia="Times New Roman" w:hAnsiTheme="minorHAnsi"/>
                <w:color w:val="000000"/>
                <w:sz w:val="16"/>
                <w:szCs w:val="16"/>
                <w:lang w:val="en-GB"/>
              </w:rPr>
              <w:t>ecrease in BP</w:t>
            </w:r>
          </w:p>
        </w:tc>
      </w:tr>
      <w:tr w:rsidR="006078C2" w:rsidRPr="00827596" w14:paraId="6996640F" w14:textId="77777777" w:rsidTr="00C821A7">
        <w:trPr>
          <w:trHeight w:val="366"/>
        </w:trPr>
        <w:tc>
          <w:tcPr>
            <w:tcW w:w="2709" w:type="dxa"/>
            <w:hideMark/>
          </w:tcPr>
          <w:p w14:paraId="617F9169"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Dopamine receptor D</w:t>
            </w:r>
            <w:r w:rsidRPr="00827596">
              <w:rPr>
                <w:rFonts w:asciiTheme="minorHAnsi" w:eastAsia="Times New Roman" w:hAnsiTheme="minorHAnsi"/>
                <w:color w:val="000000"/>
                <w:sz w:val="16"/>
                <w:szCs w:val="16"/>
                <w:vertAlign w:val="subscript"/>
                <w:lang w:val="en-GB"/>
              </w:rPr>
              <w:t>1</w:t>
            </w:r>
          </w:p>
        </w:tc>
        <w:tc>
          <w:tcPr>
            <w:tcW w:w="943" w:type="dxa"/>
            <w:hideMark/>
          </w:tcPr>
          <w:p w14:paraId="75FA5F4E"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DRD1</w:t>
            </w:r>
          </w:p>
        </w:tc>
        <w:tc>
          <w:tcPr>
            <w:tcW w:w="1418" w:type="dxa"/>
            <w:hideMark/>
          </w:tcPr>
          <w:p w14:paraId="21271E5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CNS</w:t>
            </w:r>
          </w:p>
        </w:tc>
        <w:tc>
          <w:tcPr>
            <w:tcW w:w="4868" w:type="dxa"/>
            <w:hideMark/>
          </w:tcPr>
          <w:p w14:paraId="74C38B6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Vascular relaxation; decrease in BP; headaches; dizziness; nausea; natriuresis; abuse potential</w:t>
            </w:r>
          </w:p>
        </w:tc>
        <w:tc>
          <w:tcPr>
            <w:tcW w:w="4502" w:type="dxa"/>
            <w:hideMark/>
          </w:tcPr>
          <w:p w14:paraId="0CC7D72C"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Dyskinesia; parkinsonian symptoms (tremors); anti-emetic effects; depression; anxiety; suicidal intent</w:t>
            </w:r>
          </w:p>
        </w:tc>
      </w:tr>
      <w:tr w:rsidR="006078C2" w:rsidRPr="00827596" w14:paraId="0F7BC4B3" w14:textId="77777777" w:rsidTr="00C821A7">
        <w:trPr>
          <w:trHeight w:val="542"/>
        </w:trPr>
        <w:tc>
          <w:tcPr>
            <w:tcW w:w="2709" w:type="dxa"/>
            <w:hideMark/>
          </w:tcPr>
          <w:p w14:paraId="498992AD"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Dopamine receptor D</w:t>
            </w:r>
            <w:r w:rsidRPr="00827596">
              <w:rPr>
                <w:rFonts w:asciiTheme="minorHAnsi" w:eastAsia="Times New Roman" w:hAnsiTheme="minorHAnsi"/>
                <w:color w:val="000000"/>
                <w:sz w:val="16"/>
                <w:szCs w:val="16"/>
                <w:vertAlign w:val="subscript"/>
                <w:lang w:val="en-GB"/>
              </w:rPr>
              <w:t>2</w:t>
            </w:r>
          </w:p>
        </w:tc>
        <w:tc>
          <w:tcPr>
            <w:tcW w:w="943" w:type="dxa"/>
            <w:hideMark/>
          </w:tcPr>
          <w:p w14:paraId="3DCCE10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DRD2</w:t>
            </w:r>
          </w:p>
        </w:tc>
        <w:tc>
          <w:tcPr>
            <w:tcW w:w="1418" w:type="dxa"/>
            <w:hideMark/>
          </w:tcPr>
          <w:p w14:paraId="77E1656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CNS, endocrine</w:t>
            </w:r>
          </w:p>
        </w:tc>
        <w:tc>
          <w:tcPr>
            <w:tcW w:w="4868" w:type="dxa"/>
            <w:hideMark/>
          </w:tcPr>
          <w:p w14:paraId="1CFC833A" w14:textId="163C9256"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w:t>
            </w:r>
            <w:r w:rsidR="006078C2" w:rsidRPr="00827596">
              <w:rPr>
                <w:rFonts w:asciiTheme="minorHAnsi" w:eastAsia="Times New Roman" w:hAnsiTheme="minorHAnsi"/>
                <w:color w:val="000000"/>
                <w:sz w:val="16"/>
                <w:szCs w:val="16"/>
                <w:lang w:val="en-GB"/>
              </w:rPr>
              <w:t>ecrease in HR; syncope; hallucinations; confusion; drowsiness; increase in sodium excretion; emesis; decrease in pituitary hormone secretions</w:t>
            </w:r>
          </w:p>
        </w:tc>
        <w:tc>
          <w:tcPr>
            <w:tcW w:w="4502" w:type="dxa"/>
            <w:hideMark/>
          </w:tcPr>
          <w:p w14:paraId="1E431B5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Orthostatic hypotension; drowsiness; increase in GI motility</w:t>
            </w:r>
          </w:p>
        </w:tc>
      </w:tr>
      <w:tr w:rsidR="006078C2" w:rsidRPr="00827596" w14:paraId="05056B4B" w14:textId="77777777" w:rsidTr="00C821A7">
        <w:trPr>
          <w:trHeight w:val="255"/>
        </w:trPr>
        <w:tc>
          <w:tcPr>
            <w:tcW w:w="2709" w:type="dxa"/>
            <w:hideMark/>
          </w:tcPr>
          <w:p w14:paraId="1A35CB7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Endothelin receptor A</w:t>
            </w:r>
          </w:p>
        </w:tc>
        <w:tc>
          <w:tcPr>
            <w:tcW w:w="943" w:type="dxa"/>
            <w:hideMark/>
          </w:tcPr>
          <w:p w14:paraId="1CCA5B4F"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EDNRA</w:t>
            </w:r>
          </w:p>
        </w:tc>
        <w:tc>
          <w:tcPr>
            <w:tcW w:w="1418" w:type="dxa"/>
            <w:hideMark/>
          </w:tcPr>
          <w:p w14:paraId="1A1DB474"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development</w:t>
            </w:r>
          </w:p>
        </w:tc>
        <w:tc>
          <w:tcPr>
            <w:tcW w:w="4868" w:type="dxa"/>
            <w:hideMark/>
          </w:tcPr>
          <w:p w14:paraId="00A075F3" w14:textId="5E18A199"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w:t>
            </w:r>
            <w:r w:rsidR="006078C2" w:rsidRPr="00827596">
              <w:rPr>
                <w:rFonts w:asciiTheme="minorHAnsi" w:eastAsia="Times New Roman" w:hAnsiTheme="minorHAnsi"/>
                <w:color w:val="000000"/>
                <w:sz w:val="16"/>
                <w:szCs w:val="16"/>
                <w:lang w:val="en-GB"/>
              </w:rPr>
              <w:t>ncrease in BP; aldosterone secretion; osteoblast proliferation</w:t>
            </w:r>
          </w:p>
        </w:tc>
        <w:tc>
          <w:tcPr>
            <w:tcW w:w="4502" w:type="dxa"/>
            <w:hideMark/>
          </w:tcPr>
          <w:p w14:paraId="26D99A69"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Teratogenicity</w:t>
            </w:r>
          </w:p>
        </w:tc>
      </w:tr>
      <w:tr w:rsidR="006078C2" w:rsidRPr="00827596" w14:paraId="21658ABD" w14:textId="77777777" w:rsidTr="00C821A7">
        <w:trPr>
          <w:trHeight w:val="415"/>
        </w:trPr>
        <w:tc>
          <w:tcPr>
            <w:tcW w:w="2709" w:type="dxa"/>
            <w:hideMark/>
          </w:tcPr>
          <w:p w14:paraId="3BF1BD4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Histamine H1 receptor</w:t>
            </w:r>
          </w:p>
        </w:tc>
        <w:tc>
          <w:tcPr>
            <w:tcW w:w="943" w:type="dxa"/>
            <w:hideMark/>
          </w:tcPr>
          <w:p w14:paraId="43F62DC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HRH1</w:t>
            </w:r>
          </w:p>
        </w:tc>
        <w:tc>
          <w:tcPr>
            <w:tcW w:w="1418" w:type="dxa"/>
            <w:hideMark/>
          </w:tcPr>
          <w:p w14:paraId="5646440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immune</w:t>
            </w:r>
          </w:p>
        </w:tc>
        <w:tc>
          <w:tcPr>
            <w:tcW w:w="4868" w:type="dxa"/>
            <w:hideMark/>
          </w:tcPr>
          <w:p w14:paraId="60AD284B" w14:textId="75C2B5F0"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w:t>
            </w:r>
            <w:r w:rsidR="006078C2" w:rsidRPr="00827596">
              <w:rPr>
                <w:rFonts w:asciiTheme="minorHAnsi" w:eastAsia="Times New Roman" w:hAnsiTheme="minorHAnsi"/>
                <w:color w:val="000000"/>
                <w:sz w:val="16"/>
                <w:szCs w:val="16"/>
                <w:lang w:val="en-GB"/>
              </w:rPr>
              <w:t>ecrease in BP; allergic responses of flare, flush and wheal; bronchoconstriction</w:t>
            </w:r>
          </w:p>
        </w:tc>
        <w:tc>
          <w:tcPr>
            <w:tcW w:w="4502" w:type="dxa"/>
            <w:hideMark/>
          </w:tcPr>
          <w:p w14:paraId="6DEFBE54"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Sedation; decrease in allergic responses; increase in body weight</w:t>
            </w:r>
          </w:p>
        </w:tc>
      </w:tr>
      <w:tr w:rsidR="006078C2" w:rsidRPr="00827596" w14:paraId="6E9F0B0D" w14:textId="77777777" w:rsidTr="00C821A7">
        <w:trPr>
          <w:trHeight w:val="279"/>
        </w:trPr>
        <w:tc>
          <w:tcPr>
            <w:tcW w:w="2709" w:type="dxa"/>
            <w:hideMark/>
          </w:tcPr>
          <w:p w14:paraId="4F882FA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Histamine H2 receptor</w:t>
            </w:r>
          </w:p>
        </w:tc>
        <w:tc>
          <w:tcPr>
            <w:tcW w:w="943" w:type="dxa"/>
            <w:hideMark/>
          </w:tcPr>
          <w:p w14:paraId="36980B74"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HRH2</w:t>
            </w:r>
          </w:p>
        </w:tc>
        <w:tc>
          <w:tcPr>
            <w:tcW w:w="1418" w:type="dxa"/>
            <w:hideMark/>
          </w:tcPr>
          <w:p w14:paraId="01FC446D"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GI, CVS</w:t>
            </w:r>
          </w:p>
        </w:tc>
        <w:tc>
          <w:tcPr>
            <w:tcW w:w="4868" w:type="dxa"/>
            <w:hideMark/>
          </w:tcPr>
          <w:p w14:paraId="45D9B08F" w14:textId="00362FE8" w:rsidR="006078C2" w:rsidRPr="00827596" w:rsidRDefault="00211A97"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w:t>
            </w:r>
            <w:r w:rsidR="006078C2" w:rsidRPr="00827596">
              <w:rPr>
                <w:rFonts w:asciiTheme="minorHAnsi" w:eastAsia="Times New Roman" w:hAnsiTheme="minorHAnsi"/>
                <w:color w:val="000000"/>
                <w:sz w:val="16"/>
                <w:szCs w:val="16"/>
                <w:lang w:val="en-GB"/>
              </w:rPr>
              <w:t>ncrease in gastric acid secretion; emesis; positive inotropy</w:t>
            </w:r>
          </w:p>
        </w:tc>
        <w:tc>
          <w:tcPr>
            <w:tcW w:w="4502" w:type="dxa"/>
            <w:hideMark/>
          </w:tcPr>
          <w:p w14:paraId="4B57492C"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decrease in gastric acid secretion</w:t>
            </w:r>
          </w:p>
        </w:tc>
      </w:tr>
      <w:tr w:rsidR="006078C2" w:rsidRPr="00827596" w14:paraId="51691C80" w14:textId="77777777" w:rsidTr="00C821A7">
        <w:trPr>
          <w:trHeight w:val="411"/>
        </w:trPr>
        <w:tc>
          <w:tcPr>
            <w:tcW w:w="2709" w:type="dxa"/>
            <w:hideMark/>
          </w:tcPr>
          <w:p w14:paraId="6677EB67" w14:textId="03D9964D" w:rsidR="006078C2" w:rsidRPr="00827596" w:rsidRDefault="001A4C10"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δ</w:t>
            </w:r>
            <w:r w:rsidR="006078C2" w:rsidRPr="00827596">
              <w:rPr>
                <w:rFonts w:asciiTheme="minorHAnsi" w:eastAsia="Times New Roman" w:hAnsiTheme="minorHAnsi"/>
                <w:color w:val="000000"/>
                <w:sz w:val="16"/>
                <w:szCs w:val="16"/>
                <w:lang w:val="en-GB"/>
              </w:rPr>
              <w:t>-type opioid receptor</w:t>
            </w:r>
          </w:p>
        </w:tc>
        <w:tc>
          <w:tcPr>
            <w:tcW w:w="943" w:type="dxa"/>
            <w:hideMark/>
          </w:tcPr>
          <w:p w14:paraId="218ECE0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OPRD1</w:t>
            </w:r>
          </w:p>
        </w:tc>
        <w:tc>
          <w:tcPr>
            <w:tcW w:w="1418" w:type="dxa"/>
            <w:hideMark/>
          </w:tcPr>
          <w:p w14:paraId="7E827C7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CNS, CVS</w:t>
            </w:r>
          </w:p>
        </w:tc>
        <w:tc>
          <w:tcPr>
            <w:tcW w:w="4868" w:type="dxa"/>
            <w:hideMark/>
          </w:tcPr>
          <w:p w14:paraId="6EEDDB9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Analgesia; dysphoria; psychomimetic effects; cardiovascular effects; convulsion</w:t>
            </w:r>
          </w:p>
        </w:tc>
        <w:tc>
          <w:tcPr>
            <w:tcW w:w="4502" w:type="dxa"/>
            <w:hideMark/>
          </w:tcPr>
          <w:p w14:paraId="360DFB29"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increase in BP; increase in cardiac contractility</w:t>
            </w:r>
          </w:p>
        </w:tc>
      </w:tr>
      <w:tr w:rsidR="006078C2" w:rsidRPr="00827596" w14:paraId="12489C15" w14:textId="77777777" w:rsidTr="00C821A7">
        <w:trPr>
          <w:trHeight w:val="417"/>
        </w:trPr>
        <w:tc>
          <w:tcPr>
            <w:tcW w:w="2709" w:type="dxa"/>
            <w:hideMark/>
          </w:tcPr>
          <w:p w14:paraId="487734B7" w14:textId="1E612A08" w:rsidR="006078C2" w:rsidRPr="00827596" w:rsidRDefault="001A4C10"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κ</w:t>
            </w:r>
            <w:r w:rsidR="006078C2" w:rsidRPr="00827596">
              <w:rPr>
                <w:rFonts w:asciiTheme="minorHAnsi" w:eastAsia="Times New Roman" w:hAnsiTheme="minorHAnsi"/>
                <w:color w:val="000000"/>
                <w:sz w:val="16"/>
                <w:szCs w:val="16"/>
                <w:lang w:val="en-GB"/>
              </w:rPr>
              <w:t>-type opioid receptor</w:t>
            </w:r>
          </w:p>
        </w:tc>
        <w:tc>
          <w:tcPr>
            <w:tcW w:w="943" w:type="dxa"/>
            <w:hideMark/>
          </w:tcPr>
          <w:p w14:paraId="202E1EA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OPRK1</w:t>
            </w:r>
          </w:p>
        </w:tc>
        <w:tc>
          <w:tcPr>
            <w:tcW w:w="1418" w:type="dxa"/>
            <w:hideMark/>
          </w:tcPr>
          <w:p w14:paraId="2459F1A3"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GI, CNS, CVS</w:t>
            </w:r>
          </w:p>
        </w:tc>
        <w:tc>
          <w:tcPr>
            <w:tcW w:w="4868" w:type="dxa"/>
            <w:hideMark/>
          </w:tcPr>
          <w:p w14:paraId="2997CA5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decrease in GI motility; increase in urinary output; sedation and dysphoria; confusion; dizziness; decrease in locomotion; tachycardia</w:t>
            </w:r>
          </w:p>
        </w:tc>
        <w:tc>
          <w:tcPr>
            <w:tcW w:w="4502" w:type="dxa"/>
            <w:hideMark/>
          </w:tcPr>
          <w:p w14:paraId="3F393F9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r>
      <w:tr w:rsidR="006078C2" w:rsidRPr="00827596" w14:paraId="3D243F83" w14:textId="77777777" w:rsidTr="00C821A7">
        <w:trPr>
          <w:trHeight w:val="422"/>
        </w:trPr>
        <w:tc>
          <w:tcPr>
            <w:tcW w:w="2709" w:type="dxa"/>
            <w:hideMark/>
          </w:tcPr>
          <w:p w14:paraId="06989585" w14:textId="6D21D78E" w:rsidR="006078C2" w:rsidRPr="00827596" w:rsidRDefault="001A4C10"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μ</w:t>
            </w:r>
            <w:r w:rsidR="006078C2" w:rsidRPr="00827596">
              <w:rPr>
                <w:rFonts w:asciiTheme="minorHAnsi" w:eastAsia="Times New Roman" w:hAnsiTheme="minorHAnsi"/>
                <w:color w:val="000000"/>
                <w:sz w:val="16"/>
                <w:szCs w:val="16"/>
                <w:lang w:val="en-GB"/>
              </w:rPr>
              <w:t>-type opioid receptor</w:t>
            </w:r>
          </w:p>
        </w:tc>
        <w:tc>
          <w:tcPr>
            <w:tcW w:w="943" w:type="dxa"/>
            <w:hideMark/>
          </w:tcPr>
          <w:p w14:paraId="26ACB229"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OPRM1</w:t>
            </w:r>
          </w:p>
        </w:tc>
        <w:tc>
          <w:tcPr>
            <w:tcW w:w="1418" w:type="dxa"/>
            <w:hideMark/>
          </w:tcPr>
          <w:p w14:paraId="4A3B942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CNS, GI, CVS</w:t>
            </w:r>
          </w:p>
        </w:tc>
        <w:tc>
          <w:tcPr>
            <w:tcW w:w="4868" w:type="dxa"/>
            <w:hideMark/>
          </w:tcPr>
          <w:p w14:paraId="6AAE8988"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Sedation; decrease in GI motility; pupil constriction; abuse liability; respiratory depression; miosis; hypothermia</w:t>
            </w:r>
          </w:p>
        </w:tc>
        <w:tc>
          <w:tcPr>
            <w:tcW w:w="4502" w:type="dxa"/>
            <w:hideMark/>
          </w:tcPr>
          <w:p w14:paraId="44DF148D"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increase in GI motility; dyspepsia; flatulence</w:t>
            </w:r>
          </w:p>
        </w:tc>
      </w:tr>
      <w:tr w:rsidR="006078C2" w:rsidRPr="00827596" w14:paraId="7D66B1BB" w14:textId="77777777" w:rsidTr="00C821A7">
        <w:trPr>
          <w:trHeight w:val="544"/>
        </w:trPr>
        <w:tc>
          <w:tcPr>
            <w:tcW w:w="2709" w:type="dxa"/>
            <w:hideMark/>
          </w:tcPr>
          <w:p w14:paraId="32A559B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Muscarinic acetylcholine receptor M</w:t>
            </w:r>
            <w:r w:rsidRPr="00827596">
              <w:rPr>
                <w:rFonts w:asciiTheme="minorHAnsi" w:eastAsia="Times New Roman" w:hAnsiTheme="minorHAnsi"/>
                <w:color w:val="000000"/>
                <w:sz w:val="16"/>
                <w:szCs w:val="16"/>
                <w:vertAlign w:val="subscript"/>
                <w:lang w:val="en-GB"/>
              </w:rPr>
              <w:t>1</w:t>
            </w:r>
          </w:p>
        </w:tc>
        <w:tc>
          <w:tcPr>
            <w:tcW w:w="943" w:type="dxa"/>
            <w:hideMark/>
          </w:tcPr>
          <w:p w14:paraId="0C6F5BC9"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CHRM1</w:t>
            </w:r>
          </w:p>
        </w:tc>
        <w:tc>
          <w:tcPr>
            <w:tcW w:w="1418" w:type="dxa"/>
            <w:hideMark/>
          </w:tcPr>
          <w:p w14:paraId="2720D82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CNS, GI, CVS</w:t>
            </w:r>
          </w:p>
        </w:tc>
        <w:tc>
          <w:tcPr>
            <w:tcW w:w="4868" w:type="dxa"/>
            <w:hideMark/>
          </w:tcPr>
          <w:p w14:paraId="321046F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Proconvulsant; increase in gastric acid secretion; hypertension; tachycardia; hyperthermia</w:t>
            </w:r>
          </w:p>
        </w:tc>
        <w:tc>
          <w:tcPr>
            <w:tcW w:w="4502" w:type="dxa"/>
            <w:hideMark/>
          </w:tcPr>
          <w:p w14:paraId="357FA84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decrease in cognitive function; decrease in gastric acid secretion; blurred vision</w:t>
            </w:r>
          </w:p>
        </w:tc>
      </w:tr>
      <w:tr w:rsidR="006078C2" w:rsidRPr="00827596" w14:paraId="70B68EDE" w14:textId="77777777" w:rsidTr="00C821A7">
        <w:trPr>
          <w:trHeight w:val="564"/>
        </w:trPr>
        <w:tc>
          <w:tcPr>
            <w:tcW w:w="2709" w:type="dxa"/>
            <w:hideMark/>
          </w:tcPr>
          <w:p w14:paraId="67BD574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Muscarinic acetylcholine receptor M</w:t>
            </w:r>
            <w:r w:rsidRPr="00827596">
              <w:rPr>
                <w:rFonts w:asciiTheme="minorHAnsi" w:eastAsia="Times New Roman" w:hAnsiTheme="minorHAnsi"/>
                <w:color w:val="000000"/>
                <w:sz w:val="16"/>
                <w:szCs w:val="16"/>
                <w:vertAlign w:val="subscript"/>
                <w:lang w:val="en-GB"/>
              </w:rPr>
              <w:t>2</w:t>
            </w:r>
          </w:p>
        </w:tc>
        <w:tc>
          <w:tcPr>
            <w:tcW w:w="943" w:type="dxa"/>
            <w:hideMark/>
          </w:tcPr>
          <w:p w14:paraId="65C9506C"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CHRM2</w:t>
            </w:r>
          </w:p>
        </w:tc>
        <w:tc>
          <w:tcPr>
            <w:tcW w:w="1418" w:type="dxa"/>
            <w:hideMark/>
          </w:tcPr>
          <w:p w14:paraId="771F2A14"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w:t>
            </w:r>
          </w:p>
        </w:tc>
        <w:tc>
          <w:tcPr>
            <w:tcW w:w="4868" w:type="dxa"/>
            <w:hideMark/>
          </w:tcPr>
          <w:p w14:paraId="019E4239"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decrease in HR; reflex; increase in BP; negative chronotropy and inotropy; decrease in cardiac conduction (PR interval); decrease in cardiac action potential duration</w:t>
            </w:r>
          </w:p>
        </w:tc>
        <w:tc>
          <w:tcPr>
            <w:tcW w:w="4502" w:type="dxa"/>
            <w:hideMark/>
          </w:tcPr>
          <w:p w14:paraId="2F5F290C"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Tachycardia; bronchoconstriction; tremors</w:t>
            </w:r>
          </w:p>
        </w:tc>
      </w:tr>
      <w:tr w:rsidR="006078C2" w:rsidRPr="00827596" w14:paraId="767A38FC" w14:textId="77777777" w:rsidTr="00C821A7">
        <w:trPr>
          <w:trHeight w:val="278"/>
        </w:trPr>
        <w:tc>
          <w:tcPr>
            <w:tcW w:w="2709" w:type="dxa"/>
            <w:hideMark/>
          </w:tcPr>
          <w:p w14:paraId="2693DA5E"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5-HT</w:t>
            </w:r>
            <w:r w:rsidRPr="00827596">
              <w:rPr>
                <w:rFonts w:asciiTheme="minorHAnsi" w:eastAsia="Times New Roman" w:hAnsiTheme="minorHAnsi"/>
                <w:color w:val="000000"/>
                <w:sz w:val="16"/>
                <w:szCs w:val="16"/>
                <w:vertAlign w:val="subscript"/>
                <w:lang w:val="en-GB"/>
              </w:rPr>
              <w:t>1B</w:t>
            </w:r>
          </w:p>
        </w:tc>
        <w:tc>
          <w:tcPr>
            <w:tcW w:w="943" w:type="dxa"/>
            <w:hideMark/>
          </w:tcPr>
          <w:p w14:paraId="112CFFD3"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HTR1B</w:t>
            </w:r>
          </w:p>
        </w:tc>
        <w:tc>
          <w:tcPr>
            <w:tcW w:w="1418" w:type="dxa"/>
            <w:hideMark/>
          </w:tcPr>
          <w:p w14:paraId="065EF38F"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CNS</w:t>
            </w:r>
          </w:p>
        </w:tc>
        <w:tc>
          <w:tcPr>
            <w:tcW w:w="4868" w:type="dxa"/>
            <w:hideMark/>
          </w:tcPr>
          <w:p w14:paraId="03B2676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Cerebral and coronary artery vasoconstriction; increase in BP</w:t>
            </w:r>
          </w:p>
        </w:tc>
        <w:tc>
          <w:tcPr>
            <w:tcW w:w="4502" w:type="dxa"/>
            <w:hideMark/>
          </w:tcPr>
          <w:p w14:paraId="6E34B114"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increase in aggression</w:t>
            </w:r>
          </w:p>
        </w:tc>
      </w:tr>
      <w:tr w:rsidR="006078C2" w:rsidRPr="00827596" w14:paraId="4434D1F4" w14:textId="77777777" w:rsidTr="00C821A7">
        <w:trPr>
          <w:trHeight w:val="416"/>
        </w:trPr>
        <w:tc>
          <w:tcPr>
            <w:tcW w:w="2709" w:type="dxa"/>
            <w:hideMark/>
          </w:tcPr>
          <w:p w14:paraId="49E90AF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5-HT</w:t>
            </w:r>
            <w:r w:rsidRPr="00827596">
              <w:rPr>
                <w:rFonts w:asciiTheme="minorHAnsi" w:eastAsia="Times New Roman" w:hAnsiTheme="minorHAnsi"/>
                <w:color w:val="000000"/>
                <w:sz w:val="16"/>
                <w:szCs w:val="16"/>
                <w:vertAlign w:val="subscript"/>
                <w:lang w:val="en-GB"/>
              </w:rPr>
              <w:t>2A</w:t>
            </w:r>
          </w:p>
        </w:tc>
        <w:tc>
          <w:tcPr>
            <w:tcW w:w="943" w:type="dxa"/>
            <w:hideMark/>
          </w:tcPr>
          <w:p w14:paraId="0C568378"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HTR2A</w:t>
            </w:r>
          </w:p>
        </w:tc>
        <w:tc>
          <w:tcPr>
            <w:tcW w:w="1418" w:type="dxa"/>
            <w:hideMark/>
          </w:tcPr>
          <w:p w14:paraId="6DFE4EFC"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CNS</w:t>
            </w:r>
          </w:p>
        </w:tc>
        <w:tc>
          <w:tcPr>
            <w:tcW w:w="4868" w:type="dxa"/>
            <w:hideMark/>
          </w:tcPr>
          <w:p w14:paraId="502902D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Smooth muscle contraction; platelet aggregation; potential memory impairments; hallucinations; schizophrenia; serotonin syndrome</w:t>
            </w:r>
          </w:p>
        </w:tc>
        <w:tc>
          <w:tcPr>
            <w:tcW w:w="4502" w:type="dxa"/>
            <w:hideMark/>
          </w:tcPr>
          <w:p w14:paraId="505E141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r>
      <w:tr w:rsidR="006078C2" w:rsidRPr="00827596" w14:paraId="6562F509" w14:textId="77777777" w:rsidTr="00C821A7">
        <w:trPr>
          <w:trHeight w:val="489"/>
        </w:trPr>
        <w:tc>
          <w:tcPr>
            <w:tcW w:w="2709" w:type="dxa"/>
            <w:hideMark/>
          </w:tcPr>
          <w:p w14:paraId="3967483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lastRenderedPageBreak/>
              <w:t>5-HT</w:t>
            </w:r>
            <w:r w:rsidRPr="00827596">
              <w:rPr>
                <w:rFonts w:asciiTheme="minorHAnsi" w:eastAsia="Times New Roman" w:hAnsiTheme="minorHAnsi"/>
                <w:color w:val="000000"/>
                <w:sz w:val="16"/>
                <w:szCs w:val="16"/>
                <w:vertAlign w:val="subscript"/>
                <w:lang w:val="en-GB"/>
              </w:rPr>
              <w:t>2B</w:t>
            </w:r>
          </w:p>
        </w:tc>
        <w:tc>
          <w:tcPr>
            <w:tcW w:w="943" w:type="dxa"/>
            <w:hideMark/>
          </w:tcPr>
          <w:p w14:paraId="4A4975BD"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HTR2B</w:t>
            </w:r>
          </w:p>
        </w:tc>
        <w:tc>
          <w:tcPr>
            <w:tcW w:w="1418" w:type="dxa"/>
            <w:hideMark/>
          </w:tcPr>
          <w:p w14:paraId="7F36A9C0"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pulmonary, development</w:t>
            </w:r>
          </w:p>
        </w:tc>
        <w:tc>
          <w:tcPr>
            <w:tcW w:w="4868" w:type="dxa"/>
            <w:hideMark/>
          </w:tcPr>
          <w:p w14:paraId="6F1B1FA3"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Potential cardiac valvulopathy; pulmonary hypertension</w:t>
            </w:r>
          </w:p>
        </w:tc>
        <w:tc>
          <w:tcPr>
            <w:tcW w:w="4502" w:type="dxa"/>
            <w:hideMark/>
          </w:tcPr>
          <w:p w14:paraId="7E9997D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Possible cardiac effects, especially during embryonic development</w:t>
            </w:r>
          </w:p>
        </w:tc>
      </w:tr>
      <w:tr w:rsidR="006078C2" w:rsidRPr="00827596" w14:paraId="1D5497C4" w14:textId="77777777" w:rsidTr="00C821A7">
        <w:trPr>
          <w:trHeight w:val="495"/>
        </w:trPr>
        <w:tc>
          <w:tcPr>
            <w:tcW w:w="2709" w:type="dxa"/>
            <w:hideMark/>
          </w:tcPr>
          <w:p w14:paraId="205F43B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Vasopressin V</w:t>
            </w:r>
            <w:r w:rsidRPr="00827596">
              <w:rPr>
                <w:rFonts w:asciiTheme="minorHAnsi" w:eastAsia="Times New Roman" w:hAnsiTheme="minorHAnsi"/>
                <w:color w:val="000000"/>
                <w:sz w:val="16"/>
                <w:szCs w:val="16"/>
                <w:vertAlign w:val="subscript"/>
                <w:lang w:val="en-GB"/>
              </w:rPr>
              <w:t xml:space="preserve">1A </w:t>
            </w:r>
            <w:r w:rsidRPr="00827596">
              <w:rPr>
                <w:rFonts w:asciiTheme="minorHAnsi" w:eastAsia="Times New Roman" w:hAnsiTheme="minorHAnsi"/>
                <w:color w:val="000000"/>
                <w:sz w:val="16"/>
                <w:szCs w:val="16"/>
                <w:lang w:val="en-GB"/>
              </w:rPr>
              <w:t>receptor</w:t>
            </w:r>
          </w:p>
        </w:tc>
        <w:tc>
          <w:tcPr>
            <w:tcW w:w="943" w:type="dxa"/>
            <w:hideMark/>
          </w:tcPr>
          <w:p w14:paraId="01B4CCF3"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AVPR1A</w:t>
            </w:r>
          </w:p>
        </w:tc>
        <w:tc>
          <w:tcPr>
            <w:tcW w:w="1418" w:type="dxa"/>
            <w:hideMark/>
          </w:tcPr>
          <w:p w14:paraId="10272C1F"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Renal, CVS</w:t>
            </w:r>
          </w:p>
        </w:tc>
        <w:tc>
          <w:tcPr>
            <w:tcW w:w="4868" w:type="dxa"/>
            <w:hideMark/>
          </w:tcPr>
          <w:p w14:paraId="49D44A53"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Water retention in body; increase in BP; decrease in HR; myocardial fibrosis; cardiac hypertrophy; hyponatraemia</w:t>
            </w:r>
          </w:p>
        </w:tc>
        <w:tc>
          <w:tcPr>
            <w:tcW w:w="4502" w:type="dxa"/>
            <w:hideMark/>
          </w:tcPr>
          <w:p w14:paraId="7034314F"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r>
      <w:tr w:rsidR="006078C2" w:rsidRPr="00827596" w14:paraId="6E8A63B0" w14:textId="77777777" w:rsidTr="00C821A7">
        <w:trPr>
          <w:trHeight w:val="558"/>
        </w:trPr>
        <w:tc>
          <w:tcPr>
            <w:tcW w:w="2709" w:type="dxa"/>
            <w:hideMark/>
          </w:tcPr>
          <w:p w14:paraId="514EFB9D" w14:textId="322E6B71"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 xml:space="preserve">Acetylcholine receptor subunit </w:t>
            </w:r>
            <w:r w:rsidR="002F6C63" w:rsidRPr="00827596">
              <w:rPr>
                <w:rFonts w:asciiTheme="minorHAnsi" w:eastAsia="Times New Roman" w:hAnsiTheme="minorHAnsi"/>
                <w:color w:val="000000"/>
                <w:sz w:val="16"/>
                <w:szCs w:val="16"/>
                <w:lang w:val="en-GB"/>
              </w:rPr>
              <w:t>α</w:t>
            </w:r>
            <w:r w:rsidRPr="00827596">
              <w:rPr>
                <w:rFonts w:asciiTheme="minorHAnsi" w:eastAsia="Times New Roman" w:hAnsiTheme="minorHAnsi"/>
                <w:color w:val="000000"/>
                <w:sz w:val="16"/>
                <w:szCs w:val="16"/>
                <w:lang w:val="en-GB"/>
              </w:rPr>
              <w:t xml:space="preserve">1 or </w:t>
            </w:r>
            <w:r w:rsidR="002F6C63" w:rsidRPr="00827596">
              <w:rPr>
                <w:rFonts w:asciiTheme="minorHAnsi" w:eastAsia="Times New Roman" w:hAnsiTheme="minorHAnsi"/>
                <w:color w:val="000000"/>
                <w:sz w:val="16"/>
                <w:szCs w:val="16"/>
                <w:lang w:val="en-GB"/>
              </w:rPr>
              <w:t>α</w:t>
            </w:r>
            <w:r w:rsidRPr="00827596">
              <w:rPr>
                <w:rFonts w:asciiTheme="minorHAnsi" w:eastAsia="Times New Roman" w:hAnsiTheme="minorHAnsi"/>
                <w:color w:val="000000"/>
                <w:sz w:val="16"/>
                <w:szCs w:val="16"/>
                <w:lang w:val="en-GB"/>
              </w:rPr>
              <w:t>4</w:t>
            </w:r>
          </w:p>
        </w:tc>
        <w:tc>
          <w:tcPr>
            <w:tcW w:w="943" w:type="dxa"/>
            <w:hideMark/>
          </w:tcPr>
          <w:p w14:paraId="5E17A5D4"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CHRNA1, CHRNA4</w:t>
            </w:r>
          </w:p>
        </w:tc>
        <w:tc>
          <w:tcPr>
            <w:tcW w:w="1418" w:type="dxa"/>
            <w:hideMark/>
          </w:tcPr>
          <w:p w14:paraId="4C41902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CNS, CVS, GI, pulmonary</w:t>
            </w:r>
          </w:p>
        </w:tc>
        <w:tc>
          <w:tcPr>
            <w:tcW w:w="4868" w:type="dxa"/>
            <w:hideMark/>
          </w:tcPr>
          <w:p w14:paraId="0A4415B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Paralysis; analgesia; increase in HR; palpitations; nausea; abuse potential</w:t>
            </w:r>
          </w:p>
        </w:tc>
        <w:tc>
          <w:tcPr>
            <w:tcW w:w="4502" w:type="dxa"/>
            <w:hideMark/>
          </w:tcPr>
          <w:p w14:paraId="7101D66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Muscle relaxation; constipation; apnoea; decrease in BP; decrease in HR</w:t>
            </w:r>
          </w:p>
        </w:tc>
      </w:tr>
      <w:tr w:rsidR="006078C2" w:rsidRPr="00827596" w14:paraId="4344A3E1" w14:textId="77777777" w:rsidTr="00C821A7">
        <w:trPr>
          <w:trHeight w:val="552"/>
        </w:trPr>
        <w:tc>
          <w:tcPr>
            <w:tcW w:w="2709" w:type="dxa"/>
            <w:hideMark/>
          </w:tcPr>
          <w:p w14:paraId="4E1F3AF7" w14:textId="61D6BF5A"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 xml:space="preserve">Voltage-gated calcium channel subunit </w:t>
            </w:r>
            <w:r w:rsidR="002F6C63" w:rsidRPr="00827596">
              <w:rPr>
                <w:rFonts w:asciiTheme="minorHAnsi" w:eastAsia="Times New Roman" w:hAnsiTheme="minorHAnsi"/>
                <w:color w:val="000000"/>
                <w:sz w:val="16"/>
                <w:szCs w:val="16"/>
                <w:lang w:val="en-GB"/>
              </w:rPr>
              <w:t>α</w:t>
            </w:r>
            <w:r w:rsidRPr="00827596">
              <w:rPr>
                <w:rFonts w:asciiTheme="minorHAnsi" w:eastAsia="Times New Roman" w:hAnsiTheme="minorHAnsi"/>
                <w:color w:val="000000"/>
                <w:sz w:val="16"/>
                <w:szCs w:val="16"/>
                <w:lang w:val="en-GB"/>
              </w:rPr>
              <w:t xml:space="preserve"> Cav1.2</w:t>
            </w:r>
          </w:p>
        </w:tc>
        <w:tc>
          <w:tcPr>
            <w:tcW w:w="943" w:type="dxa"/>
            <w:hideMark/>
          </w:tcPr>
          <w:p w14:paraId="1F260274"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CACNA1C</w:t>
            </w:r>
          </w:p>
        </w:tc>
        <w:tc>
          <w:tcPr>
            <w:tcW w:w="1418" w:type="dxa"/>
            <w:hideMark/>
          </w:tcPr>
          <w:p w14:paraId="1038E520"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w:t>
            </w:r>
          </w:p>
        </w:tc>
        <w:tc>
          <w:tcPr>
            <w:tcW w:w="4868" w:type="dxa"/>
            <w:hideMark/>
          </w:tcPr>
          <w:p w14:paraId="71BAACF3"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2189EC8D"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Vascular relaxation; decrease in BP; decrease in PR interval; possible shortening of QT interval of ECG</w:t>
            </w:r>
          </w:p>
        </w:tc>
      </w:tr>
      <w:tr w:rsidR="006078C2" w:rsidRPr="00827596" w14:paraId="5A8EFD74" w14:textId="77777777" w:rsidTr="00C821A7">
        <w:trPr>
          <w:trHeight w:val="702"/>
        </w:trPr>
        <w:tc>
          <w:tcPr>
            <w:tcW w:w="2709" w:type="dxa"/>
            <w:hideMark/>
          </w:tcPr>
          <w:p w14:paraId="6BA1EF8B" w14:textId="77777777" w:rsidR="001A4C10"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Potassium voltage-gate</w:t>
            </w:r>
            <w:r w:rsidR="001A4C10" w:rsidRPr="00827596">
              <w:rPr>
                <w:rFonts w:asciiTheme="minorHAnsi" w:eastAsia="Times New Roman" w:hAnsiTheme="minorHAnsi"/>
                <w:color w:val="000000"/>
                <w:sz w:val="16"/>
                <w:szCs w:val="16"/>
                <w:lang w:val="en-GB"/>
              </w:rPr>
              <w:t xml:space="preserve">d channel, subfamily H </w:t>
            </w:r>
          </w:p>
          <w:p w14:paraId="3B4FD398" w14:textId="3E6F99B0" w:rsidR="006078C2" w:rsidRPr="00827596" w:rsidRDefault="001A4C10"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member 2 (</w:t>
            </w:r>
            <w:r w:rsidR="006078C2" w:rsidRPr="00827596">
              <w:rPr>
                <w:rFonts w:asciiTheme="minorHAnsi" w:eastAsia="Times New Roman" w:hAnsiTheme="minorHAnsi"/>
                <w:color w:val="000000"/>
                <w:sz w:val="16"/>
                <w:szCs w:val="16"/>
                <w:lang w:val="en-GB"/>
              </w:rPr>
              <w:t>hERG</w:t>
            </w:r>
            <w:r w:rsidRPr="00827596">
              <w:rPr>
                <w:rFonts w:asciiTheme="minorHAnsi" w:eastAsia="Times New Roman" w:hAnsiTheme="minorHAnsi"/>
                <w:color w:val="000000"/>
                <w:sz w:val="16"/>
                <w:szCs w:val="16"/>
                <w:lang w:val="en-GB"/>
              </w:rPr>
              <w:t>)</w:t>
            </w:r>
          </w:p>
        </w:tc>
        <w:tc>
          <w:tcPr>
            <w:tcW w:w="943" w:type="dxa"/>
            <w:hideMark/>
          </w:tcPr>
          <w:p w14:paraId="0075346E"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KCNH2</w:t>
            </w:r>
          </w:p>
        </w:tc>
        <w:tc>
          <w:tcPr>
            <w:tcW w:w="1418" w:type="dxa"/>
            <w:hideMark/>
          </w:tcPr>
          <w:p w14:paraId="2B691B0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w:t>
            </w:r>
          </w:p>
        </w:tc>
        <w:tc>
          <w:tcPr>
            <w:tcW w:w="4868" w:type="dxa"/>
            <w:hideMark/>
          </w:tcPr>
          <w:p w14:paraId="7A3DD44C"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31065245"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Prolongation of QT interval of ECG</w:t>
            </w:r>
          </w:p>
        </w:tc>
      </w:tr>
      <w:tr w:rsidR="006078C2" w:rsidRPr="00827596" w14:paraId="42F26E06" w14:textId="77777777" w:rsidTr="00C821A7">
        <w:trPr>
          <w:trHeight w:val="698"/>
        </w:trPr>
        <w:tc>
          <w:tcPr>
            <w:tcW w:w="2709" w:type="dxa"/>
            <w:hideMark/>
          </w:tcPr>
          <w:p w14:paraId="3A9E238F"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Potassium voltage-gated channel KQT-like member 1 and minimal potassium channel MinK</w:t>
            </w:r>
          </w:p>
        </w:tc>
        <w:tc>
          <w:tcPr>
            <w:tcW w:w="943" w:type="dxa"/>
            <w:hideMark/>
          </w:tcPr>
          <w:p w14:paraId="5FC6E550"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KCNQ1  &amp; KCNE1</w:t>
            </w:r>
          </w:p>
        </w:tc>
        <w:tc>
          <w:tcPr>
            <w:tcW w:w="1418" w:type="dxa"/>
            <w:hideMark/>
          </w:tcPr>
          <w:p w14:paraId="6C58090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w:t>
            </w:r>
          </w:p>
        </w:tc>
        <w:tc>
          <w:tcPr>
            <w:tcW w:w="4868" w:type="dxa"/>
            <w:hideMark/>
          </w:tcPr>
          <w:p w14:paraId="085F18A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Atrial fibrillation</w:t>
            </w:r>
          </w:p>
        </w:tc>
        <w:tc>
          <w:tcPr>
            <w:tcW w:w="4502" w:type="dxa"/>
            <w:hideMark/>
          </w:tcPr>
          <w:p w14:paraId="434180AE"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Long QT syndrome; potential hearing impairment, deafness and GI symptoms</w:t>
            </w:r>
          </w:p>
        </w:tc>
      </w:tr>
      <w:tr w:rsidR="006078C2" w:rsidRPr="00827596" w14:paraId="71E90085" w14:textId="77777777" w:rsidTr="00C821A7">
        <w:trPr>
          <w:trHeight w:val="564"/>
        </w:trPr>
        <w:tc>
          <w:tcPr>
            <w:tcW w:w="2709" w:type="dxa"/>
            <w:hideMark/>
          </w:tcPr>
          <w:p w14:paraId="6973BBB6" w14:textId="3B5A5FD4"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 xml:space="preserve">Voltage-gated sodium channel subunit </w:t>
            </w:r>
            <w:r w:rsidR="002F6C63" w:rsidRPr="00827596">
              <w:rPr>
                <w:rFonts w:asciiTheme="minorHAnsi" w:eastAsia="Times New Roman" w:hAnsiTheme="minorHAnsi"/>
                <w:color w:val="000000"/>
                <w:sz w:val="16"/>
                <w:szCs w:val="16"/>
                <w:lang w:val="en-GB"/>
              </w:rPr>
              <w:t>α</w:t>
            </w:r>
            <w:r w:rsidRPr="00827596">
              <w:rPr>
                <w:rFonts w:asciiTheme="minorHAnsi" w:eastAsia="Times New Roman" w:hAnsiTheme="minorHAnsi"/>
                <w:color w:val="000000"/>
                <w:sz w:val="16"/>
                <w:szCs w:val="16"/>
                <w:lang w:val="en-GB"/>
              </w:rPr>
              <w:t xml:space="preserve"> Nav1.5</w:t>
            </w:r>
          </w:p>
        </w:tc>
        <w:tc>
          <w:tcPr>
            <w:tcW w:w="943" w:type="dxa"/>
            <w:hideMark/>
          </w:tcPr>
          <w:p w14:paraId="17F525A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SCN5A</w:t>
            </w:r>
          </w:p>
        </w:tc>
        <w:tc>
          <w:tcPr>
            <w:tcW w:w="1418" w:type="dxa"/>
            <w:hideMark/>
          </w:tcPr>
          <w:p w14:paraId="32B2977E"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w:t>
            </w:r>
          </w:p>
        </w:tc>
        <w:tc>
          <w:tcPr>
            <w:tcW w:w="4868" w:type="dxa"/>
            <w:hideMark/>
          </w:tcPr>
          <w:p w14:paraId="086A811D"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78E7DBD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Slowed cardiac conduction; prolonged QRS interval of ECG</w:t>
            </w:r>
          </w:p>
        </w:tc>
      </w:tr>
      <w:tr w:rsidR="006078C2" w:rsidRPr="00827596" w14:paraId="4F04B25E" w14:textId="77777777" w:rsidTr="00C821A7">
        <w:trPr>
          <w:trHeight w:val="688"/>
        </w:trPr>
        <w:tc>
          <w:tcPr>
            <w:tcW w:w="2709" w:type="dxa"/>
            <w:hideMark/>
          </w:tcPr>
          <w:p w14:paraId="12C5EAA0"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Acetylcholinesterase</w:t>
            </w:r>
          </w:p>
        </w:tc>
        <w:tc>
          <w:tcPr>
            <w:tcW w:w="943" w:type="dxa"/>
            <w:hideMark/>
          </w:tcPr>
          <w:p w14:paraId="4DC6BCC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ACHE</w:t>
            </w:r>
          </w:p>
        </w:tc>
        <w:tc>
          <w:tcPr>
            <w:tcW w:w="1418" w:type="dxa"/>
            <w:hideMark/>
          </w:tcPr>
          <w:p w14:paraId="5C4561DB"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GI, pulmonary</w:t>
            </w:r>
          </w:p>
        </w:tc>
        <w:tc>
          <w:tcPr>
            <w:tcW w:w="4868" w:type="dxa"/>
            <w:hideMark/>
          </w:tcPr>
          <w:p w14:paraId="6CC7EB8B"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4CA41D4B"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decrease in BP; decrease in HR; increase in GI motility (decrease at high doses); bronchoconstriction; increase in respiratory secretions</w:t>
            </w:r>
          </w:p>
        </w:tc>
      </w:tr>
      <w:tr w:rsidR="006078C2" w:rsidRPr="00827596" w14:paraId="66FEAC97" w14:textId="77777777" w:rsidTr="00C821A7">
        <w:trPr>
          <w:trHeight w:val="556"/>
        </w:trPr>
        <w:tc>
          <w:tcPr>
            <w:tcW w:w="2709" w:type="dxa"/>
            <w:hideMark/>
          </w:tcPr>
          <w:p w14:paraId="023B9E1D" w14:textId="11225A2D" w:rsidR="006078C2" w:rsidRPr="00827596" w:rsidRDefault="001A4C10"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Cyclooxygenase 2</w:t>
            </w:r>
          </w:p>
        </w:tc>
        <w:tc>
          <w:tcPr>
            <w:tcW w:w="943" w:type="dxa"/>
            <w:hideMark/>
          </w:tcPr>
          <w:p w14:paraId="442D6978"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PTGS2</w:t>
            </w:r>
          </w:p>
        </w:tc>
        <w:tc>
          <w:tcPr>
            <w:tcW w:w="1418" w:type="dxa"/>
            <w:hideMark/>
          </w:tcPr>
          <w:p w14:paraId="1D33FD8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Immune, CVS</w:t>
            </w:r>
          </w:p>
        </w:tc>
        <w:tc>
          <w:tcPr>
            <w:tcW w:w="4868" w:type="dxa"/>
            <w:hideMark/>
          </w:tcPr>
          <w:p w14:paraId="6E9137B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54128ED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Anti-inflammatory activity; anti-mitogenic effects; myocardial infarction; increase in BP; ischaemic stroke; atherothrombosis</w:t>
            </w:r>
          </w:p>
        </w:tc>
      </w:tr>
      <w:tr w:rsidR="006078C2" w:rsidRPr="00827596" w14:paraId="67736C62" w14:textId="77777777" w:rsidTr="00C821A7">
        <w:trPr>
          <w:trHeight w:val="564"/>
        </w:trPr>
        <w:tc>
          <w:tcPr>
            <w:tcW w:w="2709" w:type="dxa"/>
            <w:hideMark/>
          </w:tcPr>
          <w:p w14:paraId="532FF89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Monoamine oxidase A</w:t>
            </w:r>
          </w:p>
        </w:tc>
        <w:tc>
          <w:tcPr>
            <w:tcW w:w="943" w:type="dxa"/>
            <w:hideMark/>
          </w:tcPr>
          <w:p w14:paraId="725FB91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MAOA</w:t>
            </w:r>
          </w:p>
        </w:tc>
        <w:tc>
          <w:tcPr>
            <w:tcW w:w="1418" w:type="dxa"/>
            <w:hideMark/>
          </w:tcPr>
          <w:p w14:paraId="5D4CFFE6"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 CNS</w:t>
            </w:r>
          </w:p>
        </w:tc>
        <w:tc>
          <w:tcPr>
            <w:tcW w:w="4868" w:type="dxa"/>
            <w:hideMark/>
          </w:tcPr>
          <w:p w14:paraId="6E01F24B"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5BB91BFC"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increase in BP when combined with amines such as tyramine; DDI potential; dizziness; sleep disturbances; nausea</w:t>
            </w:r>
          </w:p>
        </w:tc>
      </w:tr>
      <w:tr w:rsidR="006078C2" w:rsidRPr="00827596" w14:paraId="419824E8" w14:textId="77777777" w:rsidTr="00C821A7">
        <w:trPr>
          <w:trHeight w:val="557"/>
        </w:trPr>
        <w:tc>
          <w:tcPr>
            <w:tcW w:w="2709" w:type="dxa"/>
            <w:hideMark/>
          </w:tcPr>
          <w:p w14:paraId="5211E3A3"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Phosphodiesterase 3A</w:t>
            </w:r>
          </w:p>
        </w:tc>
        <w:tc>
          <w:tcPr>
            <w:tcW w:w="943" w:type="dxa"/>
            <w:hideMark/>
          </w:tcPr>
          <w:p w14:paraId="1356BD9B"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PDE3A</w:t>
            </w:r>
          </w:p>
        </w:tc>
        <w:tc>
          <w:tcPr>
            <w:tcW w:w="1418" w:type="dxa"/>
            <w:hideMark/>
          </w:tcPr>
          <w:p w14:paraId="01B4B18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CVS</w:t>
            </w:r>
          </w:p>
        </w:tc>
        <w:tc>
          <w:tcPr>
            <w:tcW w:w="4868" w:type="dxa"/>
            <w:hideMark/>
          </w:tcPr>
          <w:p w14:paraId="0C0BA087"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351A00A9"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increase in cardiac contractility; increase in HR; decrease in BP; thrombocytopaenia; ventricular arrhythmia</w:t>
            </w:r>
          </w:p>
        </w:tc>
      </w:tr>
      <w:tr w:rsidR="006078C2" w:rsidRPr="00827596" w14:paraId="00F6A6A0" w14:textId="77777777" w:rsidTr="00C821A7">
        <w:trPr>
          <w:trHeight w:val="566"/>
        </w:trPr>
        <w:tc>
          <w:tcPr>
            <w:tcW w:w="2709" w:type="dxa"/>
            <w:hideMark/>
          </w:tcPr>
          <w:p w14:paraId="04CCBAD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Noradrenaline transporter</w:t>
            </w:r>
          </w:p>
        </w:tc>
        <w:tc>
          <w:tcPr>
            <w:tcW w:w="943" w:type="dxa"/>
            <w:hideMark/>
          </w:tcPr>
          <w:p w14:paraId="3D2901D5"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SLC6A2</w:t>
            </w:r>
          </w:p>
        </w:tc>
        <w:tc>
          <w:tcPr>
            <w:tcW w:w="1418" w:type="dxa"/>
            <w:hideMark/>
          </w:tcPr>
          <w:p w14:paraId="69380A8A"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CNS, CVS</w:t>
            </w:r>
          </w:p>
        </w:tc>
        <w:tc>
          <w:tcPr>
            <w:tcW w:w="4868" w:type="dxa"/>
            <w:hideMark/>
          </w:tcPr>
          <w:p w14:paraId="25F938E2"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65080D64"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increase in HR; increase in BP; increase in locomotor activity; constipation; abuse potential</w:t>
            </w:r>
          </w:p>
        </w:tc>
      </w:tr>
      <w:tr w:rsidR="006078C2" w:rsidRPr="00827596" w14:paraId="7431FAF3" w14:textId="77777777" w:rsidTr="00C821A7">
        <w:trPr>
          <w:trHeight w:val="693"/>
        </w:trPr>
        <w:tc>
          <w:tcPr>
            <w:tcW w:w="2709" w:type="dxa"/>
            <w:hideMark/>
          </w:tcPr>
          <w:p w14:paraId="1162EDD1"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Serotonin transporter</w:t>
            </w:r>
          </w:p>
        </w:tc>
        <w:tc>
          <w:tcPr>
            <w:tcW w:w="943" w:type="dxa"/>
            <w:hideMark/>
          </w:tcPr>
          <w:p w14:paraId="1B4A2C6B"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SLC6A4</w:t>
            </w:r>
          </w:p>
        </w:tc>
        <w:tc>
          <w:tcPr>
            <w:tcW w:w="1418" w:type="dxa"/>
            <w:hideMark/>
          </w:tcPr>
          <w:p w14:paraId="0796BA69"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CNS, CVS</w:t>
            </w:r>
          </w:p>
        </w:tc>
        <w:tc>
          <w:tcPr>
            <w:tcW w:w="4868" w:type="dxa"/>
            <w:hideMark/>
          </w:tcPr>
          <w:p w14:paraId="3C7A0C73"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Insufficient information</w:t>
            </w:r>
          </w:p>
        </w:tc>
        <w:tc>
          <w:tcPr>
            <w:tcW w:w="4502" w:type="dxa"/>
            <w:hideMark/>
          </w:tcPr>
          <w:p w14:paraId="313C5FBF" w14:textId="77777777" w:rsidR="006078C2" w:rsidRPr="00827596" w:rsidRDefault="006078C2" w:rsidP="006078C2">
            <w:pPr>
              <w:rPr>
                <w:rFonts w:asciiTheme="minorHAnsi" w:eastAsia="Times New Roman" w:hAnsiTheme="minorHAnsi"/>
                <w:color w:val="000000"/>
                <w:sz w:val="16"/>
                <w:szCs w:val="16"/>
                <w:lang w:val="en-GB"/>
              </w:rPr>
            </w:pPr>
            <w:r w:rsidRPr="00827596">
              <w:rPr>
                <w:rFonts w:asciiTheme="minorHAnsi" w:eastAsia="Times New Roman" w:hAnsiTheme="minorHAnsi"/>
                <w:color w:val="000000"/>
                <w:sz w:val="16"/>
                <w:szCs w:val="16"/>
                <w:lang w:val="en-GB"/>
              </w:rPr>
              <w:t>increase in GI motility; decrease in upper GI transit; decrease in plasma renin; increase in other serotonin-mediated effects; insomnia; anxiety; nausea; sexual dysfunction</w:t>
            </w:r>
          </w:p>
        </w:tc>
      </w:tr>
    </w:tbl>
    <w:p w14:paraId="74908D3F" w14:textId="77777777" w:rsidR="00211A97" w:rsidRDefault="00211A97" w:rsidP="001D4E9F">
      <w:pPr>
        <w:pStyle w:val="NoSpacing"/>
        <w:rPr>
          <w:lang w:val="en-GB"/>
        </w:rPr>
      </w:pPr>
    </w:p>
    <w:p w14:paraId="61CE7D69" w14:textId="4C3ABA29" w:rsidR="00AD73FD" w:rsidRPr="00891A6A" w:rsidRDefault="006C1502" w:rsidP="001D4E9F">
      <w:pPr>
        <w:pStyle w:val="NoSpacing"/>
        <w:rPr>
          <w:sz w:val="20"/>
          <w:szCs w:val="20"/>
          <w:lang w:val="en-GB"/>
        </w:rPr>
      </w:pPr>
      <w:r w:rsidRPr="00891A6A">
        <w:rPr>
          <w:sz w:val="20"/>
          <w:szCs w:val="20"/>
          <w:lang w:val="en-GB"/>
        </w:rPr>
        <w:t xml:space="preserve">Abbreviations: </w:t>
      </w:r>
      <w:r w:rsidRPr="00891A6A">
        <w:rPr>
          <w:b/>
          <w:sz w:val="20"/>
          <w:szCs w:val="20"/>
          <w:lang w:val="en-GB"/>
        </w:rPr>
        <w:t>HR</w:t>
      </w:r>
      <w:r w:rsidRPr="00891A6A">
        <w:rPr>
          <w:sz w:val="20"/>
          <w:szCs w:val="20"/>
          <w:lang w:val="en-GB"/>
        </w:rPr>
        <w:t xml:space="preserve"> h</w:t>
      </w:r>
      <w:r w:rsidR="00211A97" w:rsidRPr="00891A6A">
        <w:rPr>
          <w:sz w:val="20"/>
          <w:szCs w:val="20"/>
          <w:lang w:val="en-GB"/>
        </w:rPr>
        <w:t xml:space="preserve">eart rate; </w:t>
      </w:r>
      <w:r w:rsidR="00211A97" w:rsidRPr="00891A6A">
        <w:rPr>
          <w:b/>
          <w:sz w:val="20"/>
          <w:szCs w:val="20"/>
          <w:lang w:val="en-GB"/>
        </w:rPr>
        <w:t>BP</w:t>
      </w:r>
      <w:r w:rsidR="00AD73FD" w:rsidRPr="00891A6A">
        <w:rPr>
          <w:sz w:val="20"/>
          <w:szCs w:val="20"/>
          <w:lang w:val="en-GB"/>
        </w:rPr>
        <w:t xml:space="preserve"> b</w:t>
      </w:r>
      <w:r w:rsidR="00211A97" w:rsidRPr="00891A6A">
        <w:rPr>
          <w:sz w:val="20"/>
          <w:szCs w:val="20"/>
          <w:lang w:val="en-GB"/>
        </w:rPr>
        <w:t xml:space="preserve">lood pressure; </w:t>
      </w:r>
      <w:r w:rsidR="00211A97" w:rsidRPr="00891A6A">
        <w:rPr>
          <w:b/>
          <w:sz w:val="20"/>
          <w:szCs w:val="20"/>
          <w:lang w:val="en-GB"/>
        </w:rPr>
        <w:t>CO</w:t>
      </w:r>
      <w:r w:rsidR="00211A97" w:rsidRPr="00891A6A">
        <w:rPr>
          <w:sz w:val="20"/>
          <w:szCs w:val="20"/>
          <w:lang w:val="en-GB"/>
        </w:rPr>
        <w:t xml:space="preserve"> cardiac output</w:t>
      </w:r>
      <w:r w:rsidRPr="00891A6A">
        <w:rPr>
          <w:sz w:val="20"/>
          <w:szCs w:val="20"/>
          <w:lang w:val="en-GB"/>
        </w:rPr>
        <w:t>.</w:t>
      </w:r>
    </w:p>
    <w:p w14:paraId="7E0068C6" w14:textId="1EB8F631" w:rsidR="00AD73FD" w:rsidRDefault="00AD73FD" w:rsidP="001D4E9F">
      <w:pPr>
        <w:pStyle w:val="NoSpacing"/>
        <w:rPr>
          <w:lang w:val="en-GB"/>
        </w:rPr>
      </w:pPr>
    </w:p>
    <w:p w14:paraId="38C97B69" w14:textId="77777777" w:rsidR="00AD73FD" w:rsidRDefault="00AD73FD" w:rsidP="001D4E9F">
      <w:pPr>
        <w:pStyle w:val="NoSpacing"/>
        <w:rPr>
          <w:lang w:val="en-GB"/>
        </w:rPr>
        <w:sectPr w:rsidR="00AD73FD" w:rsidSect="001B7579">
          <w:endnotePr>
            <w:numFmt w:val="decimal"/>
          </w:endnotePr>
          <w:pgSz w:w="16840" w:h="11900" w:orient="landscape"/>
          <w:pgMar w:top="1440" w:right="990" w:bottom="1440" w:left="1440" w:header="720" w:footer="180" w:gutter="0"/>
          <w:cols w:space="720"/>
          <w:docGrid w:linePitch="360"/>
        </w:sectPr>
      </w:pPr>
    </w:p>
    <w:p w14:paraId="0FE46F49" w14:textId="5961A6D1" w:rsidR="00834943" w:rsidRPr="001467B7" w:rsidRDefault="000603F9">
      <w:pPr>
        <w:rPr>
          <w:rFonts w:asciiTheme="minorHAnsi" w:hAnsiTheme="minorHAnsi"/>
          <w:b/>
          <w:sz w:val="20"/>
          <w:szCs w:val="20"/>
        </w:rPr>
      </w:pPr>
      <w:r w:rsidRPr="001467B7">
        <w:rPr>
          <w:rFonts w:asciiTheme="minorHAnsi" w:hAnsiTheme="minorHAnsi"/>
          <w:b/>
          <w:sz w:val="20"/>
          <w:szCs w:val="20"/>
        </w:rPr>
        <w:lastRenderedPageBreak/>
        <w:t>T</w:t>
      </w:r>
      <w:r w:rsidR="00834943" w:rsidRPr="001467B7">
        <w:rPr>
          <w:rFonts w:asciiTheme="minorHAnsi" w:hAnsiTheme="minorHAnsi"/>
          <w:b/>
          <w:sz w:val="20"/>
          <w:szCs w:val="20"/>
        </w:rPr>
        <w:t>able 2</w:t>
      </w:r>
      <w:r w:rsidR="002159CD" w:rsidRPr="001467B7">
        <w:rPr>
          <w:rFonts w:asciiTheme="minorHAnsi" w:hAnsiTheme="minorHAnsi"/>
          <w:b/>
          <w:sz w:val="20"/>
          <w:szCs w:val="20"/>
        </w:rPr>
        <w:t xml:space="preserve">. </w:t>
      </w:r>
      <w:r w:rsidR="00834943" w:rsidRPr="001467B7">
        <w:rPr>
          <w:rFonts w:asciiTheme="minorHAnsi" w:hAnsiTheme="minorHAnsi"/>
          <w:sz w:val="20"/>
          <w:szCs w:val="20"/>
        </w:rPr>
        <w:t xml:space="preserve">Cardiovascular targets from Table 1 in </w:t>
      </w:r>
      <w:r w:rsidR="001467B7">
        <w:rPr>
          <w:rFonts w:asciiTheme="minorHAnsi" w:hAnsiTheme="minorHAnsi"/>
          <w:sz w:val="20"/>
          <w:szCs w:val="20"/>
        </w:rPr>
        <w:t>r</w:t>
      </w:r>
      <w:r w:rsidR="007644AC">
        <w:rPr>
          <w:rFonts w:asciiTheme="minorHAnsi" w:hAnsiTheme="minorHAnsi"/>
          <w:sz w:val="20"/>
          <w:szCs w:val="20"/>
        </w:rPr>
        <w:t xml:space="preserve">eference </w:t>
      </w:r>
      <w:r w:rsidR="007644AC">
        <w:rPr>
          <w:lang w:val="en-GB"/>
        </w:rPr>
        <w:fldChar w:fldCharType="begin"/>
      </w:r>
      <w:r w:rsidR="00623DAA">
        <w:rPr>
          <w:lang w:val="en-GB"/>
        </w:rPr>
        <w:instrText xml:space="preserve"> ADDIN EN.CITE &lt;EndNote&gt;&lt;Cite&gt;&lt;Author&gt;Whitebread&lt;/Author&gt;&lt;Year&gt;2005&lt;/Year&gt;&lt;RecNum&gt;11&lt;/RecNum&gt;&lt;DisplayText&gt;[23]&lt;/DisplayText&gt;&lt;record&gt;&lt;rec-number&gt;11&lt;/rec-number&gt;&lt;foreign-keys&gt;&lt;key app="EN" db-id="frrdwfw9b2tr0jevwpbvdvxv2evwzd20zfd5"&gt;11&lt;/key&gt;&lt;/foreign-keys&gt;&lt;ref-type name="Journal Article"&gt;17&lt;/ref-type&gt;&lt;contributors&gt;&lt;authors&gt;&lt;author&gt;Whitebread, S.&lt;/author&gt;&lt;author&gt;Hamon, J.&lt;/author&gt;&lt;author&gt;Bojanic, D.&lt;/author&gt;&lt;author&gt;Urban, L.&lt;/author&gt;&lt;/authors&gt;&lt;/contributors&gt;&lt;auth-address&gt;PreClinical Profiling, Lead Discovery Center, Novartis Institutes for BioMedical Research, Cambridge, MA 02139, USA.&lt;/auth-address&gt;&lt;titles&gt;&lt;title&gt;Keynote review: in vitro safety pharmacology profiling: an essential tool for successful drug development&lt;/title&gt;&lt;secondary-title&gt;Drug Discov Today&lt;/secondary-title&gt;&lt;alt-title&gt;Drug discovery today&lt;/alt-title&gt;&lt;/titles&gt;&lt;periodical&gt;&lt;full-title&gt;Drug Discov Today&lt;/full-title&gt;&lt;abbr-1&gt;Drug discovery today&lt;/abbr-1&gt;&lt;/periodical&gt;&lt;alt-periodical&gt;&lt;full-title&gt;Drug Discov Today&lt;/full-title&gt;&lt;abbr-1&gt;Drug discovery today&lt;/abbr-1&gt;&lt;/alt-periodical&gt;&lt;pages&gt;1421-33&lt;/pages&gt;&lt;volume&gt;10&lt;/volume&gt;&lt;number&gt;21&lt;/number&gt;&lt;edition&gt;2005/10/26&lt;/edition&gt;&lt;keywords&gt;&lt;keyword&gt;Animals&lt;/keyword&gt;&lt;keyword&gt;Chemistry, Pharmaceutical/methods&lt;/keyword&gt;&lt;keyword&gt;*Drug Design&lt;/keyword&gt;&lt;keyword&gt;Drug Evaluation, Preclinical/*methods&lt;/keyword&gt;&lt;keyword&gt;*Drug-Related Side Effects and Adverse Reactions&lt;/keyword&gt;&lt;keyword&gt;*Pharmacokinetics&lt;/keyword&gt;&lt;keyword&gt;*Pharmacology&lt;/keyword&gt;&lt;keyword&gt;Toxicity Tests/methods&lt;/keyword&gt;&lt;/keywords&gt;&lt;dates&gt;&lt;year&gt;2005&lt;/year&gt;&lt;pub-dates&gt;&lt;date&gt;Nov 1&lt;/date&gt;&lt;/pub-dates&gt;&lt;/dates&gt;&lt;isbn&gt;1359-6446 (Print)&amp;#xD;1359-6446&lt;/isbn&gt;&lt;accession-num&gt;16243262&lt;/accession-num&gt;&lt;urls&gt;&lt;related-urls&gt;&lt;url&gt;http://www.sciencedirect.com/science/article/pii/S1359644605036329#&lt;/url&gt;&lt;/related-urls&gt;&lt;/urls&gt;&lt;electronic-resource-num&gt;10.1016/s1359-6446(05)03632-9&lt;/electronic-resource-num&gt;&lt;remote-database-provider&gt;NLM&lt;/remote-database-provider&gt;&lt;language&gt;eng&lt;/language&gt;&lt;/record&gt;&lt;/Cite&gt;&lt;/EndNote&gt;</w:instrText>
      </w:r>
      <w:r w:rsidR="007644AC">
        <w:rPr>
          <w:lang w:val="en-GB"/>
        </w:rPr>
        <w:fldChar w:fldCharType="separate"/>
      </w:r>
      <w:r w:rsidR="00623DAA">
        <w:rPr>
          <w:noProof/>
          <w:lang w:val="en-GB"/>
        </w:rPr>
        <w:t>[</w:t>
      </w:r>
      <w:hyperlink w:anchor="_ENREF_23" w:tooltip="Whitebread, 2005 #11" w:history="1">
        <w:r w:rsidR="00D313D2">
          <w:rPr>
            <w:noProof/>
            <w:lang w:val="en-GB"/>
          </w:rPr>
          <w:t>23</w:t>
        </w:r>
      </w:hyperlink>
      <w:r w:rsidR="00623DAA">
        <w:rPr>
          <w:noProof/>
          <w:lang w:val="en-GB"/>
        </w:rPr>
        <w:t>]</w:t>
      </w:r>
      <w:r w:rsidR="007644AC">
        <w:rPr>
          <w:lang w:val="en-GB"/>
        </w:rPr>
        <w:fldChar w:fldCharType="end"/>
      </w:r>
      <w:r w:rsidR="0074494D" w:rsidRPr="001467B7">
        <w:rPr>
          <w:rFonts w:asciiTheme="minorHAnsi" w:hAnsiTheme="minorHAnsi"/>
          <w:sz w:val="20"/>
          <w:szCs w:val="20"/>
        </w:rPr>
        <w:t>.</w:t>
      </w:r>
      <w:r w:rsidR="00930462">
        <w:rPr>
          <w:rFonts w:asciiTheme="minorHAnsi" w:hAnsiTheme="minorHAnsi"/>
          <w:sz w:val="20"/>
          <w:szCs w:val="20"/>
        </w:rPr>
        <w:t xml:space="preserve"> Those </w:t>
      </w:r>
      <w:r w:rsidR="00EF0E6F">
        <w:rPr>
          <w:rFonts w:asciiTheme="minorHAnsi" w:hAnsiTheme="minorHAnsi"/>
          <w:sz w:val="20"/>
          <w:szCs w:val="20"/>
        </w:rPr>
        <w:t xml:space="preserve">also </w:t>
      </w:r>
      <w:r w:rsidR="00930462">
        <w:rPr>
          <w:rFonts w:asciiTheme="minorHAnsi" w:hAnsiTheme="minorHAnsi"/>
          <w:sz w:val="20"/>
          <w:szCs w:val="20"/>
        </w:rPr>
        <w:t xml:space="preserve">in Table 1 </w:t>
      </w:r>
      <w:r w:rsidR="00C70E43">
        <w:rPr>
          <w:rFonts w:asciiTheme="minorHAnsi" w:hAnsiTheme="minorHAnsi"/>
          <w:sz w:val="20"/>
          <w:szCs w:val="20"/>
        </w:rPr>
        <w:t>a</w:t>
      </w:r>
      <w:r w:rsidR="00562F21">
        <w:rPr>
          <w:rFonts w:asciiTheme="minorHAnsi" w:hAnsiTheme="minorHAnsi"/>
          <w:sz w:val="20"/>
          <w:szCs w:val="20"/>
        </w:rPr>
        <w:t xml:space="preserve">bove </w:t>
      </w:r>
      <w:r w:rsidR="00930462">
        <w:rPr>
          <w:rFonts w:asciiTheme="minorHAnsi" w:hAnsiTheme="minorHAnsi"/>
          <w:sz w:val="20"/>
          <w:szCs w:val="20"/>
        </w:rPr>
        <w:t>are highlighted.</w:t>
      </w:r>
    </w:p>
    <w:p w14:paraId="498E0408" w14:textId="77777777" w:rsidR="00834943" w:rsidRDefault="00834943"/>
    <w:tbl>
      <w:tblPr>
        <w:tblStyle w:val="TableGrid"/>
        <w:tblW w:w="9747" w:type="dxa"/>
        <w:tblLayout w:type="fixed"/>
        <w:tblLook w:val="04A0" w:firstRow="1" w:lastRow="0" w:firstColumn="1" w:lastColumn="0" w:noHBand="0" w:noVBand="1"/>
      </w:tblPr>
      <w:tblGrid>
        <w:gridCol w:w="1526"/>
        <w:gridCol w:w="992"/>
        <w:gridCol w:w="7229"/>
      </w:tblGrid>
      <w:tr w:rsidR="00834943" w:rsidRPr="00930462" w14:paraId="144DF017" w14:textId="77777777" w:rsidTr="00930462">
        <w:trPr>
          <w:trHeight w:val="250"/>
        </w:trPr>
        <w:tc>
          <w:tcPr>
            <w:tcW w:w="1526" w:type="dxa"/>
          </w:tcPr>
          <w:p w14:paraId="683D8FCE" w14:textId="77777777" w:rsidR="00834943" w:rsidRPr="00930462" w:rsidRDefault="00834943" w:rsidP="00834943">
            <w:pPr>
              <w:rPr>
                <w:rFonts w:eastAsia="Times New Roman"/>
                <w:b/>
                <w:bCs/>
                <w:color w:val="000000"/>
                <w:sz w:val="16"/>
                <w:szCs w:val="16"/>
              </w:rPr>
            </w:pPr>
            <w:bookmarkStart w:id="0" w:name="RANGE!A1:D36"/>
            <w:r w:rsidRPr="00930462">
              <w:rPr>
                <w:rFonts w:eastAsia="Times New Roman"/>
                <w:b/>
                <w:bCs/>
                <w:color w:val="000000"/>
                <w:sz w:val="16"/>
                <w:szCs w:val="16"/>
              </w:rPr>
              <w:t>Target</w:t>
            </w:r>
            <w:bookmarkEnd w:id="0"/>
          </w:p>
        </w:tc>
        <w:tc>
          <w:tcPr>
            <w:tcW w:w="992" w:type="dxa"/>
          </w:tcPr>
          <w:p w14:paraId="1CC2B711" w14:textId="77777777" w:rsidR="00834943" w:rsidRPr="00930462" w:rsidRDefault="00834943" w:rsidP="00834943">
            <w:pPr>
              <w:rPr>
                <w:rFonts w:eastAsia="Times New Roman"/>
                <w:b/>
                <w:bCs/>
                <w:color w:val="000000"/>
                <w:sz w:val="16"/>
                <w:szCs w:val="16"/>
              </w:rPr>
            </w:pPr>
            <w:r w:rsidRPr="00930462">
              <w:rPr>
                <w:rFonts w:eastAsia="Times New Roman"/>
                <w:b/>
                <w:bCs/>
                <w:color w:val="000000"/>
                <w:sz w:val="16"/>
                <w:szCs w:val="16"/>
              </w:rPr>
              <w:t>Gene</w:t>
            </w:r>
          </w:p>
        </w:tc>
        <w:tc>
          <w:tcPr>
            <w:tcW w:w="7229" w:type="dxa"/>
          </w:tcPr>
          <w:p w14:paraId="74F5C9DC" w14:textId="77777777" w:rsidR="00834943" w:rsidRPr="00930462" w:rsidRDefault="00834943" w:rsidP="00834943">
            <w:pPr>
              <w:rPr>
                <w:rFonts w:eastAsia="Times New Roman"/>
                <w:b/>
                <w:bCs/>
                <w:color w:val="000000"/>
                <w:sz w:val="16"/>
                <w:szCs w:val="16"/>
              </w:rPr>
            </w:pPr>
            <w:r w:rsidRPr="00930462">
              <w:rPr>
                <w:rFonts w:eastAsia="Times New Roman"/>
                <w:b/>
                <w:bCs/>
                <w:color w:val="000000"/>
                <w:sz w:val="16"/>
                <w:szCs w:val="16"/>
              </w:rPr>
              <w:t>Possible ADRs</w:t>
            </w:r>
          </w:p>
        </w:tc>
      </w:tr>
      <w:tr w:rsidR="00834943" w:rsidRPr="00930462" w14:paraId="4AD1C3D2" w14:textId="77777777" w:rsidTr="00930462">
        <w:trPr>
          <w:trHeight w:val="296"/>
        </w:trPr>
        <w:tc>
          <w:tcPr>
            <w:tcW w:w="1526" w:type="dxa"/>
            <w:tcBorders>
              <w:bottom w:val="single" w:sz="4" w:space="0" w:color="auto"/>
            </w:tcBorders>
          </w:tcPr>
          <w:p w14:paraId="0D005CE1"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Adenosine A</w:t>
            </w:r>
            <w:r w:rsidRPr="00930462">
              <w:rPr>
                <w:rFonts w:eastAsia="Times New Roman"/>
                <w:color w:val="000000"/>
                <w:sz w:val="16"/>
                <w:szCs w:val="16"/>
                <w:vertAlign w:val="subscript"/>
              </w:rPr>
              <w:t>1</w:t>
            </w:r>
          </w:p>
        </w:tc>
        <w:tc>
          <w:tcPr>
            <w:tcW w:w="992" w:type="dxa"/>
            <w:tcBorders>
              <w:bottom w:val="single" w:sz="4" w:space="0" w:color="auto"/>
            </w:tcBorders>
          </w:tcPr>
          <w:p w14:paraId="61F7D1E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ADORA1</w:t>
            </w:r>
          </w:p>
        </w:tc>
        <w:tc>
          <w:tcPr>
            <w:tcW w:w="7229" w:type="dxa"/>
            <w:tcBorders>
              <w:bottom w:val="single" w:sz="4" w:space="0" w:color="auto"/>
            </w:tcBorders>
          </w:tcPr>
          <w:p w14:paraId="7B3C13D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Bradycardia, atrioventricular block. Renal vasoconstriction. </w:t>
            </w:r>
          </w:p>
        </w:tc>
      </w:tr>
      <w:tr w:rsidR="00834943" w:rsidRPr="00930462" w14:paraId="2353D1CD" w14:textId="77777777" w:rsidTr="00930462">
        <w:trPr>
          <w:trHeight w:val="277"/>
        </w:trPr>
        <w:tc>
          <w:tcPr>
            <w:tcW w:w="1526" w:type="dxa"/>
            <w:shd w:val="clear" w:color="auto" w:fill="E6E6E6"/>
          </w:tcPr>
          <w:p w14:paraId="6C52296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Adenosine A</w:t>
            </w:r>
            <w:r w:rsidRPr="00930462">
              <w:rPr>
                <w:rFonts w:eastAsia="Times New Roman"/>
                <w:color w:val="000000"/>
                <w:sz w:val="16"/>
                <w:szCs w:val="16"/>
                <w:vertAlign w:val="subscript"/>
              </w:rPr>
              <w:t>2A</w:t>
            </w:r>
          </w:p>
        </w:tc>
        <w:tc>
          <w:tcPr>
            <w:tcW w:w="992" w:type="dxa"/>
            <w:shd w:val="clear" w:color="auto" w:fill="E6E6E6"/>
          </w:tcPr>
          <w:p w14:paraId="270C282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ADORA2A</w:t>
            </w:r>
          </w:p>
        </w:tc>
        <w:tc>
          <w:tcPr>
            <w:tcW w:w="7229" w:type="dxa"/>
            <w:shd w:val="clear" w:color="auto" w:fill="E6E6E6"/>
          </w:tcPr>
          <w:p w14:paraId="186CDC80"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Hypotension, coronary vasodilation. Facilitation of platelet aggregation. </w:t>
            </w:r>
          </w:p>
        </w:tc>
      </w:tr>
      <w:tr w:rsidR="00834943" w:rsidRPr="00930462" w14:paraId="2DE9F5B2" w14:textId="77777777" w:rsidTr="00930462">
        <w:trPr>
          <w:trHeight w:val="279"/>
        </w:trPr>
        <w:tc>
          <w:tcPr>
            <w:tcW w:w="1526" w:type="dxa"/>
            <w:tcBorders>
              <w:bottom w:val="single" w:sz="4" w:space="0" w:color="auto"/>
            </w:tcBorders>
          </w:tcPr>
          <w:p w14:paraId="61A45AE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Adenosine A</w:t>
            </w:r>
            <w:r w:rsidRPr="00930462">
              <w:rPr>
                <w:rFonts w:eastAsia="Times New Roman"/>
                <w:color w:val="000000"/>
                <w:sz w:val="16"/>
                <w:szCs w:val="16"/>
                <w:vertAlign w:val="subscript"/>
              </w:rPr>
              <w:t>3</w:t>
            </w:r>
          </w:p>
        </w:tc>
        <w:tc>
          <w:tcPr>
            <w:tcW w:w="992" w:type="dxa"/>
            <w:tcBorders>
              <w:bottom w:val="single" w:sz="4" w:space="0" w:color="auto"/>
            </w:tcBorders>
          </w:tcPr>
          <w:p w14:paraId="793FF09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ADORA3</w:t>
            </w:r>
          </w:p>
        </w:tc>
        <w:tc>
          <w:tcPr>
            <w:tcW w:w="7229" w:type="dxa"/>
            <w:tcBorders>
              <w:bottom w:val="single" w:sz="4" w:space="0" w:color="auto"/>
            </w:tcBorders>
          </w:tcPr>
          <w:p w14:paraId="24FD8BD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Enhanced mediator release could exacerbate asthma and allergic conditions. </w:t>
            </w:r>
          </w:p>
        </w:tc>
      </w:tr>
      <w:tr w:rsidR="00834943" w:rsidRPr="00930462" w14:paraId="1E96DDB6" w14:textId="77777777" w:rsidTr="00930462">
        <w:trPr>
          <w:trHeight w:val="299"/>
        </w:trPr>
        <w:tc>
          <w:tcPr>
            <w:tcW w:w="1526" w:type="dxa"/>
            <w:shd w:val="clear" w:color="auto" w:fill="E6E6E6"/>
          </w:tcPr>
          <w:p w14:paraId="0383718E"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Adrenergic </w:t>
            </w:r>
            <w:r w:rsidRPr="00930462">
              <w:rPr>
                <w:rFonts w:ascii="Lucida Grande" w:hAnsi="Lucida Grande" w:cs="Lucida Grande"/>
                <w:color w:val="000000"/>
                <w:sz w:val="16"/>
                <w:szCs w:val="16"/>
              </w:rPr>
              <w:t>α</w:t>
            </w:r>
            <w:r w:rsidRPr="00930462">
              <w:rPr>
                <w:rFonts w:eastAsia="Times New Roman"/>
                <w:color w:val="000000"/>
                <w:sz w:val="16"/>
                <w:szCs w:val="16"/>
                <w:vertAlign w:val="subscript"/>
              </w:rPr>
              <w:t>1A</w:t>
            </w:r>
          </w:p>
        </w:tc>
        <w:tc>
          <w:tcPr>
            <w:tcW w:w="992" w:type="dxa"/>
            <w:shd w:val="clear" w:color="auto" w:fill="E6E6E6"/>
          </w:tcPr>
          <w:p w14:paraId="64A7F76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ADRA1A</w:t>
            </w:r>
          </w:p>
        </w:tc>
        <w:tc>
          <w:tcPr>
            <w:tcW w:w="7229" w:type="dxa"/>
            <w:shd w:val="clear" w:color="auto" w:fill="E6E6E6"/>
          </w:tcPr>
          <w:p w14:paraId="1ACBFC3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Hypertension and positive inotropic effect. Orthostatic hypotension. </w:t>
            </w:r>
          </w:p>
        </w:tc>
      </w:tr>
      <w:tr w:rsidR="00834943" w:rsidRPr="00930462" w14:paraId="3B1A2F85" w14:textId="77777777" w:rsidTr="00930462">
        <w:trPr>
          <w:trHeight w:val="300"/>
        </w:trPr>
        <w:tc>
          <w:tcPr>
            <w:tcW w:w="1526" w:type="dxa"/>
            <w:tcBorders>
              <w:bottom w:val="single" w:sz="4" w:space="0" w:color="auto"/>
            </w:tcBorders>
          </w:tcPr>
          <w:p w14:paraId="1CC456E7"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Adrenergic </w:t>
            </w:r>
            <w:r w:rsidRPr="00930462">
              <w:rPr>
                <w:rFonts w:ascii="Lucida Grande" w:hAnsi="Lucida Grande" w:cs="Lucida Grande"/>
                <w:color w:val="000000"/>
                <w:sz w:val="16"/>
                <w:szCs w:val="16"/>
              </w:rPr>
              <w:t>α</w:t>
            </w:r>
            <w:r w:rsidRPr="00930462">
              <w:rPr>
                <w:rFonts w:eastAsia="Times New Roman"/>
                <w:color w:val="000000"/>
                <w:sz w:val="16"/>
                <w:szCs w:val="16"/>
                <w:vertAlign w:val="subscript"/>
              </w:rPr>
              <w:t>1B</w:t>
            </w:r>
          </w:p>
        </w:tc>
        <w:tc>
          <w:tcPr>
            <w:tcW w:w="992" w:type="dxa"/>
            <w:tcBorders>
              <w:bottom w:val="single" w:sz="4" w:space="0" w:color="auto"/>
            </w:tcBorders>
          </w:tcPr>
          <w:p w14:paraId="33468FD8"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ADRA1B</w:t>
            </w:r>
          </w:p>
        </w:tc>
        <w:tc>
          <w:tcPr>
            <w:tcW w:w="7229" w:type="dxa"/>
            <w:tcBorders>
              <w:bottom w:val="single" w:sz="4" w:space="0" w:color="auto"/>
            </w:tcBorders>
          </w:tcPr>
          <w:p w14:paraId="35092697"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Orthostatic hypotension. </w:t>
            </w:r>
          </w:p>
        </w:tc>
      </w:tr>
      <w:tr w:rsidR="00834943" w:rsidRPr="00930462" w14:paraId="603179E8" w14:textId="77777777" w:rsidTr="00930462">
        <w:trPr>
          <w:trHeight w:val="279"/>
        </w:trPr>
        <w:tc>
          <w:tcPr>
            <w:tcW w:w="1526" w:type="dxa"/>
            <w:shd w:val="clear" w:color="auto" w:fill="E6E6E6"/>
          </w:tcPr>
          <w:p w14:paraId="769DD1C9"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Adrenergic </w:t>
            </w:r>
            <w:r w:rsidRPr="00930462">
              <w:rPr>
                <w:rFonts w:ascii="Lucida Grande" w:hAnsi="Lucida Grande" w:cs="Lucida Grande"/>
                <w:color w:val="000000"/>
                <w:sz w:val="16"/>
                <w:szCs w:val="16"/>
              </w:rPr>
              <w:t>α</w:t>
            </w:r>
            <w:r w:rsidRPr="00930462">
              <w:rPr>
                <w:rFonts w:eastAsia="Times New Roman"/>
                <w:color w:val="000000"/>
                <w:sz w:val="16"/>
                <w:szCs w:val="16"/>
                <w:vertAlign w:val="subscript"/>
              </w:rPr>
              <w:t>2A</w:t>
            </w:r>
          </w:p>
        </w:tc>
        <w:tc>
          <w:tcPr>
            <w:tcW w:w="992" w:type="dxa"/>
            <w:shd w:val="clear" w:color="auto" w:fill="E6E6E6"/>
          </w:tcPr>
          <w:p w14:paraId="1F860F5F"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ADRA2A</w:t>
            </w:r>
          </w:p>
        </w:tc>
        <w:tc>
          <w:tcPr>
            <w:tcW w:w="7229" w:type="dxa"/>
            <w:shd w:val="clear" w:color="auto" w:fill="E6E6E6"/>
          </w:tcPr>
          <w:p w14:paraId="7508730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Might inhibit insulin secretion, resulting in hyperglycemia. Hypertension exacerbates heart failure. </w:t>
            </w:r>
          </w:p>
        </w:tc>
      </w:tr>
      <w:tr w:rsidR="00834943" w:rsidRPr="00930462" w14:paraId="69435334" w14:textId="77777777" w:rsidTr="00930462">
        <w:trPr>
          <w:trHeight w:val="424"/>
        </w:trPr>
        <w:tc>
          <w:tcPr>
            <w:tcW w:w="1526" w:type="dxa"/>
          </w:tcPr>
          <w:p w14:paraId="651E931E"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Adrenergic </w:t>
            </w:r>
            <w:r w:rsidRPr="00930462">
              <w:rPr>
                <w:rFonts w:ascii="Lucida Grande" w:hAnsi="Lucida Grande" w:cs="Lucida Grande"/>
                <w:color w:val="000000"/>
                <w:sz w:val="16"/>
                <w:szCs w:val="16"/>
              </w:rPr>
              <w:t>α</w:t>
            </w:r>
            <w:r w:rsidRPr="00930462">
              <w:rPr>
                <w:rFonts w:eastAsia="Times New Roman"/>
                <w:color w:val="000000"/>
                <w:sz w:val="16"/>
                <w:szCs w:val="16"/>
                <w:vertAlign w:val="subscript"/>
              </w:rPr>
              <w:t>2B</w:t>
            </w:r>
          </w:p>
        </w:tc>
        <w:tc>
          <w:tcPr>
            <w:tcW w:w="992" w:type="dxa"/>
          </w:tcPr>
          <w:p w14:paraId="60FEDDEF"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ADRA2B</w:t>
            </w:r>
          </w:p>
        </w:tc>
        <w:tc>
          <w:tcPr>
            <w:tcW w:w="7229" w:type="dxa"/>
          </w:tcPr>
          <w:p w14:paraId="2C94F337"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Hypertension, cardiac ischemia (block), vasoconstriction of arteries. Peripherally exacerbates heart failure, centrally reduces blood pressure. </w:t>
            </w:r>
          </w:p>
        </w:tc>
      </w:tr>
      <w:tr w:rsidR="00834943" w:rsidRPr="00930462" w14:paraId="1B58CFF4" w14:textId="77777777" w:rsidTr="00930462">
        <w:trPr>
          <w:trHeight w:val="275"/>
        </w:trPr>
        <w:tc>
          <w:tcPr>
            <w:tcW w:w="1526" w:type="dxa"/>
            <w:tcBorders>
              <w:bottom w:val="single" w:sz="4" w:space="0" w:color="auto"/>
            </w:tcBorders>
          </w:tcPr>
          <w:p w14:paraId="56DBE401"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Adrenergic </w:t>
            </w:r>
            <w:r w:rsidRPr="00930462">
              <w:rPr>
                <w:rFonts w:ascii="Lucida Grande" w:hAnsi="Lucida Grande" w:cs="Lucida Grande"/>
                <w:color w:val="000000"/>
                <w:sz w:val="16"/>
                <w:szCs w:val="16"/>
              </w:rPr>
              <w:t>α</w:t>
            </w:r>
            <w:r w:rsidRPr="00930462">
              <w:rPr>
                <w:rFonts w:eastAsia="Times New Roman"/>
                <w:color w:val="000000"/>
                <w:sz w:val="16"/>
                <w:szCs w:val="16"/>
                <w:vertAlign w:val="subscript"/>
              </w:rPr>
              <w:t>2C</w:t>
            </w:r>
          </w:p>
        </w:tc>
        <w:tc>
          <w:tcPr>
            <w:tcW w:w="992" w:type="dxa"/>
            <w:tcBorders>
              <w:bottom w:val="single" w:sz="4" w:space="0" w:color="auto"/>
            </w:tcBorders>
          </w:tcPr>
          <w:p w14:paraId="4CC6ECB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ADRA2C</w:t>
            </w:r>
          </w:p>
        </w:tc>
        <w:tc>
          <w:tcPr>
            <w:tcW w:w="7229" w:type="dxa"/>
            <w:tcBorders>
              <w:bottom w:val="single" w:sz="4" w:space="0" w:color="auto"/>
            </w:tcBorders>
          </w:tcPr>
          <w:p w14:paraId="06739647"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Hypertension, cardiac ischemia. Increased muscular, skeletal blood flow. </w:t>
            </w:r>
          </w:p>
        </w:tc>
      </w:tr>
      <w:tr w:rsidR="00834943" w:rsidRPr="00930462" w14:paraId="1E2D73D5" w14:textId="77777777" w:rsidTr="00930462">
        <w:trPr>
          <w:trHeight w:val="434"/>
        </w:trPr>
        <w:tc>
          <w:tcPr>
            <w:tcW w:w="1526" w:type="dxa"/>
            <w:shd w:val="clear" w:color="auto" w:fill="E6E6E6"/>
          </w:tcPr>
          <w:p w14:paraId="392E72EC"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Adrenergic β</w:t>
            </w:r>
            <w:r w:rsidRPr="00930462">
              <w:rPr>
                <w:rFonts w:eastAsia="Times New Roman"/>
                <w:color w:val="000000"/>
                <w:sz w:val="16"/>
                <w:szCs w:val="16"/>
                <w:vertAlign w:val="subscript"/>
              </w:rPr>
              <w:t>1</w:t>
            </w:r>
          </w:p>
        </w:tc>
        <w:tc>
          <w:tcPr>
            <w:tcW w:w="992" w:type="dxa"/>
            <w:shd w:val="clear" w:color="auto" w:fill="E6E6E6"/>
          </w:tcPr>
          <w:p w14:paraId="45FB92D0"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ADRB1</w:t>
            </w:r>
          </w:p>
        </w:tc>
        <w:tc>
          <w:tcPr>
            <w:tcW w:w="7229" w:type="dxa"/>
            <w:shd w:val="clear" w:color="auto" w:fill="E6E6E6"/>
          </w:tcPr>
          <w:p w14:paraId="5F3C0F8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Positive inotropic and chronotropic effects, ventricular fibrillation. Facilitation of bronchospasm, impairs cardiovascular performance. </w:t>
            </w:r>
          </w:p>
        </w:tc>
      </w:tr>
      <w:tr w:rsidR="00834943" w:rsidRPr="00930462" w14:paraId="5314612C" w14:textId="77777777" w:rsidTr="00930462">
        <w:trPr>
          <w:trHeight w:val="412"/>
        </w:trPr>
        <w:tc>
          <w:tcPr>
            <w:tcW w:w="1526" w:type="dxa"/>
            <w:shd w:val="clear" w:color="auto" w:fill="E6E6E6"/>
          </w:tcPr>
          <w:p w14:paraId="50C18387"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Adrenergic β</w:t>
            </w:r>
            <w:r w:rsidRPr="00930462">
              <w:rPr>
                <w:rFonts w:eastAsia="Times New Roman"/>
                <w:color w:val="000000"/>
                <w:sz w:val="16"/>
                <w:szCs w:val="16"/>
                <w:vertAlign w:val="subscript"/>
              </w:rPr>
              <w:t>2</w:t>
            </w:r>
          </w:p>
        </w:tc>
        <w:tc>
          <w:tcPr>
            <w:tcW w:w="992" w:type="dxa"/>
            <w:shd w:val="clear" w:color="auto" w:fill="E6E6E6"/>
          </w:tcPr>
          <w:p w14:paraId="2ADFA10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ADRB2</w:t>
            </w:r>
          </w:p>
        </w:tc>
        <w:tc>
          <w:tcPr>
            <w:tcW w:w="7229" w:type="dxa"/>
            <w:shd w:val="clear" w:color="auto" w:fill="E6E6E6"/>
          </w:tcPr>
          <w:p w14:paraId="60310186"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Facilitates cardiac arrest, bronchodilation. Increased bronchospasm, impairs exercise stress cardiovascular performance. </w:t>
            </w:r>
          </w:p>
        </w:tc>
      </w:tr>
      <w:tr w:rsidR="00834943" w:rsidRPr="00930462" w14:paraId="44FB9AFF" w14:textId="77777777" w:rsidTr="00930462">
        <w:trPr>
          <w:trHeight w:val="321"/>
        </w:trPr>
        <w:tc>
          <w:tcPr>
            <w:tcW w:w="1526" w:type="dxa"/>
          </w:tcPr>
          <w:p w14:paraId="4FE0B99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Angiotensin II AT</w:t>
            </w:r>
            <w:r w:rsidRPr="00930462">
              <w:rPr>
                <w:rFonts w:eastAsia="Times New Roman"/>
                <w:color w:val="000000"/>
                <w:sz w:val="16"/>
                <w:szCs w:val="16"/>
                <w:vertAlign w:val="subscript"/>
              </w:rPr>
              <w:t>1</w:t>
            </w:r>
          </w:p>
        </w:tc>
        <w:tc>
          <w:tcPr>
            <w:tcW w:w="992" w:type="dxa"/>
          </w:tcPr>
          <w:p w14:paraId="7B3D93B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AGTR1</w:t>
            </w:r>
          </w:p>
        </w:tc>
        <w:tc>
          <w:tcPr>
            <w:tcW w:w="7229" w:type="dxa"/>
          </w:tcPr>
          <w:p w14:paraId="045827C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Increases blood pressure, cell proliferation and migration, tubular Na+ resorption.</w:t>
            </w:r>
          </w:p>
        </w:tc>
      </w:tr>
      <w:tr w:rsidR="00834943" w:rsidRPr="00930462" w14:paraId="3143BE03" w14:textId="77777777" w:rsidTr="00930462">
        <w:trPr>
          <w:trHeight w:val="266"/>
        </w:trPr>
        <w:tc>
          <w:tcPr>
            <w:tcW w:w="1526" w:type="dxa"/>
          </w:tcPr>
          <w:p w14:paraId="0375F2F8"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Bradykinin B</w:t>
            </w:r>
            <w:r w:rsidRPr="00930462">
              <w:rPr>
                <w:rFonts w:eastAsia="Times New Roman"/>
                <w:color w:val="000000"/>
                <w:sz w:val="16"/>
                <w:szCs w:val="16"/>
                <w:vertAlign w:val="subscript"/>
              </w:rPr>
              <w:t>1</w:t>
            </w:r>
          </w:p>
        </w:tc>
        <w:tc>
          <w:tcPr>
            <w:tcW w:w="992" w:type="dxa"/>
          </w:tcPr>
          <w:p w14:paraId="5EF6CEC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BDKRB1</w:t>
            </w:r>
          </w:p>
        </w:tc>
        <w:tc>
          <w:tcPr>
            <w:tcW w:w="7229" w:type="dxa"/>
          </w:tcPr>
          <w:p w14:paraId="3D66F14C"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Enhances nociception, inflammation, vasodilation and cough. </w:t>
            </w:r>
          </w:p>
        </w:tc>
      </w:tr>
      <w:tr w:rsidR="00834943" w:rsidRPr="00930462" w14:paraId="22B53455" w14:textId="77777777" w:rsidTr="00930462">
        <w:trPr>
          <w:trHeight w:val="285"/>
        </w:trPr>
        <w:tc>
          <w:tcPr>
            <w:tcW w:w="1526" w:type="dxa"/>
          </w:tcPr>
          <w:p w14:paraId="0EDD44EC"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Bradykinin B</w:t>
            </w:r>
            <w:r w:rsidRPr="00930462">
              <w:rPr>
                <w:rFonts w:eastAsia="Times New Roman"/>
                <w:color w:val="000000"/>
                <w:sz w:val="16"/>
                <w:szCs w:val="16"/>
                <w:vertAlign w:val="subscript"/>
              </w:rPr>
              <w:t>2</w:t>
            </w:r>
          </w:p>
        </w:tc>
        <w:tc>
          <w:tcPr>
            <w:tcW w:w="992" w:type="dxa"/>
          </w:tcPr>
          <w:p w14:paraId="59A9BE51"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BDKRB2</w:t>
            </w:r>
          </w:p>
        </w:tc>
        <w:tc>
          <w:tcPr>
            <w:tcW w:w="7229" w:type="dxa"/>
          </w:tcPr>
          <w:p w14:paraId="5FF7062F"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Enhances nociception, inflammation, vasodilatation and cough. </w:t>
            </w:r>
          </w:p>
        </w:tc>
      </w:tr>
      <w:tr w:rsidR="00834943" w:rsidRPr="00930462" w14:paraId="1F3C1C50" w14:textId="77777777" w:rsidTr="00930462">
        <w:trPr>
          <w:trHeight w:val="275"/>
        </w:trPr>
        <w:tc>
          <w:tcPr>
            <w:tcW w:w="1526" w:type="dxa"/>
            <w:tcBorders>
              <w:bottom w:val="single" w:sz="4" w:space="0" w:color="auto"/>
            </w:tcBorders>
          </w:tcPr>
          <w:p w14:paraId="1CA57301"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CGRP</w:t>
            </w:r>
          </w:p>
        </w:tc>
        <w:tc>
          <w:tcPr>
            <w:tcW w:w="992" w:type="dxa"/>
            <w:tcBorders>
              <w:bottom w:val="single" w:sz="4" w:space="0" w:color="auto"/>
            </w:tcBorders>
          </w:tcPr>
          <w:p w14:paraId="1239A3D7"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CALCRL</w:t>
            </w:r>
          </w:p>
        </w:tc>
        <w:tc>
          <w:tcPr>
            <w:tcW w:w="7229" w:type="dxa"/>
            <w:tcBorders>
              <w:bottom w:val="single" w:sz="4" w:space="0" w:color="auto"/>
            </w:tcBorders>
          </w:tcPr>
          <w:p w14:paraId="484F249B"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Hypocalcaemia and hypophosphatemia. </w:t>
            </w:r>
          </w:p>
        </w:tc>
      </w:tr>
      <w:tr w:rsidR="00834943" w:rsidRPr="00930462" w14:paraId="6513736B" w14:textId="77777777" w:rsidTr="00930462">
        <w:trPr>
          <w:trHeight w:val="293"/>
        </w:trPr>
        <w:tc>
          <w:tcPr>
            <w:tcW w:w="1526" w:type="dxa"/>
            <w:shd w:val="clear" w:color="auto" w:fill="E6E6E6"/>
          </w:tcPr>
          <w:p w14:paraId="6016DFE9"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Ca channel type L</w:t>
            </w:r>
          </w:p>
        </w:tc>
        <w:tc>
          <w:tcPr>
            <w:tcW w:w="992" w:type="dxa"/>
            <w:shd w:val="clear" w:color="auto" w:fill="E6E6E6"/>
          </w:tcPr>
          <w:p w14:paraId="6898C5FC"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CACNA1C</w:t>
            </w:r>
          </w:p>
        </w:tc>
        <w:tc>
          <w:tcPr>
            <w:tcW w:w="7229" w:type="dxa"/>
            <w:shd w:val="clear" w:color="auto" w:fill="E6E6E6"/>
          </w:tcPr>
          <w:p w14:paraId="47F0344E"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Hypotension. </w:t>
            </w:r>
          </w:p>
        </w:tc>
      </w:tr>
      <w:tr w:rsidR="00834943" w:rsidRPr="00930462" w14:paraId="5AA04044" w14:textId="77777777" w:rsidTr="00930462">
        <w:tc>
          <w:tcPr>
            <w:tcW w:w="1526" w:type="dxa"/>
            <w:shd w:val="clear" w:color="auto" w:fill="E6E6E6"/>
          </w:tcPr>
          <w:p w14:paraId="363FBCF8"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Dopamine D</w:t>
            </w:r>
            <w:r w:rsidRPr="00930462">
              <w:rPr>
                <w:rFonts w:eastAsia="Times New Roman"/>
                <w:color w:val="000000"/>
                <w:sz w:val="16"/>
                <w:szCs w:val="16"/>
                <w:vertAlign w:val="subscript"/>
              </w:rPr>
              <w:t>1</w:t>
            </w:r>
          </w:p>
        </w:tc>
        <w:tc>
          <w:tcPr>
            <w:tcW w:w="992" w:type="dxa"/>
            <w:shd w:val="clear" w:color="auto" w:fill="E6E6E6"/>
          </w:tcPr>
          <w:p w14:paraId="46413B8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DRD1</w:t>
            </w:r>
          </w:p>
        </w:tc>
        <w:tc>
          <w:tcPr>
            <w:tcW w:w="7229" w:type="dxa"/>
            <w:shd w:val="clear" w:color="auto" w:fill="E6E6E6"/>
          </w:tcPr>
          <w:p w14:paraId="4F9678AC"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Treatment of Parkinson's disease; induces dyskinesia, extreme arousal, locomotor activation, vasodilatation and hypotension. Schizophrenia, neurodegeneration, coordination disorders. </w:t>
            </w:r>
          </w:p>
        </w:tc>
      </w:tr>
      <w:tr w:rsidR="00834943" w:rsidRPr="00930462" w14:paraId="4E44DC93" w14:textId="77777777" w:rsidTr="00930462">
        <w:trPr>
          <w:trHeight w:val="474"/>
        </w:trPr>
        <w:tc>
          <w:tcPr>
            <w:tcW w:w="1526" w:type="dxa"/>
            <w:shd w:val="clear" w:color="auto" w:fill="E6E6E6"/>
          </w:tcPr>
          <w:p w14:paraId="50CE4C1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Endothelin ET</w:t>
            </w:r>
            <w:r w:rsidRPr="00930462">
              <w:rPr>
                <w:rFonts w:eastAsia="Times New Roman"/>
                <w:color w:val="000000"/>
                <w:sz w:val="16"/>
                <w:szCs w:val="16"/>
                <w:vertAlign w:val="subscript"/>
              </w:rPr>
              <w:t>a</w:t>
            </w:r>
            <w:r w:rsidRPr="00930462">
              <w:rPr>
                <w:rFonts w:eastAsia="Times New Roman"/>
                <w:color w:val="000000"/>
                <w:sz w:val="16"/>
                <w:szCs w:val="16"/>
              </w:rPr>
              <w:t xml:space="preserve"> </w:t>
            </w:r>
          </w:p>
        </w:tc>
        <w:tc>
          <w:tcPr>
            <w:tcW w:w="992" w:type="dxa"/>
            <w:shd w:val="clear" w:color="auto" w:fill="E6E6E6"/>
          </w:tcPr>
          <w:p w14:paraId="154AE57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EDNRA</w:t>
            </w:r>
          </w:p>
        </w:tc>
        <w:tc>
          <w:tcPr>
            <w:tcW w:w="7229" w:type="dxa"/>
            <w:shd w:val="clear" w:color="auto" w:fill="E6E6E6"/>
          </w:tcPr>
          <w:p w14:paraId="755162B6"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Might cause vasoconstriction, positive inotropy, cell proliferation (e.g. smooth muscle and mesangial cells) and aldosterone secretion. </w:t>
            </w:r>
          </w:p>
        </w:tc>
      </w:tr>
      <w:tr w:rsidR="00834943" w:rsidRPr="00930462" w14:paraId="57F2AF65" w14:textId="77777777" w:rsidTr="00930462">
        <w:trPr>
          <w:trHeight w:val="424"/>
        </w:trPr>
        <w:tc>
          <w:tcPr>
            <w:tcW w:w="1526" w:type="dxa"/>
          </w:tcPr>
          <w:p w14:paraId="42CEC201"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Endothelin ET</w:t>
            </w:r>
            <w:r w:rsidRPr="00930462">
              <w:rPr>
                <w:rFonts w:eastAsia="Times New Roman"/>
                <w:color w:val="000000"/>
                <w:sz w:val="16"/>
                <w:szCs w:val="16"/>
                <w:vertAlign w:val="subscript"/>
              </w:rPr>
              <w:t>b</w:t>
            </w:r>
          </w:p>
        </w:tc>
        <w:tc>
          <w:tcPr>
            <w:tcW w:w="992" w:type="dxa"/>
          </w:tcPr>
          <w:p w14:paraId="10F56899"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EDNRB</w:t>
            </w:r>
          </w:p>
        </w:tc>
        <w:tc>
          <w:tcPr>
            <w:tcW w:w="7229" w:type="dxa"/>
          </w:tcPr>
          <w:p w14:paraId="31BA6CF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 Causes initial vasodepression, vasoconstriction, bronchoconstriction and cell proliferation. Vasodilatation, platelet aggregation. </w:t>
            </w:r>
          </w:p>
        </w:tc>
      </w:tr>
      <w:tr w:rsidR="00834943" w:rsidRPr="00930462" w14:paraId="380DD307" w14:textId="77777777" w:rsidTr="00930462">
        <w:trPr>
          <w:trHeight w:val="289"/>
        </w:trPr>
        <w:tc>
          <w:tcPr>
            <w:tcW w:w="1526" w:type="dxa"/>
          </w:tcPr>
          <w:p w14:paraId="143F9EF8"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Ghrelin GHSR</w:t>
            </w:r>
          </w:p>
        </w:tc>
        <w:tc>
          <w:tcPr>
            <w:tcW w:w="992" w:type="dxa"/>
          </w:tcPr>
          <w:p w14:paraId="67C24B6F" w14:textId="607B0A23" w:rsidR="00834943" w:rsidRPr="00930462" w:rsidRDefault="00834943" w:rsidP="00834943">
            <w:pPr>
              <w:rPr>
                <w:rFonts w:eastAsia="Times New Roman"/>
                <w:color w:val="000000"/>
                <w:sz w:val="16"/>
                <w:szCs w:val="16"/>
              </w:rPr>
            </w:pPr>
            <w:r w:rsidRPr="00930462">
              <w:rPr>
                <w:rFonts w:eastAsia="Times New Roman"/>
                <w:color w:val="000000"/>
                <w:sz w:val="16"/>
                <w:szCs w:val="16"/>
              </w:rPr>
              <w:t>GHSR</w:t>
            </w:r>
          </w:p>
        </w:tc>
        <w:tc>
          <w:tcPr>
            <w:tcW w:w="7229" w:type="dxa"/>
          </w:tcPr>
          <w:p w14:paraId="23D4DC22"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Energy homeostasis, GH release, effects on glucose homeostasis, cardiovascular effects. </w:t>
            </w:r>
          </w:p>
        </w:tc>
      </w:tr>
      <w:tr w:rsidR="00834943" w:rsidRPr="00930462" w14:paraId="130F11B9" w14:textId="77777777" w:rsidTr="00930462">
        <w:trPr>
          <w:trHeight w:val="431"/>
        </w:trPr>
        <w:tc>
          <w:tcPr>
            <w:tcW w:w="1526" w:type="dxa"/>
            <w:tcBorders>
              <w:bottom w:val="single" w:sz="4" w:space="0" w:color="auto"/>
            </w:tcBorders>
          </w:tcPr>
          <w:p w14:paraId="056582BF"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Histamine H</w:t>
            </w:r>
            <w:r w:rsidRPr="00930462">
              <w:rPr>
                <w:rFonts w:eastAsia="Times New Roman"/>
                <w:color w:val="000000"/>
                <w:sz w:val="16"/>
                <w:szCs w:val="16"/>
                <w:vertAlign w:val="subscript"/>
              </w:rPr>
              <w:t>3</w:t>
            </w:r>
          </w:p>
        </w:tc>
        <w:tc>
          <w:tcPr>
            <w:tcW w:w="992" w:type="dxa"/>
            <w:tcBorders>
              <w:bottom w:val="single" w:sz="4" w:space="0" w:color="auto"/>
            </w:tcBorders>
          </w:tcPr>
          <w:p w14:paraId="22558CA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HRH3</w:t>
            </w:r>
          </w:p>
        </w:tc>
        <w:tc>
          <w:tcPr>
            <w:tcW w:w="7229" w:type="dxa"/>
            <w:tcBorders>
              <w:bottom w:val="single" w:sz="4" w:space="0" w:color="auto"/>
            </w:tcBorders>
          </w:tcPr>
          <w:p w14:paraId="47012C58"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Impairs memory, causes sedation, vasodilatation, bronchodilation, negative chronotropy and reduces gastrointestinal motility. </w:t>
            </w:r>
          </w:p>
        </w:tc>
      </w:tr>
      <w:tr w:rsidR="00834943" w:rsidRPr="00930462" w14:paraId="6234195D" w14:textId="77777777" w:rsidTr="00930462">
        <w:trPr>
          <w:trHeight w:val="281"/>
        </w:trPr>
        <w:tc>
          <w:tcPr>
            <w:tcW w:w="1526" w:type="dxa"/>
            <w:shd w:val="clear" w:color="auto" w:fill="E6E6E6"/>
          </w:tcPr>
          <w:p w14:paraId="4427B34F"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Muscarinic M</w:t>
            </w:r>
            <w:r w:rsidRPr="00930462">
              <w:rPr>
                <w:rFonts w:eastAsia="Times New Roman"/>
                <w:color w:val="000000"/>
                <w:sz w:val="16"/>
                <w:szCs w:val="16"/>
                <w:vertAlign w:val="subscript"/>
              </w:rPr>
              <w:t>1</w:t>
            </w:r>
          </w:p>
        </w:tc>
        <w:tc>
          <w:tcPr>
            <w:tcW w:w="992" w:type="dxa"/>
            <w:shd w:val="clear" w:color="auto" w:fill="E6E6E6"/>
          </w:tcPr>
          <w:p w14:paraId="4216B40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CHRM1</w:t>
            </w:r>
          </w:p>
        </w:tc>
        <w:tc>
          <w:tcPr>
            <w:tcW w:w="7229" w:type="dxa"/>
            <w:shd w:val="clear" w:color="auto" w:fill="E6E6E6"/>
          </w:tcPr>
          <w:p w14:paraId="7C04E0E1"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Vagal effects, blood pressure changes, secretory functions. Decreases gastric acid secretion. </w:t>
            </w:r>
          </w:p>
        </w:tc>
      </w:tr>
      <w:tr w:rsidR="00834943" w:rsidRPr="00930462" w14:paraId="55A66DDE" w14:textId="77777777" w:rsidTr="00930462">
        <w:trPr>
          <w:trHeight w:val="317"/>
        </w:trPr>
        <w:tc>
          <w:tcPr>
            <w:tcW w:w="1526" w:type="dxa"/>
            <w:shd w:val="clear" w:color="auto" w:fill="E6E6E6"/>
          </w:tcPr>
          <w:p w14:paraId="03BDE7EB"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Muscarinic M</w:t>
            </w:r>
            <w:r w:rsidRPr="00930462">
              <w:rPr>
                <w:rFonts w:eastAsia="Times New Roman"/>
                <w:color w:val="000000"/>
                <w:sz w:val="16"/>
                <w:szCs w:val="16"/>
                <w:vertAlign w:val="subscript"/>
              </w:rPr>
              <w:t>2</w:t>
            </w:r>
          </w:p>
        </w:tc>
        <w:tc>
          <w:tcPr>
            <w:tcW w:w="992" w:type="dxa"/>
            <w:shd w:val="clear" w:color="auto" w:fill="E6E6E6"/>
          </w:tcPr>
          <w:p w14:paraId="2776E1C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CHRM2</w:t>
            </w:r>
          </w:p>
        </w:tc>
        <w:tc>
          <w:tcPr>
            <w:tcW w:w="7229" w:type="dxa"/>
            <w:shd w:val="clear" w:color="auto" w:fill="E6E6E6"/>
          </w:tcPr>
          <w:p w14:paraId="16BFC2F2"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Vagal effects, blood pressure changes. Tachycardia. </w:t>
            </w:r>
          </w:p>
        </w:tc>
      </w:tr>
      <w:tr w:rsidR="00834943" w:rsidRPr="00930462" w14:paraId="0BD452BE" w14:textId="77777777" w:rsidTr="00930462">
        <w:trPr>
          <w:trHeight w:val="473"/>
        </w:trPr>
        <w:tc>
          <w:tcPr>
            <w:tcW w:w="1526" w:type="dxa"/>
          </w:tcPr>
          <w:p w14:paraId="6CD1C11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Muscarinic M</w:t>
            </w:r>
            <w:r w:rsidRPr="00930462">
              <w:rPr>
                <w:rFonts w:eastAsia="Times New Roman"/>
                <w:color w:val="000000"/>
                <w:sz w:val="16"/>
                <w:szCs w:val="16"/>
                <w:vertAlign w:val="subscript"/>
              </w:rPr>
              <w:t>3</w:t>
            </w:r>
          </w:p>
        </w:tc>
        <w:tc>
          <w:tcPr>
            <w:tcW w:w="992" w:type="dxa"/>
          </w:tcPr>
          <w:p w14:paraId="45E8F787"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CHRM3</w:t>
            </w:r>
          </w:p>
        </w:tc>
        <w:tc>
          <w:tcPr>
            <w:tcW w:w="7229" w:type="dxa"/>
          </w:tcPr>
          <w:p w14:paraId="156CD92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Vagal effects, blood pressure changes, salivation. Reduces incontinence, bronchoconstriction and gastrointestinal motility. Interferes with ocular accommodation, dry mouth. </w:t>
            </w:r>
          </w:p>
        </w:tc>
      </w:tr>
      <w:tr w:rsidR="00834943" w:rsidRPr="00930462" w14:paraId="5AE6C9A1" w14:textId="77777777" w:rsidTr="00930462">
        <w:trPr>
          <w:trHeight w:val="295"/>
        </w:trPr>
        <w:tc>
          <w:tcPr>
            <w:tcW w:w="1526" w:type="dxa"/>
            <w:tcBorders>
              <w:bottom w:val="single" w:sz="4" w:space="0" w:color="auto"/>
            </w:tcBorders>
          </w:tcPr>
          <w:p w14:paraId="6B76E9C2"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Muscarinic M</w:t>
            </w:r>
            <w:r w:rsidRPr="00930462">
              <w:rPr>
                <w:rFonts w:eastAsia="Times New Roman"/>
                <w:color w:val="000000"/>
                <w:sz w:val="16"/>
                <w:szCs w:val="16"/>
                <w:vertAlign w:val="subscript"/>
              </w:rPr>
              <w:t>4</w:t>
            </w:r>
          </w:p>
        </w:tc>
        <w:tc>
          <w:tcPr>
            <w:tcW w:w="992" w:type="dxa"/>
            <w:tcBorders>
              <w:bottom w:val="single" w:sz="4" w:space="0" w:color="auto"/>
            </w:tcBorders>
          </w:tcPr>
          <w:p w14:paraId="4BF2B428"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CHRM4</w:t>
            </w:r>
          </w:p>
        </w:tc>
        <w:tc>
          <w:tcPr>
            <w:tcW w:w="7229" w:type="dxa"/>
            <w:tcBorders>
              <w:bottom w:val="single" w:sz="4" w:space="0" w:color="auto"/>
            </w:tcBorders>
          </w:tcPr>
          <w:p w14:paraId="38F645F6"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Vagal effects, blood pressure changes. Facilitation of D1 CNS stimulation. </w:t>
            </w:r>
          </w:p>
        </w:tc>
      </w:tr>
      <w:tr w:rsidR="00834943" w:rsidRPr="00930462" w14:paraId="485B10FA" w14:textId="77777777" w:rsidTr="00930462">
        <w:trPr>
          <w:trHeight w:val="375"/>
        </w:trPr>
        <w:tc>
          <w:tcPr>
            <w:tcW w:w="1526" w:type="dxa"/>
            <w:shd w:val="clear" w:color="auto" w:fill="E6E6E6"/>
          </w:tcPr>
          <w:p w14:paraId="62D20877"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NE transporter</w:t>
            </w:r>
          </w:p>
        </w:tc>
        <w:tc>
          <w:tcPr>
            <w:tcW w:w="992" w:type="dxa"/>
            <w:shd w:val="clear" w:color="auto" w:fill="E6E6E6"/>
          </w:tcPr>
          <w:p w14:paraId="2E9BBB69"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SLC6A2</w:t>
            </w:r>
          </w:p>
        </w:tc>
        <w:tc>
          <w:tcPr>
            <w:tcW w:w="7229" w:type="dxa"/>
            <w:shd w:val="clear" w:color="auto" w:fill="E6E6E6"/>
          </w:tcPr>
          <w:p w14:paraId="2771807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Inhibitor increases adrenergic hyperactivity and facilitate a1 adrenergic activation. </w:t>
            </w:r>
          </w:p>
        </w:tc>
      </w:tr>
      <w:tr w:rsidR="00834943" w:rsidRPr="00930462" w14:paraId="266D73FE" w14:textId="77777777" w:rsidTr="00930462">
        <w:trPr>
          <w:trHeight w:val="503"/>
        </w:trPr>
        <w:tc>
          <w:tcPr>
            <w:tcW w:w="1526" w:type="dxa"/>
            <w:shd w:val="clear" w:color="auto" w:fill="E6E6E6"/>
          </w:tcPr>
          <w:p w14:paraId="68A7314B"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Nicotinic acetylcholine</w:t>
            </w:r>
          </w:p>
        </w:tc>
        <w:tc>
          <w:tcPr>
            <w:tcW w:w="992" w:type="dxa"/>
            <w:shd w:val="clear" w:color="auto" w:fill="E6E6E6"/>
          </w:tcPr>
          <w:p w14:paraId="711AE85A"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CHRNA1</w:t>
            </w:r>
          </w:p>
        </w:tc>
        <w:tc>
          <w:tcPr>
            <w:tcW w:w="7229" w:type="dxa"/>
            <w:shd w:val="clear" w:color="auto" w:fill="E6E6E6"/>
          </w:tcPr>
          <w:p w14:paraId="3050CA4B"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Stimulates autonomic cardiovascular, gastrointestinal functions. Palpitation, orthostatic hypotonia, nausea, sweating, muscle tremor, bronchial  secretion. Effects on muscular and vegetative ganglionic functions.</w:t>
            </w:r>
          </w:p>
        </w:tc>
      </w:tr>
      <w:tr w:rsidR="00834943" w:rsidRPr="00930462" w14:paraId="0672CE92" w14:textId="77777777" w:rsidTr="00930462">
        <w:trPr>
          <w:trHeight w:val="427"/>
        </w:trPr>
        <w:tc>
          <w:tcPr>
            <w:tcW w:w="1526" w:type="dxa"/>
            <w:tcBorders>
              <w:bottom w:val="single" w:sz="4" w:space="0" w:color="auto"/>
            </w:tcBorders>
          </w:tcPr>
          <w:p w14:paraId="50079B75" w14:textId="53EFCA28" w:rsidR="00834943" w:rsidRPr="00930462" w:rsidRDefault="0093138D" w:rsidP="00834943">
            <w:pPr>
              <w:rPr>
                <w:rFonts w:eastAsia="Times New Roman"/>
                <w:color w:val="000000"/>
                <w:sz w:val="16"/>
                <w:szCs w:val="16"/>
              </w:rPr>
            </w:pPr>
            <w:r w:rsidRPr="00930462">
              <w:rPr>
                <w:rFonts w:eastAsia="Times New Roman"/>
                <w:color w:val="000000"/>
                <w:sz w:val="16"/>
                <w:szCs w:val="16"/>
              </w:rPr>
              <w:t>NPY</w:t>
            </w:r>
            <w:r w:rsidR="00834943" w:rsidRPr="00930462">
              <w:rPr>
                <w:rFonts w:eastAsia="Times New Roman"/>
                <w:color w:val="000000"/>
                <w:sz w:val="16"/>
                <w:szCs w:val="16"/>
              </w:rPr>
              <w:t xml:space="preserve"> Y</w:t>
            </w:r>
            <w:r w:rsidR="00834943" w:rsidRPr="00930462">
              <w:rPr>
                <w:rFonts w:eastAsia="Times New Roman"/>
                <w:color w:val="000000"/>
                <w:sz w:val="16"/>
                <w:szCs w:val="16"/>
                <w:vertAlign w:val="subscript"/>
              </w:rPr>
              <w:t>1</w:t>
            </w:r>
          </w:p>
        </w:tc>
        <w:tc>
          <w:tcPr>
            <w:tcW w:w="992" w:type="dxa"/>
            <w:tcBorders>
              <w:bottom w:val="single" w:sz="4" w:space="0" w:color="auto"/>
            </w:tcBorders>
          </w:tcPr>
          <w:p w14:paraId="4EE3BC9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NPY1R</w:t>
            </w:r>
          </w:p>
        </w:tc>
        <w:tc>
          <w:tcPr>
            <w:tcW w:w="7229" w:type="dxa"/>
            <w:tcBorders>
              <w:bottom w:val="single" w:sz="4" w:space="0" w:color="auto"/>
            </w:tcBorders>
          </w:tcPr>
          <w:p w14:paraId="11C67B3F"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Antidepressant, causes vasoconstriction (venous), inhibits gut motility, gastric emptying, acid secretion, pancreatic exocrine secretions. Anxiogenic, inhibits ischemic brain injury. </w:t>
            </w:r>
          </w:p>
        </w:tc>
      </w:tr>
      <w:tr w:rsidR="00834943" w:rsidRPr="00930462" w14:paraId="410A50E1" w14:textId="77777777" w:rsidTr="00930462">
        <w:trPr>
          <w:trHeight w:val="291"/>
        </w:trPr>
        <w:tc>
          <w:tcPr>
            <w:tcW w:w="1526" w:type="dxa"/>
            <w:shd w:val="clear" w:color="auto" w:fill="E6E6E6"/>
          </w:tcPr>
          <w:p w14:paraId="7D6B70BB" w14:textId="145E27CE" w:rsidR="00834943" w:rsidRPr="00930462" w:rsidRDefault="000D4705" w:rsidP="000D4705">
            <w:pPr>
              <w:rPr>
                <w:rFonts w:eastAsia="Times New Roman"/>
                <w:color w:val="000000"/>
                <w:sz w:val="16"/>
                <w:szCs w:val="16"/>
              </w:rPr>
            </w:pPr>
            <w:r w:rsidRPr="00930462">
              <w:rPr>
                <w:rFonts w:eastAsia="Times New Roman"/>
                <w:color w:val="000000"/>
                <w:sz w:val="16"/>
                <w:szCs w:val="16"/>
              </w:rPr>
              <w:t>K</w:t>
            </w:r>
            <w:r w:rsidRPr="00930462">
              <w:rPr>
                <w:rFonts w:eastAsia="Times New Roman"/>
                <w:color w:val="000000"/>
                <w:sz w:val="16"/>
                <w:szCs w:val="16"/>
                <w:vertAlign w:val="subscript"/>
              </w:rPr>
              <w:t xml:space="preserve"> </w:t>
            </w:r>
            <w:r w:rsidRPr="00930462">
              <w:rPr>
                <w:rFonts w:eastAsia="Times New Roman"/>
                <w:color w:val="000000"/>
                <w:sz w:val="16"/>
                <w:szCs w:val="16"/>
              </w:rPr>
              <w:t>channel (</w:t>
            </w:r>
            <w:r w:rsidR="00834943" w:rsidRPr="00930462">
              <w:rPr>
                <w:rFonts w:eastAsia="Times New Roman"/>
                <w:color w:val="000000"/>
                <w:sz w:val="16"/>
                <w:szCs w:val="16"/>
              </w:rPr>
              <w:t>hERG</w:t>
            </w:r>
            <w:r w:rsidRPr="00930462">
              <w:rPr>
                <w:rFonts w:eastAsia="Times New Roman"/>
                <w:color w:val="000000"/>
                <w:sz w:val="16"/>
                <w:szCs w:val="16"/>
              </w:rPr>
              <w:t>)</w:t>
            </w:r>
          </w:p>
        </w:tc>
        <w:tc>
          <w:tcPr>
            <w:tcW w:w="992" w:type="dxa"/>
            <w:shd w:val="clear" w:color="auto" w:fill="E6E6E6"/>
          </w:tcPr>
          <w:p w14:paraId="1DD0B0E5"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KCNH2</w:t>
            </w:r>
          </w:p>
        </w:tc>
        <w:tc>
          <w:tcPr>
            <w:tcW w:w="7229" w:type="dxa"/>
            <w:shd w:val="clear" w:color="auto" w:fill="E6E6E6"/>
          </w:tcPr>
          <w:p w14:paraId="6A1EF78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QT interval (electrocardiogram) prolongation. </w:t>
            </w:r>
          </w:p>
        </w:tc>
      </w:tr>
      <w:tr w:rsidR="00834943" w:rsidRPr="00930462" w14:paraId="4E19F9C2" w14:textId="77777777" w:rsidTr="00930462">
        <w:trPr>
          <w:trHeight w:val="325"/>
        </w:trPr>
        <w:tc>
          <w:tcPr>
            <w:tcW w:w="1526" w:type="dxa"/>
            <w:tcBorders>
              <w:bottom w:val="single" w:sz="4" w:space="0" w:color="auto"/>
            </w:tcBorders>
          </w:tcPr>
          <w:p w14:paraId="43CD9DFB" w14:textId="7B29CFBE" w:rsidR="00834943" w:rsidRPr="00930462" w:rsidRDefault="0093138D" w:rsidP="0093138D">
            <w:pPr>
              <w:rPr>
                <w:rFonts w:eastAsia="Times New Roman"/>
                <w:color w:val="000000"/>
                <w:sz w:val="16"/>
                <w:szCs w:val="16"/>
              </w:rPr>
            </w:pPr>
            <w:r w:rsidRPr="00930462">
              <w:rPr>
                <w:rFonts w:eastAsia="Times New Roman"/>
                <w:color w:val="000000"/>
                <w:sz w:val="16"/>
                <w:szCs w:val="16"/>
              </w:rPr>
              <w:t>K</w:t>
            </w:r>
            <w:r w:rsidRPr="00930462">
              <w:rPr>
                <w:rFonts w:eastAsia="Times New Roman"/>
                <w:color w:val="000000"/>
                <w:sz w:val="16"/>
                <w:szCs w:val="16"/>
                <w:vertAlign w:val="subscript"/>
              </w:rPr>
              <w:t xml:space="preserve"> </w:t>
            </w:r>
            <w:r w:rsidRPr="00930462">
              <w:rPr>
                <w:rFonts w:eastAsia="Times New Roman"/>
                <w:color w:val="000000"/>
                <w:sz w:val="16"/>
                <w:szCs w:val="16"/>
              </w:rPr>
              <w:t xml:space="preserve">channel </w:t>
            </w:r>
            <w:r w:rsidR="000D4705" w:rsidRPr="00930462">
              <w:rPr>
                <w:rFonts w:eastAsia="Times New Roman"/>
                <w:color w:val="000000"/>
                <w:sz w:val="16"/>
                <w:szCs w:val="16"/>
              </w:rPr>
              <w:t>[</w:t>
            </w:r>
            <w:r w:rsidR="00834943" w:rsidRPr="00930462">
              <w:rPr>
                <w:rFonts w:eastAsia="Times New Roman"/>
                <w:color w:val="000000"/>
                <w:sz w:val="16"/>
                <w:szCs w:val="16"/>
              </w:rPr>
              <w:t>AT</w:t>
            </w:r>
            <w:r w:rsidR="000D4705" w:rsidRPr="00930462">
              <w:rPr>
                <w:rFonts w:eastAsia="Times New Roman"/>
                <w:color w:val="000000"/>
                <w:sz w:val="16"/>
                <w:szCs w:val="16"/>
              </w:rPr>
              <w:t>P]</w:t>
            </w:r>
          </w:p>
        </w:tc>
        <w:tc>
          <w:tcPr>
            <w:tcW w:w="992" w:type="dxa"/>
            <w:tcBorders>
              <w:bottom w:val="single" w:sz="4" w:space="0" w:color="auto"/>
            </w:tcBorders>
          </w:tcPr>
          <w:p w14:paraId="423282A5" w14:textId="46D7FB5F" w:rsidR="00834943" w:rsidRPr="00930462" w:rsidRDefault="00834943" w:rsidP="00834943">
            <w:pPr>
              <w:rPr>
                <w:rFonts w:eastAsia="Times New Roman"/>
                <w:color w:val="000000"/>
                <w:sz w:val="16"/>
                <w:szCs w:val="16"/>
              </w:rPr>
            </w:pPr>
            <w:r w:rsidRPr="00930462">
              <w:rPr>
                <w:rFonts w:eastAsia="Times New Roman"/>
                <w:color w:val="000000"/>
                <w:sz w:val="16"/>
                <w:szCs w:val="16"/>
              </w:rPr>
              <w:t>KCNJ11</w:t>
            </w:r>
          </w:p>
        </w:tc>
        <w:tc>
          <w:tcPr>
            <w:tcW w:w="7229" w:type="dxa"/>
            <w:tcBorders>
              <w:bottom w:val="single" w:sz="4" w:space="0" w:color="auto"/>
            </w:tcBorders>
          </w:tcPr>
          <w:p w14:paraId="26CAD35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Hypotension. Hypoglycemia. </w:t>
            </w:r>
          </w:p>
        </w:tc>
      </w:tr>
      <w:tr w:rsidR="00834943" w:rsidRPr="00930462" w14:paraId="49BAAE50" w14:textId="77777777" w:rsidTr="00930462">
        <w:trPr>
          <w:trHeight w:val="245"/>
        </w:trPr>
        <w:tc>
          <w:tcPr>
            <w:tcW w:w="1526" w:type="dxa"/>
            <w:shd w:val="clear" w:color="auto" w:fill="E6E6E6"/>
          </w:tcPr>
          <w:p w14:paraId="558F62D0"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5-HT</w:t>
            </w:r>
            <w:r w:rsidRPr="00930462">
              <w:rPr>
                <w:rFonts w:eastAsia="Times New Roman"/>
                <w:color w:val="000000"/>
                <w:sz w:val="16"/>
                <w:szCs w:val="16"/>
                <w:vertAlign w:val="subscript"/>
              </w:rPr>
              <w:t>2B</w:t>
            </w:r>
          </w:p>
        </w:tc>
        <w:tc>
          <w:tcPr>
            <w:tcW w:w="992" w:type="dxa"/>
            <w:shd w:val="clear" w:color="auto" w:fill="E6E6E6"/>
          </w:tcPr>
          <w:p w14:paraId="78CEAF82"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HTR2B</w:t>
            </w:r>
          </w:p>
        </w:tc>
        <w:tc>
          <w:tcPr>
            <w:tcW w:w="7229" w:type="dxa"/>
            <w:shd w:val="clear" w:color="auto" w:fill="E6E6E6"/>
          </w:tcPr>
          <w:p w14:paraId="2C300849"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Cardiac valvulopathy. </w:t>
            </w:r>
          </w:p>
        </w:tc>
      </w:tr>
      <w:tr w:rsidR="00834943" w:rsidRPr="00930462" w14:paraId="231581E2" w14:textId="77777777" w:rsidTr="00930462">
        <w:trPr>
          <w:trHeight w:val="504"/>
        </w:trPr>
        <w:tc>
          <w:tcPr>
            <w:tcW w:w="1526" w:type="dxa"/>
            <w:tcBorders>
              <w:bottom w:val="single" w:sz="4" w:space="0" w:color="auto"/>
            </w:tcBorders>
          </w:tcPr>
          <w:p w14:paraId="19BE0C1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5-HT</w:t>
            </w:r>
            <w:r w:rsidRPr="00930462">
              <w:rPr>
                <w:rFonts w:eastAsia="Times New Roman"/>
                <w:color w:val="000000"/>
                <w:sz w:val="16"/>
                <w:szCs w:val="16"/>
                <w:vertAlign w:val="subscript"/>
              </w:rPr>
              <w:t>4</w:t>
            </w:r>
          </w:p>
        </w:tc>
        <w:tc>
          <w:tcPr>
            <w:tcW w:w="992" w:type="dxa"/>
            <w:tcBorders>
              <w:bottom w:val="single" w:sz="4" w:space="0" w:color="auto"/>
            </w:tcBorders>
          </w:tcPr>
          <w:p w14:paraId="2AE22D0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HTR4</w:t>
            </w:r>
          </w:p>
        </w:tc>
        <w:tc>
          <w:tcPr>
            <w:tcW w:w="7229" w:type="dxa"/>
            <w:tcBorders>
              <w:bottom w:val="single" w:sz="4" w:space="0" w:color="auto"/>
            </w:tcBorders>
          </w:tcPr>
          <w:p w14:paraId="41E5AC7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Facilitates gastrointestinal transit, mechanical intestinal allodynia. Useful in treatment of irritable bowel syndrome, cardiac arrhythmias. </w:t>
            </w:r>
          </w:p>
        </w:tc>
      </w:tr>
      <w:tr w:rsidR="00834943" w:rsidRPr="00930462" w14:paraId="55561733" w14:textId="77777777" w:rsidTr="00930462">
        <w:trPr>
          <w:trHeight w:val="255"/>
        </w:trPr>
        <w:tc>
          <w:tcPr>
            <w:tcW w:w="1526" w:type="dxa"/>
            <w:shd w:val="clear" w:color="auto" w:fill="E6E6E6"/>
          </w:tcPr>
          <w:p w14:paraId="0B24873B" w14:textId="61B24F6F" w:rsidR="00834943" w:rsidRPr="00930462" w:rsidRDefault="00AB7D37" w:rsidP="0093138D">
            <w:pPr>
              <w:rPr>
                <w:rFonts w:eastAsia="Times New Roman"/>
                <w:color w:val="000000"/>
                <w:sz w:val="16"/>
                <w:szCs w:val="16"/>
              </w:rPr>
            </w:pPr>
            <w:r w:rsidRPr="00930462">
              <w:rPr>
                <w:rFonts w:eastAsia="Times New Roman"/>
                <w:color w:val="000000"/>
                <w:sz w:val="16"/>
                <w:szCs w:val="16"/>
              </w:rPr>
              <w:t>Na c</w:t>
            </w:r>
            <w:r w:rsidR="00834943" w:rsidRPr="00930462">
              <w:rPr>
                <w:rFonts w:eastAsia="Times New Roman"/>
                <w:color w:val="000000"/>
                <w:sz w:val="16"/>
                <w:szCs w:val="16"/>
              </w:rPr>
              <w:t>hannel</w:t>
            </w:r>
            <w:r w:rsidRPr="00930462">
              <w:rPr>
                <w:rFonts w:eastAsia="Times New Roman"/>
                <w:color w:val="000000"/>
                <w:sz w:val="16"/>
                <w:szCs w:val="16"/>
              </w:rPr>
              <w:t xml:space="preserve"> (site 2)</w:t>
            </w:r>
          </w:p>
        </w:tc>
        <w:tc>
          <w:tcPr>
            <w:tcW w:w="992" w:type="dxa"/>
            <w:shd w:val="clear" w:color="auto" w:fill="E6E6E6"/>
          </w:tcPr>
          <w:p w14:paraId="1364AAE4"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SCN5A</w:t>
            </w:r>
          </w:p>
        </w:tc>
        <w:tc>
          <w:tcPr>
            <w:tcW w:w="7229" w:type="dxa"/>
            <w:shd w:val="clear" w:color="auto" w:fill="E6E6E6"/>
          </w:tcPr>
          <w:p w14:paraId="17FCB91C"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Antagonist causes cardiac arrhythmia. </w:t>
            </w:r>
          </w:p>
        </w:tc>
      </w:tr>
      <w:tr w:rsidR="00834943" w:rsidRPr="00930462" w14:paraId="7732273F" w14:textId="77777777" w:rsidTr="00930462">
        <w:trPr>
          <w:trHeight w:val="545"/>
        </w:trPr>
        <w:tc>
          <w:tcPr>
            <w:tcW w:w="1526" w:type="dxa"/>
            <w:tcBorders>
              <w:bottom w:val="single" w:sz="4" w:space="0" w:color="auto"/>
            </w:tcBorders>
          </w:tcPr>
          <w:p w14:paraId="62C4E9EC"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Thromboxane A2 TP</w:t>
            </w:r>
          </w:p>
        </w:tc>
        <w:tc>
          <w:tcPr>
            <w:tcW w:w="992" w:type="dxa"/>
            <w:tcBorders>
              <w:bottom w:val="single" w:sz="4" w:space="0" w:color="auto"/>
            </w:tcBorders>
          </w:tcPr>
          <w:p w14:paraId="374F003D"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TBXA2R</w:t>
            </w:r>
          </w:p>
        </w:tc>
        <w:tc>
          <w:tcPr>
            <w:tcW w:w="7229" w:type="dxa"/>
            <w:tcBorders>
              <w:bottom w:val="single" w:sz="4" w:space="0" w:color="auto"/>
            </w:tcBorders>
          </w:tcPr>
          <w:p w14:paraId="6CC90783"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Facilitates vascular, uterine and bronchial constriction, gastrointestinal spasm, allergic inflammation and platelet aggregation. Useful in treatment of chronic productive cough, thrombosis, atherosclerosis. </w:t>
            </w:r>
          </w:p>
        </w:tc>
      </w:tr>
      <w:tr w:rsidR="00834943" w:rsidRPr="00930462" w14:paraId="2E450638" w14:textId="77777777" w:rsidTr="00930462">
        <w:trPr>
          <w:trHeight w:val="273"/>
        </w:trPr>
        <w:tc>
          <w:tcPr>
            <w:tcW w:w="1526" w:type="dxa"/>
            <w:shd w:val="clear" w:color="auto" w:fill="E6E6E6"/>
          </w:tcPr>
          <w:p w14:paraId="5A188310"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Vasopressin V</w:t>
            </w:r>
            <w:r w:rsidRPr="00930462">
              <w:rPr>
                <w:rFonts w:eastAsia="Times New Roman"/>
                <w:color w:val="000000"/>
                <w:sz w:val="16"/>
                <w:szCs w:val="16"/>
                <w:vertAlign w:val="subscript"/>
              </w:rPr>
              <w:t>1A</w:t>
            </w:r>
          </w:p>
        </w:tc>
        <w:tc>
          <w:tcPr>
            <w:tcW w:w="992" w:type="dxa"/>
            <w:shd w:val="clear" w:color="auto" w:fill="E6E6E6"/>
          </w:tcPr>
          <w:p w14:paraId="7968DB4B"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AVPR1A</w:t>
            </w:r>
          </w:p>
        </w:tc>
        <w:tc>
          <w:tcPr>
            <w:tcW w:w="7229" w:type="dxa"/>
            <w:shd w:val="clear" w:color="auto" w:fill="E6E6E6"/>
          </w:tcPr>
          <w:p w14:paraId="46B1CE52"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Vasopressor. </w:t>
            </w:r>
          </w:p>
        </w:tc>
      </w:tr>
      <w:tr w:rsidR="00834943" w:rsidRPr="00930462" w14:paraId="1D413822" w14:textId="77777777" w:rsidTr="00930462">
        <w:trPr>
          <w:trHeight w:val="291"/>
        </w:trPr>
        <w:tc>
          <w:tcPr>
            <w:tcW w:w="1526" w:type="dxa"/>
          </w:tcPr>
          <w:p w14:paraId="290C516F"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Vasopressin V</w:t>
            </w:r>
            <w:r w:rsidRPr="00930462">
              <w:rPr>
                <w:rFonts w:eastAsia="Times New Roman"/>
                <w:color w:val="000000"/>
                <w:sz w:val="16"/>
                <w:szCs w:val="16"/>
                <w:vertAlign w:val="subscript"/>
              </w:rPr>
              <w:t>1B</w:t>
            </w:r>
          </w:p>
        </w:tc>
        <w:tc>
          <w:tcPr>
            <w:tcW w:w="992" w:type="dxa"/>
          </w:tcPr>
          <w:p w14:paraId="589CE6EA"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AVPR1B</w:t>
            </w:r>
          </w:p>
        </w:tc>
        <w:tc>
          <w:tcPr>
            <w:tcW w:w="7229" w:type="dxa"/>
          </w:tcPr>
          <w:p w14:paraId="165385D0" w14:textId="77777777" w:rsidR="00834943" w:rsidRPr="00930462" w:rsidRDefault="00834943" w:rsidP="00834943">
            <w:pPr>
              <w:rPr>
                <w:rFonts w:eastAsia="Times New Roman"/>
                <w:color w:val="000000"/>
                <w:sz w:val="16"/>
                <w:szCs w:val="16"/>
              </w:rPr>
            </w:pPr>
            <w:r w:rsidRPr="00930462">
              <w:rPr>
                <w:rFonts w:eastAsia="Times New Roman"/>
                <w:color w:val="000000"/>
                <w:sz w:val="16"/>
                <w:szCs w:val="16"/>
              </w:rPr>
              <w:t xml:space="preserve">Vasopressor, anxiogenic. </w:t>
            </w:r>
          </w:p>
        </w:tc>
      </w:tr>
    </w:tbl>
    <w:p w14:paraId="1B1E879D" w14:textId="77777777" w:rsidR="00EF4D16" w:rsidRDefault="00EF4D16" w:rsidP="00C334EE">
      <w:pPr>
        <w:pStyle w:val="NoSpacing"/>
        <w:rPr>
          <w:lang w:val="en-GB"/>
        </w:rPr>
      </w:pPr>
    </w:p>
    <w:p w14:paraId="6599C37C" w14:textId="38943E45" w:rsidR="00EF4D16" w:rsidRDefault="00EF4D16">
      <w:pPr>
        <w:spacing w:after="200" w:line="276" w:lineRule="auto"/>
        <w:rPr>
          <w:lang w:val="en-GB"/>
        </w:rPr>
      </w:pPr>
      <w:r>
        <w:rPr>
          <w:lang w:val="en-GB"/>
        </w:rPr>
        <w:br w:type="page"/>
      </w:r>
    </w:p>
    <w:p w14:paraId="28FB5A34" w14:textId="469E045D" w:rsidR="00056897" w:rsidRDefault="00D510F3" w:rsidP="00C334EE">
      <w:pPr>
        <w:pStyle w:val="NoSpacing"/>
        <w:rPr>
          <w:lang w:val="en-GB"/>
        </w:rPr>
      </w:pPr>
      <w:r>
        <w:rPr>
          <w:lang w:val="en-GB"/>
        </w:rPr>
        <w:lastRenderedPageBreak/>
        <w:t>Also interesting</w:t>
      </w:r>
      <w:r w:rsidR="00056897">
        <w:rPr>
          <w:lang w:val="en-GB"/>
        </w:rPr>
        <w:t xml:space="preserve"> is the </w:t>
      </w:r>
      <w:r>
        <w:rPr>
          <w:lang w:val="en-GB"/>
        </w:rPr>
        <w:t>set</w:t>
      </w:r>
      <w:r w:rsidR="00056897">
        <w:rPr>
          <w:lang w:val="en-GB"/>
        </w:rPr>
        <w:t xml:space="preserve"> of anti-targets offered </w:t>
      </w:r>
      <w:r w:rsidR="00F629D6">
        <w:rPr>
          <w:lang w:val="en-GB"/>
        </w:rPr>
        <w:t xml:space="preserve">for screening </w:t>
      </w:r>
      <w:r w:rsidR="00056897">
        <w:rPr>
          <w:lang w:val="en-GB"/>
        </w:rPr>
        <w:t xml:space="preserve">by the contract screening company Cerep in their ADR Panel </w:t>
      </w:r>
      <w:r w:rsidR="00056897">
        <w:rPr>
          <w:lang w:val="en-GB"/>
        </w:rPr>
        <w:fldChar w:fldCharType="begin"/>
      </w:r>
      <w:r w:rsidR="00623DAA">
        <w:rPr>
          <w:lang w:val="en-GB"/>
        </w:rPr>
        <w:instrText xml:space="preserve"> ADDIN EN.CITE &lt;EndNote&gt;&lt;Cite&gt;&lt;Author&gt;Cerep&lt;/Author&gt;&lt;Year&gt;2104&lt;/Year&gt;&lt;RecNum&gt;28&lt;/RecNum&gt;&lt;DisplayText&gt;[26]&lt;/DisplayText&gt;&lt;record&gt;&lt;rec-number&gt;28&lt;/rec-number&gt;&lt;foreign-keys&gt;&lt;key app="EN" db-id="frrdwfw9b2tr0jevwpbvdvxv2evwzd20zfd5"&gt;28&lt;/key&gt;&lt;/foreign-keys&gt;&lt;ref-type name="Web Page"&gt;12&lt;/ref-type&gt;&lt;contributors&gt;&lt;authors&gt;&lt;author&gt;Cerep&lt;/author&gt;&lt;/authors&gt;&lt;/contributors&gt;&lt;titles&gt;&lt;title&gt;ADR Panel&lt;/title&gt;&lt;/titles&gt;&lt;dates&gt;&lt;year&gt;2104&lt;/year&gt;&lt;/dates&gt;&lt;urls&gt;&lt;related-urls&gt;&lt;url&gt;http://www.cerep.fr/cerep/users/pages/Downloads/Documents/Marketing/Pharmacology%20&amp;amp;%20ADME/OTP/ADRPanel.pdf&lt;/url&gt;&lt;/related-urls&gt;&lt;/urls&gt;&lt;/record&gt;&lt;/Cite&gt;&lt;/EndNote&gt;</w:instrText>
      </w:r>
      <w:r w:rsidR="00056897">
        <w:rPr>
          <w:lang w:val="en-GB"/>
        </w:rPr>
        <w:fldChar w:fldCharType="separate"/>
      </w:r>
      <w:r w:rsidR="00623DAA">
        <w:rPr>
          <w:noProof/>
          <w:lang w:val="en-GB"/>
        </w:rPr>
        <w:t>[</w:t>
      </w:r>
      <w:hyperlink w:anchor="_ENREF_26" w:tooltip="Cerep, 2104 #28" w:history="1">
        <w:r w:rsidR="00D313D2">
          <w:rPr>
            <w:noProof/>
            <w:lang w:val="en-GB"/>
          </w:rPr>
          <w:t>26</w:t>
        </w:r>
      </w:hyperlink>
      <w:r w:rsidR="00623DAA">
        <w:rPr>
          <w:noProof/>
          <w:lang w:val="en-GB"/>
        </w:rPr>
        <w:t>]</w:t>
      </w:r>
      <w:r w:rsidR="00056897">
        <w:rPr>
          <w:lang w:val="en-GB"/>
        </w:rPr>
        <w:fldChar w:fldCharType="end"/>
      </w:r>
      <w:r w:rsidR="00F629D6">
        <w:rPr>
          <w:lang w:val="en-GB"/>
        </w:rPr>
        <w:t>. H</w:t>
      </w:r>
      <w:r w:rsidR="00056897">
        <w:rPr>
          <w:lang w:val="en-GB"/>
        </w:rPr>
        <w:t xml:space="preserve">ere, the targets are annotated with the organ(s) affected, although no interaction </w:t>
      </w:r>
      <w:r w:rsidR="00F629D6">
        <w:rPr>
          <w:lang w:val="en-GB"/>
        </w:rPr>
        <w:t>mode (</w:t>
      </w:r>
      <w:r w:rsidR="00F629D6" w:rsidRPr="00F629D6">
        <w:rPr>
          <w:i/>
          <w:lang w:val="en-GB"/>
        </w:rPr>
        <w:t>e.g.</w:t>
      </w:r>
      <w:r w:rsidR="00F629D6">
        <w:rPr>
          <w:lang w:val="en-GB"/>
        </w:rPr>
        <w:t xml:space="preserve"> agonism </w:t>
      </w:r>
      <w:r w:rsidR="00F629D6" w:rsidRPr="00F629D6">
        <w:rPr>
          <w:i/>
          <w:lang w:val="en-GB"/>
        </w:rPr>
        <w:t>vs.</w:t>
      </w:r>
      <w:r w:rsidR="00F629D6">
        <w:rPr>
          <w:lang w:val="en-GB"/>
        </w:rPr>
        <w:t xml:space="preserve"> antagonism)</w:t>
      </w:r>
      <w:r w:rsidR="00056897">
        <w:rPr>
          <w:lang w:val="en-GB"/>
        </w:rPr>
        <w:t xml:space="preserve"> is given. Th</w:t>
      </w:r>
      <w:r w:rsidR="0025577F">
        <w:rPr>
          <w:lang w:val="en-GB"/>
        </w:rPr>
        <w:t>e</w:t>
      </w:r>
      <w:r w:rsidR="00056897">
        <w:rPr>
          <w:lang w:val="en-GB"/>
        </w:rPr>
        <w:t xml:space="preserve"> </w:t>
      </w:r>
      <w:r w:rsidR="0025577F">
        <w:rPr>
          <w:lang w:val="en-GB"/>
        </w:rPr>
        <w:t>set</w:t>
      </w:r>
      <w:r w:rsidR="00056897">
        <w:rPr>
          <w:lang w:val="en-GB"/>
        </w:rPr>
        <w:t xml:space="preserve"> is described as being compiled from ADR databases, literature review and statistical association of targets with ADRs using data generated in-house</w:t>
      </w:r>
      <w:r w:rsidR="00AC1AFA">
        <w:rPr>
          <w:lang w:val="en-GB"/>
        </w:rPr>
        <w:t xml:space="preserve"> </w:t>
      </w:r>
      <w:r w:rsidR="003C7068">
        <w:rPr>
          <w:lang w:val="en-GB"/>
        </w:rPr>
        <w:fldChar w:fldCharType="begin">
          <w:fldData xml:space="preserve">PEVuZE5vdGU+PENpdGU+PEF1dGhvcj5LcmVqc2E8L0F1dGhvcj48WWVhcj4yMDAzPC9ZZWFyPjxS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==
</w:fldData>
        </w:fldChar>
      </w:r>
      <w:r w:rsidR="00623DAA">
        <w:rPr>
          <w:lang w:val="en-GB"/>
        </w:rPr>
        <w:instrText xml:space="preserve"> ADDIN EN.CITE </w:instrText>
      </w:r>
      <w:r w:rsidR="00623DAA">
        <w:rPr>
          <w:lang w:val="en-GB"/>
        </w:rPr>
        <w:fldChar w:fldCharType="begin">
          <w:fldData xml:space="preserve">PEVuZE5vdGU+PENpdGU+PEF1dGhvcj5LcmVqc2E8L0F1dGhvcj48WWVhcj4yMDAzPC9ZZWFyPjxS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==
</w:fldData>
        </w:fldChar>
      </w:r>
      <w:r w:rsidR="00623DAA">
        <w:rPr>
          <w:lang w:val="en-GB"/>
        </w:rPr>
        <w:instrText xml:space="preserve"> ADDIN EN.CITE.DATA </w:instrText>
      </w:r>
      <w:r w:rsidR="00623DAA">
        <w:rPr>
          <w:lang w:val="en-GB"/>
        </w:rPr>
      </w:r>
      <w:r w:rsidR="00623DAA">
        <w:rPr>
          <w:lang w:val="en-GB"/>
        </w:rPr>
        <w:fldChar w:fldCharType="end"/>
      </w:r>
      <w:r w:rsidR="003C7068">
        <w:rPr>
          <w:lang w:val="en-GB"/>
        </w:rPr>
      </w:r>
      <w:r w:rsidR="003C7068">
        <w:rPr>
          <w:lang w:val="en-GB"/>
        </w:rPr>
        <w:fldChar w:fldCharType="separate"/>
      </w:r>
      <w:r w:rsidR="00623DAA">
        <w:rPr>
          <w:noProof/>
          <w:lang w:val="en-GB"/>
        </w:rPr>
        <w:t>[</w:t>
      </w:r>
      <w:hyperlink w:anchor="_ENREF_26" w:tooltip="Cerep, 2104 #28" w:history="1">
        <w:r w:rsidR="00D313D2">
          <w:rPr>
            <w:noProof/>
            <w:lang w:val="en-GB"/>
          </w:rPr>
          <w:t>26</w:t>
        </w:r>
      </w:hyperlink>
      <w:r w:rsidR="00623DAA">
        <w:rPr>
          <w:noProof/>
          <w:lang w:val="en-GB"/>
        </w:rPr>
        <w:t xml:space="preserve">, </w:t>
      </w:r>
      <w:hyperlink w:anchor="_ENREF_52" w:tooltip="Krejsa, 2003 #165" w:history="1">
        <w:r w:rsidR="00D313D2">
          <w:rPr>
            <w:noProof/>
            <w:lang w:val="en-GB"/>
          </w:rPr>
          <w:t>52</w:t>
        </w:r>
      </w:hyperlink>
      <w:r w:rsidR="00623DAA">
        <w:rPr>
          <w:noProof/>
          <w:lang w:val="en-GB"/>
        </w:rPr>
        <w:t>]</w:t>
      </w:r>
      <w:r w:rsidR="003C7068">
        <w:rPr>
          <w:lang w:val="en-GB"/>
        </w:rPr>
        <w:fldChar w:fldCharType="end"/>
      </w:r>
      <w:r w:rsidR="00056897">
        <w:rPr>
          <w:lang w:val="en-GB"/>
        </w:rPr>
        <w:t xml:space="preserve">. Although no other details are provided, the panel has been offered for some time so </w:t>
      </w:r>
      <w:r w:rsidR="0025577F">
        <w:rPr>
          <w:lang w:val="en-GB"/>
        </w:rPr>
        <w:t>is presumed to have</w:t>
      </w:r>
      <w:r w:rsidR="00056897">
        <w:rPr>
          <w:lang w:val="en-GB"/>
        </w:rPr>
        <w:t xml:space="preserve"> some level of acceptance within the industry. Targets described as involved in ADRs </w:t>
      </w:r>
      <w:r w:rsidR="0097275A">
        <w:rPr>
          <w:lang w:val="en-GB"/>
        </w:rPr>
        <w:t>affecting</w:t>
      </w:r>
      <w:r w:rsidR="00056897">
        <w:rPr>
          <w:lang w:val="en-GB"/>
        </w:rPr>
        <w:t xml:space="preserve"> the cardiovascular system are shown in Table 3; those included in either of the two sets above </w:t>
      </w:r>
      <w:r w:rsidR="00863EAD">
        <w:rPr>
          <w:lang w:val="en-GB"/>
        </w:rPr>
        <w:t>(</w:t>
      </w:r>
      <w:r w:rsidR="00863EAD" w:rsidRPr="00863EAD">
        <w:rPr>
          <w:i/>
          <w:lang w:val="en-GB"/>
        </w:rPr>
        <w:t>i.e.</w:t>
      </w:r>
      <w:r w:rsidR="00863EAD">
        <w:rPr>
          <w:lang w:val="en-GB"/>
        </w:rPr>
        <w:t xml:space="preserve"> in Tables 1 and 2 above) </w:t>
      </w:r>
      <w:r w:rsidR="00056897">
        <w:rPr>
          <w:lang w:val="en-GB"/>
        </w:rPr>
        <w:t>are highlighted.</w:t>
      </w:r>
    </w:p>
    <w:p w14:paraId="129849B7" w14:textId="4DC0498B" w:rsidR="00C334EE" w:rsidRDefault="00056897" w:rsidP="00C334EE">
      <w:pPr>
        <w:pStyle w:val="NoSpacing"/>
        <w:rPr>
          <w:lang w:val="en-GB"/>
        </w:rPr>
      </w:pPr>
      <w:r>
        <w:rPr>
          <w:lang w:val="en-GB"/>
        </w:rPr>
        <w:t xml:space="preserve"> </w:t>
      </w:r>
    </w:p>
    <w:p w14:paraId="26D7F575" w14:textId="20D7C81A" w:rsidR="002931A4" w:rsidRPr="002159CD" w:rsidRDefault="00C334EE" w:rsidP="00C334EE">
      <w:pPr>
        <w:pStyle w:val="NoSpacing"/>
        <w:rPr>
          <w:b/>
          <w:lang w:val="en-GB"/>
        </w:rPr>
      </w:pPr>
      <w:r w:rsidRPr="002931A4">
        <w:rPr>
          <w:b/>
          <w:lang w:val="en-GB"/>
        </w:rPr>
        <w:t>Table 3</w:t>
      </w:r>
      <w:r w:rsidR="001467B7">
        <w:rPr>
          <w:b/>
          <w:lang w:val="en-GB"/>
        </w:rPr>
        <w:t>.</w:t>
      </w:r>
      <w:r w:rsidR="002159CD">
        <w:rPr>
          <w:b/>
          <w:lang w:val="en-GB"/>
        </w:rPr>
        <w:t xml:space="preserve"> </w:t>
      </w:r>
      <w:r w:rsidR="002931A4">
        <w:rPr>
          <w:lang w:val="en-GB"/>
        </w:rPr>
        <w:t xml:space="preserve">Cardiovascular targets taken from </w:t>
      </w:r>
      <w:r w:rsidR="001467B7">
        <w:rPr>
          <w:lang w:val="en-GB"/>
        </w:rPr>
        <w:t>ref</w:t>
      </w:r>
      <w:r w:rsidR="003514BB">
        <w:rPr>
          <w:lang w:val="en-GB"/>
        </w:rPr>
        <w:t>erence</w:t>
      </w:r>
      <w:r w:rsidR="001467B7">
        <w:rPr>
          <w:lang w:val="en-GB"/>
        </w:rPr>
        <w:t xml:space="preserve"> </w:t>
      </w:r>
      <w:r w:rsidR="00924DB0">
        <w:rPr>
          <w:lang w:val="en-GB"/>
        </w:rPr>
        <w:fldChar w:fldCharType="begin"/>
      </w:r>
      <w:r w:rsidR="00623DAA">
        <w:rPr>
          <w:lang w:val="en-GB"/>
        </w:rPr>
        <w:instrText xml:space="preserve"> ADDIN EN.CITE &lt;EndNote&gt;&lt;Cite&gt;&lt;Author&gt;Cerep&lt;/Author&gt;&lt;Year&gt;2104&lt;/Year&gt;&lt;RecNum&gt;28&lt;/RecNum&gt;&lt;DisplayText&gt;[26]&lt;/DisplayText&gt;&lt;record&gt;&lt;rec-number&gt;28&lt;/rec-number&gt;&lt;foreign-keys&gt;&lt;key app="EN" db-id="frrdwfw9b2tr0jevwpbvdvxv2evwzd20zfd5"&gt;28&lt;/key&gt;&lt;/foreign-keys&gt;&lt;ref-type name="Web Page"&gt;12&lt;/ref-type&gt;&lt;contributors&gt;&lt;authors&gt;&lt;author&gt;Cerep&lt;/author&gt;&lt;/authors&gt;&lt;/contributors&gt;&lt;titles&gt;&lt;title&gt;ADR Panel&lt;/title&gt;&lt;/titles&gt;&lt;dates&gt;&lt;year&gt;2104&lt;/year&gt;&lt;/dates&gt;&lt;urls&gt;&lt;related-urls&gt;&lt;url&gt;http://www.cerep.fr/cerep/users/pages/Downloads/Documents/Marketing/Pharmacology%20&amp;amp;%20ADME/OTP/ADRPanel.pdf&lt;/url&gt;&lt;/related-urls&gt;&lt;/urls&gt;&lt;/record&gt;&lt;/Cite&gt;&lt;/EndNote&gt;</w:instrText>
      </w:r>
      <w:r w:rsidR="00924DB0">
        <w:rPr>
          <w:lang w:val="en-GB"/>
        </w:rPr>
        <w:fldChar w:fldCharType="separate"/>
      </w:r>
      <w:r w:rsidR="00623DAA">
        <w:rPr>
          <w:noProof/>
          <w:lang w:val="en-GB"/>
        </w:rPr>
        <w:t>[</w:t>
      </w:r>
      <w:hyperlink w:anchor="_ENREF_26" w:tooltip="Cerep, 2104 #28" w:history="1">
        <w:r w:rsidR="00D313D2">
          <w:rPr>
            <w:noProof/>
            <w:lang w:val="en-GB"/>
          </w:rPr>
          <w:t>26</w:t>
        </w:r>
      </w:hyperlink>
      <w:r w:rsidR="00623DAA">
        <w:rPr>
          <w:noProof/>
          <w:lang w:val="en-GB"/>
        </w:rPr>
        <w:t>]</w:t>
      </w:r>
      <w:r w:rsidR="00924DB0">
        <w:rPr>
          <w:lang w:val="en-GB"/>
        </w:rPr>
        <w:fldChar w:fldCharType="end"/>
      </w:r>
      <w:r w:rsidR="002931A4">
        <w:rPr>
          <w:lang w:val="en-GB"/>
        </w:rPr>
        <w:t>.</w:t>
      </w:r>
      <w:r w:rsidR="00947A7C">
        <w:rPr>
          <w:lang w:val="en-GB"/>
        </w:rPr>
        <w:t xml:space="preserve"> </w:t>
      </w:r>
      <w:r w:rsidR="00253F53">
        <w:rPr>
          <w:lang w:val="en-GB"/>
        </w:rPr>
        <w:t>Note that i</w:t>
      </w:r>
      <w:r w:rsidR="00DF78CB">
        <w:rPr>
          <w:lang w:val="en-GB"/>
        </w:rPr>
        <w:t xml:space="preserve">n some cases the names </w:t>
      </w:r>
      <w:r w:rsidR="005B3EC1">
        <w:rPr>
          <w:lang w:val="en-GB"/>
        </w:rPr>
        <w:t xml:space="preserve">given were </w:t>
      </w:r>
      <w:r w:rsidR="0034244B">
        <w:rPr>
          <w:lang w:val="en-GB"/>
        </w:rPr>
        <w:t>unclear and</w:t>
      </w:r>
      <w:r w:rsidR="005B3EC1">
        <w:rPr>
          <w:lang w:val="en-GB"/>
        </w:rPr>
        <w:t xml:space="preserve"> </w:t>
      </w:r>
      <w:r w:rsidR="0025577F">
        <w:rPr>
          <w:lang w:val="en-GB"/>
        </w:rPr>
        <w:t>gene names</w:t>
      </w:r>
      <w:r w:rsidR="00DF78CB">
        <w:rPr>
          <w:lang w:val="en-GB"/>
        </w:rPr>
        <w:t xml:space="preserve"> were assigned </w:t>
      </w:r>
      <w:r w:rsidR="005B3EC1">
        <w:rPr>
          <w:lang w:val="en-GB"/>
        </w:rPr>
        <w:t xml:space="preserve">after inspecting the assay details </w:t>
      </w:r>
      <w:r w:rsidR="0025577F">
        <w:rPr>
          <w:lang w:val="en-GB"/>
        </w:rPr>
        <w:t>in</w:t>
      </w:r>
      <w:r w:rsidR="005B3EC1">
        <w:rPr>
          <w:lang w:val="en-GB"/>
        </w:rPr>
        <w:t xml:space="preserve"> the catalogue.</w:t>
      </w:r>
    </w:p>
    <w:p w14:paraId="3AF01164" w14:textId="77777777" w:rsidR="002931A4" w:rsidRDefault="002931A4" w:rsidP="00C334EE">
      <w:pPr>
        <w:pStyle w:val="NoSpacing"/>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1680"/>
        <w:gridCol w:w="709"/>
        <w:gridCol w:w="1701"/>
        <w:gridCol w:w="1704"/>
      </w:tblGrid>
      <w:tr w:rsidR="002041B1" w:rsidRPr="003514BB" w14:paraId="6E8559C8" w14:textId="77777777" w:rsidTr="004C7FB0">
        <w:trPr>
          <w:trHeight w:val="258"/>
          <w:jc w:val="center"/>
        </w:trPr>
        <w:tc>
          <w:tcPr>
            <w:tcW w:w="1637" w:type="dxa"/>
            <w:tcBorders>
              <w:bottom w:val="single" w:sz="4" w:space="0" w:color="auto"/>
            </w:tcBorders>
          </w:tcPr>
          <w:p w14:paraId="3DF6999B" w14:textId="0C6B40D0" w:rsidR="002041B1" w:rsidRPr="003514BB" w:rsidRDefault="002041B1" w:rsidP="00C334EE">
            <w:pPr>
              <w:pStyle w:val="NoSpacing"/>
              <w:rPr>
                <w:rFonts w:asciiTheme="minorHAnsi" w:hAnsiTheme="minorHAnsi"/>
                <w:b/>
                <w:sz w:val="16"/>
                <w:szCs w:val="16"/>
                <w:lang w:val="en-GB"/>
              </w:rPr>
            </w:pPr>
            <w:r w:rsidRPr="003514BB">
              <w:rPr>
                <w:rFonts w:asciiTheme="minorHAnsi" w:eastAsia="Times New Roman" w:hAnsiTheme="minorHAnsi"/>
                <w:b/>
                <w:bCs/>
                <w:color w:val="000000"/>
                <w:sz w:val="16"/>
                <w:szCs w:val="16"/>
              </w:rPr>
              <w:t>Name</w:t>
            </w:r>
          </w:p>
        </w:tc>
        <w:tc>
          <w:tcPr>
            <w:tcW w:w="1680" w:type="dxa"/>
            <w:tcBorders>
              <w:bottom w:val="single" w:sz="4" w:space="0" w:color="auto"/>
            </w:tcBorders>
          </w:tcPr>
          <w:p w14:paraId="386FB523" w14:textId="09A23226" w:rsidR="002041B1" w:rsidRPr="003514BB" w:rsidRDefault="002041B1" w:rsidP="00C334EE">
            <w:pPr>
              <w:pStyle w:val="NoSpacing"/>
              <w:rPr>
                <w:rFonts w:asciiTheme="minorHAnsi" w:hAnsiTheme="minorHAnsi"/>
                <w:b/>
                <w:sz w:val="16"/>
                <w:szCs w:val="16"/>
                <w:lang w:val="en-GB"/>
              </w:rPr>
            </w:pPr>
            <w:r w:rsidRPr="003514BB">
              <w:rPr>
                <w:rFonts w:asciiTheme="minorHAnsi" w:eastAsia="Times New Roman" w:hAnsiTheme="minorHAnsi"/>
                <w:b/>
                <w:bCs/>
                <w:color w:val="000000"/>
                <w:sz w:val="16"/>
                <w:szCs w:val="16"/>
              </w:rPr>
              <w:t>Gene</w:t>
            </w:r>
          </w:p>
        </w:tc>
        <w:tc>
          <w:tcPr>
            <w:tcW w:w="709" w:type="dxa"/>
            <w:shd w:val="clear" w:color="auto" w:fill="auto"/>
          </w:tcPr>
          <w:p w14:paraId="0A6D0F61" w14:textId="77777777" w:rsidR="002041B1" w:rsidRPr="003514BB" w:rsidRDefault="002041B1" w:rsidP="00C334EE">
            <w:pPr>
              <w:pStyle w:val="NoSpacing"/>
              <w:rPr>
                <w:rFonts w:asciiTheme="minorHAnsi" w:eastAsia="Times New Roman" w:hAnsiTheme="minorHAnsi"/>
                <w:b/>
                <w:bCs/>
                <w:color w:val="000000"/>
                <w:sz w:val="16"/>
                <w:szCs w:val="16"/>
              </w:rPr>
            </w:pPr>
          </w:p>
        </w:tc>
        <w:tc>
          <w:tcPr>
            <w:tcW w:w="1701" w:type="dxa"/>
            <w:tcBorders>
              <w:bottom w:val="single" w:sz="4" w:space="0" w:color="auto"/>
            </w:tcBorders>
          </w:tcPr>
          <w:p w14:paraId="3084D3C9" w14:textId="7BE48FC9" w:rsidR="002041B1" w:rsidRPr="003514BB" w:rsidRDefault="002041B1" w:rsidP="00C334EE">
            <w:pPr>
              <w:pStyle w:val="NoSpacing"/>
              <w:rPr>
                <w:rFonts w:asciiTheme="minorHAnsi" w:hAnsiTheme="minorHAnsi"/>
                <w:b/>
                <w:sz w:val="16"/>
                <w:szCs w:val="16"/>
                <w:lang w:val="en-GB"/>
              </w:rPr>
            </w:pPr>
            <w:r w:rsidRPr="003514BB">
              <w:rPr>
                <w:rFonts w:asciiTheme="minorHAnsi" w:eastAsia="Times New Roman" w:hAnsiTheme="minorHAnsi"/>
                <w:b/>
                <w:bCs/>
                <w:color w:val="000000"/>
                <w:sz w:val="16"/>
                <w:szCs w:val="16"/>
              </w:rPr>
              <w:t>Name</w:t>
            </w:r>
          </w:p>
        </w:tc>
        <w:tc>
          <w:tcPr>
            <w:tcW w:w="1704" w:type="dxa"/>
            <w:tcBorders>
              <w:bottom w:val="single" w:sz="4" w:space="0" w:color="auto"/>
            </w:tcBorders>
          </w:tcPr>
          <w:p w14:paraId="72BD9837" w14:textId="2BDA7D5A" w:rsidR="002041B1" w:rsidRPr="003514BB" w:rsidRDefault="002041B1" w:rsidP="00C334EE">
            <w:pPr>
              <w:pStyle w:val="NoSpacing"/>
              <w:rPr>
                <w:rFonts w:asciiTheme="minorHAnsi" w:hAnsiTheme="minorHAnsi"/>
                <w:b/>
                <w:sz w:val="16"/>
                <w:szCs w:val="16"/>
                <w:lang w:val="en-GB"/>
              </w:rPr>
            </w:pPr>
            <w:r w:rsidRPr="003514BB">
              <w:rPr>
                <w:rFonts w:asciiTheme="minorHAnsi" w:eastAsia="Times New Roman" w:hAnsiTheme="minorHAnsi"/>
                <w:b/>
                <w:bCs/>
                <w:color w:val="000000"/>
                <w:sz w:val="16"/>
                <w:szCs w:val="16"/>
              </w:rPr>
              <w:t>Gene</w:t>
            </w:r>
          </w:p>
        </w:tc>
      </w:tr>
      <w:tr w:rsidR="002041B1" w:rsidRPr="00841FC2" w14:paraId="4893E4FF" w14:textId="77777777" w:rsidTr="004C7FB0">
        <w:trPr>
          <w:trHeight w:val="258"/>
          <w:jc w:val="center"/>
        </w:trPr>
        <w:tc>
          <w:tcPr>
            <w:tcW w:w="1637" w:type="dxa"/>
            <w:tcBorders>
              <w:top w:val="single" w:sz="4" w:space="0" w:color="auto"/>
            </w:tcBorders>
            <w:shd w:val="clear" w:color="auto" w:fill="E6E6E6"/>
          </w:tcPr>
          <w:p w14:paraId="0CD24BC4" w14:textId="2E6A9354"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5-HT transporter</w:t>
            </w:r>
          </w:p>
        </w:tc>
        <w:tc>
          <w:tcPr>
            <w:tcW w:w="1680" w:type="dxa"/>
            <w:tcBorders>
              <w:top w:val="single" w:sz="4" w:space="0" w:color="auto"/>
            </w:tcBorders>
            <w:shd w:val="clear" w:color="auto" w:fill="E6E6E6"/>
          </w:tcPr>
          <w:p w14:paraId="7AB14649" w14:textId="49A2C7D8"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SLC6A4</w:t>
            </w:r>
          </w:p>
        </w:tc>
        <w:tc>
          <w:tcPr>
            <w:tcW w:w="709" w:type="dxa"/>
            <w:shd w:val="clear" w:color="auto" w:fill="auto"/>
          </w:tcPr>
          <w:p w14:paraId="630218A7"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tcBorders>
              <w:top w:val="single" w:sz="4" w:space="0" w:color="auto"/>
            </w:tcBorders>
            <w:shd w:val="clear" w:color="auto" w:fill="E6E6E6"/>
          </w:tcPr>
          <w:p w14:paraId="7DE26589" w14:textId="14F3AB5F"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COX2</w:t>
            </w:r>
          </w:p>
        </w:tc>
        <w:tc>
          <w:tcPr>
            <w:tcW w:w="1704" w:type="dxa"/>
            <w:tcBorders>
              <w:top w:val="single" w:sz="4" w:space="0" w:color="auto"/>
            </w:tcBorders>
            <w:shd w:val="clear" w:color="auto" w:fill="E6E6E6"/>
          </w:tcPr>
          <w:p w14:paraId="715E4542" w14:textId="4A64F01A"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PTGS2</w:t>
            </w:r>
          </w:p>
        </w:tc>
      </w:tr>
      <w:tr w:rsidR="002041B1" w:rsidRPr="00841FC2" w14:paraId="568CEFF3" w14:textId="77777777" w:rsidTr="004C7FB0">
        <w:trPr>
          <w:trHeight w:val="276"/>
          <w:jc w:val="center"/>
        </w:trPr>
        <w:tc>
          <w:tcPr>
            <w:tcW w:w="1637" w:type="dxa"/>
            <w:shd w:val="clear" w:color="auto" w:fill="E6E6E6"/>
          </w:tcPr>
          <w:p w14:paraId="6CC4D364" w14:textId="04D98A81"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5-HT</w:t>
            </w:r>
            <w:r w:rsidRPr="003514BB">
              <w:rPr>
                <w:rFonts w:asciiTheme="minorHAnsi" w:eastAsia="Times New Roman" w:hAnsiTheme="minorHAnsi"/>
                <w:bCs/>
                <w:color w:val="000000"/>
                <w:sz w:val="16"/>
                <w:szCs w:val="16"/>
                <w:vertAlign w:val="subscript"/>
              </w:rPr>
              <w:t>2B</w:t>
            </w:r>
          </w:p>
        </w:tc>
        <w:tc>
          <w:tcPr>
            <w:tcW w:w="1680" w:type="dxa"/>
            <w:shd w:val="clear" w:color="auto" w:fill="E6E6E6"/>
          </w:tcPr>
          <w:p w14:paraId="55EE8B7A" w14:textId="28A332F5"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HTR2B</w:t>
            </w:r>
          </w:p>
        </w:tc>
        <w:tc>
          <w:tcPr>
            <w:tcW w:w="709" w:type="dxa"/>
            <w:shd w:val="clear" w:color="auto" w:fill="auto"/>
          </w:tcPr>
          <w:p w14:paraId="48C1766A"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3B69B3BE" w14:textId="6278A0E6"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D</w:t>
            </w:r>
            <w:r w:rsidRPr="003514BB">
              <w:rPr>
                <w:rFonts w:asciiTheme="minorHAnsi" w:eastAsia="Times New Roman" w:hAnsiTheme="minorHAnsi"/>
                <w:bCs/>
                <w:color w:val="000000"/>
                <w:sz w:val="16"/>
                <w:szCs w:val="16"/>
                <w:vertAlign w:val="subscript"/>
              </w:rPr>
              <w:t>1</w:t>
            </w:r>
          </w:p>
        </w:tc>
        <w:tc>
          <w:tcPr>
            <w:tcW w:w="1704" w:type="dxa"/>
            <w:shd w:val="clear" w:color="auto" w:fill="E6E6E6"/>
          </w:tcPr>
          <w:p w14:paraId="6121537E" w14:textId="6B732FA1"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DRD1</w:t>
            </w:r>
          </w:p>
        </w:tc>
      </w:tr>
      <w:tr w:rsidR="002041B1" w:rsidRPr="00841FC2" w14:paraId="1D4BFB98" w14:textId="77777777" w:rsidTr="004C7FB0">
        <w:trPr>
          <w:trHeight w:val="258"/>
          <w:jc w:val="center"/>
        </w:trPr>
        <w:tc>
          <w:tcPr>
            <w:tcW w:w="1637" w:type="dxa"/>
          </w:tcPr>
          <w:p w14:paraId="77DE1BAF" w14:textId="17E6AE68"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5-HT</w:t>
            </w:r>
            <w:r w:rsidRPr="003514BB">
              <w:rPr>
                <w:rFonts w:asciiTheme="minorHAnsi" w:eastAsia="Times New Roman" w:hAnsiTheme="minorHAnsi"/>
                <w:color w:val="000000"/>
                <w:sz w:val="16"/>
                <w:szCs w:val="16"/>
                <w:vertAlign w:val="subscript"/>
              </w:rPr>
              <w:t>2C</w:t>
            </w:r>
          </w:p>
        </w:tc>
        <w:tc>
          <w:tcPr>
            <w:tcW w:w="1680" w:type="dxa"/>
          </w:tcPr>
          <w:p w14:paraId="1ED903AF" w14:textId="07BD979D"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HTR2C</w:t>
            </w:r>
          </w:p>
        </w:tc>
        <w:tc>
          <w:tcPr>
            <w:tcW w:w="709" w:type="dxa"/>
            <w:shd w:val="clear" w:color="auto" w:fill="auto"/>
          </w:tcPr>
          <w:p w14:paraId="3636DCDA" w14:textId="77777777" w:rsidR="002041B1" w:rsidRPr="003514BB" w:rsidRDefault="002041B1" w:rsidP="00C334EE">
            <w:pPr>
              <w:pStyle w:val="NoSpacing"/>
              <w:rPr>
                <w:rFonts w:asciiTheme="minorHAnsi" w:eastAsia="Times New Roman" w:hAnsiTheme="minorHAnsi"/>
                <w:color w:val="000000"/>
                <w:sz w:val="16"/>
                <w:szCs w:val="16"/>
              </w:rPr>
            </w:pPr>
          </w:p>
        </w:tc>
        <w:tc>
          <w:tcPr>
            <w:tcW w:w="1701" w:type="dxa"/>
          </w:tcPr>
          <w:p w14:paraId="066F14D6" w14:textId="40E898B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D</w:t>
            </w:r>
            <w:r w:rsidRPr="003514BB">
              <w:rPr>
                <w:rFonts w:asciiTheme="minorHAnsi" w:eastAsia="Times New Roman" w:hAnsiTheme="minorHAnsi"/>
                <w:color w:val="000000"/>
                <w:sz w:val="16"/>
                <w:szCs w:val="16"/>
                <w:vertAlign w:val="subscript"/>
              </w:rPr>
              <w:t>4.4</w:t>
            </w:r>
          </w:p>
        </w:tc>
        <w:tc>
          <w:tcPr>
            <w:tcW w:w="1704" w:type="dxa"/>
          </w:tcPr>
          <w:p w14:paraId="6E7F1B6C" w14:textId="6EE668BE"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DRD4</w:t>
            </w:r>
          </w:p>
        </w:tc>
      </w:tr>
      <w:tr w:rsidR="002041B1" w:rsidRPr="00841FC2" w14:paraId="7323AB9D" w14:textId="77777777" w:rsidTr="004C7FB0">
        <w:trPr>
          <w:trHeight w:val="258"/>
          <w:jc w:val="center"/>
        </w:trPr>
        <w:tc>
          <w:tcPr>
            <w:tcW w:w="1637" w:type="dxa"/>
            <w:shd w:val="clear" w:color="auto" w:fill="E6E6E6"/>
          </w:tcPr>
          <w:p w14:paraId="06FFA55A" w14:textId="0F6E0E9F"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5-HT</w:t>
            </w:r>
            <w:r w:rsidRPr="003514BB">
              <w:rPr>
                <w:rFonts w:asciiTheme="minorHAnsi" w:eastAsia="Times New Roman" w:hAnsiTheme="minorHAnsi"/>
                <w:bCs/>
                <w:color w:val="000000"/>
                <w:sz w:val="16"/>
                <w:szCs w:val="16"/>
                <w:vertAlign w:val="subscript"/>
              </w:rPr>
              <w:t>4e</w:t>
            </w:r>
          </w:p>
        </w:tc>
        <w:tc>
          <w:tcPr>
            <w:tcW w:w="1680" w:type="dxa"/>
            <w:shd w:val="clear" w:color="auto" w:fill="E6E6E6"/>
          </w:tcPr>
          <w:p w14:paraId="18772AD7" w14:textId="0C33A02A"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HTR4</w:t>
            </w:r>
          </w:p>
        </w:tc>
        <w:tc>
          <w:tcPr>
            <w:tcW w:w="709" w:type="dxa"/>
            <w:shd w:val="clear" w:color="auto" w:fill="auto"/>
          </w:tcPr>
          <w:p w14:paraId="6E19E2E0"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2EB335F9" w14:textId="71C35828"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delta2 (DOP)</w:t>
            </w:r>
          </w:p>
        </w:tc>
        <w:tc>
          <w:tcPr>
            <w:tcW w:w="1704" w:type="dxa"/>
            <w:shd w:val="clear" w:color="auto" w:fill="E6E6E6"/>
          </w:tcPr>
          <w:p w14:paraId="2C2A7051" w14:textId="64FD54B6"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OPRD1</w:t>
            </w:r>
          </w:p>
        </w:tc>
      </w:tr>
      <w:tr w:rsidR="002041B1" w:rsidRPr="00841FC2" w14:paraId="780F8D03" w14:textId="77777777" w:rsidTr="004C7FB0">
        <w:trPr>
          <w:trHeight w:val="258"/>
          <w:jc w:val="center"/>
        </w:trPr>
        <w:tc>
          <w:tcPr>
            <w:tcW w:w="1637" w:type="dxa"/>
          </w:tcPr>
          <w:p w14:paraId="3A7B9E39" w14:textId="339419CA"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5-HT</w:t>
            </w:r>
            <w:r w:rsidRPr="003514BB">
              <w:rPr>
                <w:rFonts w:asciiTheme="minorHAnsi" w:eastAsia="Times New Roman" w:hAnsiTheme="minorHAnsi"/>
                <w:color w:val="000000"/>
                <w:sz w:val="16"/>
                <w:szCs w:val="16"/>
                <w:vertAlign w:val="subscript"/>
              </w:rPr>
              <w:t>7</w:t>
            </w:r>
          </w:p>
        </w:tc>
        <w:tc>
          <w:tcPr>
            <w:tcW w:w="1680" w:type="dxa"/>
          </w:tcPr>
          <w:p w14:paraId="3371B1AC" w14:textId="53AE2C81"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HTR7</w:t>
            </w:r>
          </w:p>
        </w:tc>
        <w:tc>
          <w:tcPr>
            <w:tcW w:w="709" w:type="dxa"/>
            <w:shd w:val="clear" w:color="auto" w:fill="auto"/>
          </w:tcPr>
          <w:p w14:paraId="0EC63547" w14:textId="77777777" w:rsidR="002041B1" w:rsidRPr="003514BB" w:rsidRDefault="002041B1" w:rsidP="00C334EE">
            <w:pPr>
              <w:pStyle w:val="NoSpacing"/>
              <w:rPr>
                <w:rFonts w:asciiTheme="minorHAnsi" w:eastAsia="Times New Roman" w:hAnsiTheme="minorHAnsi"/>
                <w:color w:val="000000"/>
                <w:sz w:val="16"/>
                <w:szCs w:val="16"/>
              </w:rPr>
            </w:pPr>
          </w:p>
        </w:tc>
        <w:tc>
          <w:tcPr>
            <w:tcW w:w="1701" w:type="dxa"/>
          </w:tcPr>
          <w:p w14:paraId="2BB9D978" w14:textId="72219E6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GSK3a</w:t>
            </w:r>
          </w:p>
        </w:tc>
        <w:tc>
          <w:tcPr>
            <w:tcW w:w="1704" w:type="dxa"/>
          </w:tcPr>
          <w:p w14:paraId="13D89D19" w14:textId="6F0134DE"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GSK3A</w:t>
            </w:r>
          </w:p>
        </w:tc>
      </w:tr>
      <w:tr w:rsidR="002041B1" w:rsidRPr="00841FC2" w14:paraId="14FF91CC" w14:textId="77777777" w:rsidTr="004C7FB0">
        <w:trPr>
          <w:trHeight w:val="258"/>
          <w:jc w:val="center"/>
        </w:trPr>
        <w:tc>
          <w:tcPr>
            <w:tcW w:w="1637" w:type="dxa"/>
          </w:tcPr>
          <w:p w14:paraId="07A1B07E" w14:textId="5BEE2DB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A</w:t>
            </w:r>
            <w:r w:rsidRPr="003514BB">
              <w:rPr>
                <w:rFonts w:asciiTheme="minorHAnsi" w:eastAsia="Times New Roman" w:hAnsiTheme="minorHAnsi"/>
                <w:color w:val="000000"/>
                <w:sz w:val="16"/>
                <w:szCs w:val="16"/>
                <w:vertAlign w:val="subscript"/>
              </w:rPr>
              <w:t>2B</w:t>
            </w:r>
          </w:p>
        </w:tc>
        <w:tc>
          <w:tcPr>
            <w:tcW w:w="1680" w:type="dxa"/>
          </w:tcPr>
          <w:p w14:paraId="60FC83C0" w14:textId="5B5C07E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ADORA2B</w:t>
            </w:r>
          </w:p>
        </w:tc>
        <w:tc>
          <w:tcPr>
            <w:tcW w:w="709" w:type="dxa"/>
            <w:shd w:val="clear" w:color="auto" w:fill="auto"/>
          </w:tcPr>
          <w:p w14:paraId="63AF5B90"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52573C82" w14:textId="64F69B44"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H</w:t>
            </w:r>
            <w:r w:rsidRPr="003514BB">
              <w:rPr>
                <w:rFonts w:asciiTheme="minorHAnsi" w:eastAsia="Times New Roman" w:hAnsiTheme="minorHAnsi"/>
                <w:bCs/>
                <w:color w:val="000000"/>
                <w:sz w:val="16"/>
                <w:szCs w:val="16"/>
                <w:vertAlign w:val="subscript"/>
              </w:rPr>
              <w:t>2</w:t>
            </w:r>
          </w:p>
        </w:tc>
        <w:tc>
          <w:tcPr>
            <w:tcW w:w="1704" w:type="dxa"/>
            <w:shd w:val="clear" w:color="auto" w:fill="E6E6E6"/>
          </w:tcPr>
          <w:p w14:paraId="77B9264F" w14:textId="2D258A81"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HRH2</w:t>
            </w:r>
          </w:p>
        </w:tc>
      </w:tr>
      <w:tr w:rsidR="002041B1" w:rsidRPr="00841FC2" w14:paraId="29469DB8" w14:textId="77777777" w:rsidTr="004C7FB0">
        <w:trPr>
          <w:trHeight w:val="276"/>
          <w:jc w:val="center"/>
        </w:trPr>
        <w:tc>
          <w:tcPr>
            <w:tcW w:w="1637" w:type="dxa"/>
          </w:tcPr>
          <w:p w14:paraId="2B890492" w14:textId="74A783D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ACE</w:t>
            </w:r>
          </w:p>
        </w:tc>
        <w:tc>
          <w:tcPr>
            <w:tcW w:w="1680" w:type="dxa"/>
          </w:tcPr>
          <w:p w14:paraId="42811720" w14:textId="5979393A"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ACE</w:t>
            </w:r>
          </w:p>
        </w:tc>
        <w:tc>
          <w:tcPr>
            <w:tcW w:w="709" w:type="dxa"/>
            <w:shd w:val="clear" w:color="auto" w:fill="auto"/>
          </w:tcPr>
          <w:p w14:paraId="36BFA50F" w14:textId="77777777" w:rsidR="002041B1" w:rsidRPr="003514BB" w:rsidRDefault="002041B1" w:rsidP="00A737B7">
            <w:pPr>
              <w:pStyle w:val="NoSpacing"/>
              <w:rPr>
                <w:rFonts w:asciiTheme="minorHAnsi" w:eastAsia="Times New Roman" w:hAnsiTheme="minorHAnsi"/>
                <w:bCs/>
                <w:color w:val="000000"/>
                <w:sz w:val="16"/>
                <w:szCs w:val="16"/>
              </w:rPr>
            </w:pPr>
          </w:p>
        </w:tc>
        <w:tc>
          <w:tcPr>
            <w:tcW w:w="1701" w:type="dxa"/>
            <w:shd w:val="clear" w:color="auto" w:fill="E6E6E6"/>
          </w:tcPr>
          <w:p w14:paraId="6D610867" w14:textId="595897AD" w:rsidR="002041B1" w:rsidRPr="003514BB" w:rsidRDefault="002041B1" w:rsidP="00A737B7">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 xml:space="preserve">hERG </w:t>
            </w:r>
          </w:p>
        </w:tc>
        <w:tc>
          <w:tcPr>
            <w:tcW w:w="1704" w:type="dxa"/>
            <w:shd w:val="clear" w:color="auto" w:fill="E6E6E6"/>
          </w:tcPr>
          <w:p w14:paraId="3E8C5932" w14:textId="57B52CDA"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KCNH2</w:t>
            </w:r>
          </w:p>
        </w:tc>
      </w:tr>
      <w:tr w:rsidR="002041B1" w:rsidRPr="00841FC2" w14:paraId="21078A05" w14:textId="77777777" w:rsidTr="004C7FB0">
        <w:trPr>
          <w:trHeight w:val="258"/>
          <w:jc w:val="center"/>
        </w:trPr>
        <w:tc>
          <w:tcPr>
            <w:tcW w:w="1637" w:type="dxa"/>
            <w:shd w:val="clear" w:color="auto" w:fill="E6E6E6"/>
          </w:tcPr>
          <w:p w14:paraId="151D6B6C" w14:textId="1A953E6A"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acetylcholinesterase</w:t>
            </w:r>
          </w:p>
        </w:tc>
        <w:tc>
          <w:tcPr>
            <w:tcW w:w="1680" w:type="dxa"/>
            <w:shd w:val="clear" w:color="auto" w:fill="E6E6E6"/>
          </w:tcPr>
          <w:p w14:paraId="24AEBDF7" w14:textId="6A8821E7"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ACHE</w:t>
            </w:r>
          </w:p>
        </w:tc>
        <w:tc>
          <w:tcPr>
            <w:tcW w:w="709" w:type="dxa"/>
            <w:shd w:val="clear" w:color="auto" w:fill="auto"/>
          </w:tcPr>
          <w:p w14:paraId="415A0D24"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5EBA7B41" w14:textId="712C08C9"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kappa (KOP)</w:t>
            </w:r>
          </w:p>
        </w:tc>
        <w:tc>
          <w:tcPr>
            <w:tcW w:w="1704" w:type="dxa"/>
            <w:shd w:val="clear" w:color="auto" w:fill="E6E6E6"/>
          </w:tcPr>
          <w:p w14:paraId="3317543D" w14:textId="310DD10D"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OPRK1</w:t>
            </w:r>
          </w:p>
        </w:tc>
      </w:tr>
      <w:tr w:rsidR="002041B1" w:rsidRPr="00841FC2" w14:paraId="138545FF" w14:textId="77777777" w:rsidTr="004C7FB0">
        <w:trPr>
          <w:trHeight w:val="258"/>
          <w:jc w:val="center"/>
        </w:trPr>
        <w:tc>
          <w:tcPr>
            <w:tcW w:w="1637" w:type="dxa"/>
          </w:tcPr>
          <w:p w14:paraId="39469DD6" w14:textId="03897A02"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adenylyl cyclase</w:t>
            </w:r>
          </w:p>
        </w:tc>
        <w:tc>
          <w:tcPr>
            <w:tcW w:w="1680" w:type="dxa"/>
          </w:tcPr>
          <w:p w14:paraId="6521E12C" w14:textId="4C1A3F18"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ADCY5</w:t>
            </w:r>
          </w:p>
        </w:tc>
        <w:tc>
          <w:tcPr>
            <w:tcW w:w="709" w:type="dxa"/>
            <w:shd w:val="clear" w:color="auto" w:fill="auto"/>
          </w:tcPr>
          <w:p w14:paraId="2520BABC"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5FC84B4B" w14:textId="36B6FD50"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M</w:t>
            </w:r>
            <w:r w:rsidRPr="003514BB">
              <w:rPr>
                <w:rFonts w:asciiTheme="minorHAnsi" w:eastAsia="Times New Roman" w:hAnsiTheme="minorHAnsi"/>
                <w:bCs/>
                <w:color w:val="000000"/>
                <w:sz w:val="16"/>
                <w:szCs w:val="16"/>
                <w:vertAlign w:val="subscript"/>
              </w:rPr>
              <w:t>2</w:t>
            </w:r>
          </w:p>
        </w:tc>
        <w:tc>
          <w:tcPr>
            <w:tcW w:w="1704" w:type="dxa"/>
            <w:shd w:val="clear" w:color="auto" w:fill="E6E6E6"/>
          </w:tcPr>
          <w:p w14:paraId="21FD752F" w14:textId="47CB3CAA"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CHRM2</w:t>
            </w:r>
          </w:p>
        </w:tc>
      </w:tr>
      <w:tr w:rsidR="002041B1" w:rsidRPr="00841FC2" w14:paraId="09DA3A63" w14:textId="77777777" w:rsidTr="004C7FB0">
        <w:trPr>
          <w:trHeight w:val="258"/>
          <w:jc w:val="center"/>
        </w:trPr>
        <w:tc>
          <w:tcPr>
            <w:tcW w:w="1637" w:type="dxa"/>
            <w:shd w:val="clear" w:color="auto" w:fill="E6E6E6"/>
          </w:tcPr>
          <w:p w14:paraId="7ADB0AC5" w14:textId="25F3678B"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alpha</w:t>
            </w:r>
            <w:r w:rsidRPr="003514BB">
              <w:rPr>
                <w:rFonts w:asciiTheme="minorHAnsi" w:eastAsia="Times New Roman" w:hAnsiTheme="minorHAnsi"/>
                <w:bCs/>
                <w:color w:val="000000"/>
                <w:sz w:val="16"/>
                <w:szCs w:val="16"/>
                <w:vertAlign w:val="subscript"/>
              </w:rPr>
              <w:t>1A</w:t>
            </w:r>
          </w:p>
        </w:tc>
        <w:tc>
          <w:tcPr>
            <w:tcW w:w="1680" w:type="dxa"/>
            <w:shd w:val="clear" w:color="auto" w:fill="E6E6E6"/>
          </w:tcPr>
          <w:p w14:paraId="40391E2E" w14:textId="05D80196"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ADRA1A</w:t>
            </w:r>
          </w:p>
        </w:tc>
        <w:tc>
          <w:tcPr>
            <w:tcW w:w="709" w:type="dxa"/>
            <w:shd w:val="clear" w:color="auto" w:fill="auto"/>
          </w:tcPr>
          <w:p w14:paraId="219739CB"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6A4792DD" w14:textId="73A87B8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MAO-A</w:t>
            </w:r>
          </w:p>
        </w:tc>
        <w:tc>
          <w:tcPr>
            <w:tcW w:w="1704" w:type="dxa"/>
            <w:shd w:val="clear" w:color="auto" w:fill="E6E6E6"/>
          </w:tcPr>
          <w:p w14:paraId="56DA256A" w14:textId="587928A5"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MAOA</w:t>
            </w:r>
          </w:p>
        </w:tc>
      </w:tr>
      <w:tr w:rsidR="002041B1" w:rsidRPr="00841FC2" w14:paraId="56A4C61E" w14:textId="77777777" w:rsidTr="004C7FB0">
        <w:trPr>
          <w:trHeight w:val="258"/>
          <w:jc w:val="center"/>
        </w:trPr>
        <w:tc>
          <w:tcPr>
            <w:tcW w:w="1637" w:type="dxa"/>
            <w:shd w:val="clear" w:color="auto" w:fill="E6E6E6"/>
          </w:tcPr>
          <w:p w14:paraId="13FEAA81" w14:textId="4AC192E9"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alpha</w:t>
            </w:r>
            <w:r w:rsidRPr="003514BB">
              <w:rPr>
                <w:rFonts w:asciiTheme="minorHAnsi" w:eastAsia="Times New Roman" w:hAnsiTheme="minorHAnsi"/>
                <w:bCs/>
                <w:color w:val="000000"/>
                <w:sz w:val="16"/>
                <w:szCs w:val="16"/>
                <w:vertAlign w:val="subscript"/>
              </w:rPr>
              <w:t>2B</w:t>
            </w:r>
          </w:p>
        </w:tc>
        <w:tc>
          <w:tcPr>
            <w:tcW w:w="1680" w:type="dxa"/>
            <w:shd w:val="clear" w:color="auto" w:fill="E6E6E6"/>
          </w:tcPr>
          <w:p w14:paraId="2BDFD5BB" w14:textId="7F2DD00E"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ADRA2B</w:t>
            </w:r>
          </w:p>
        </w:tc>
        <w:tc>
          <w:tcPr>
            <w:tcW w:w="709" w:type="dxa"/>
            <w:shd w:val="clear" w:color="auto" w:fill="auto"/>
          </w:tcPr>
          <w:p w14:paraId="6C4CDED3" w14:textId="77777777" w:rsidR="002041B1" w:rsidRPr="003514BB" w:rsidRDefault="002041B1" w:rsidP="00C334EE">
            <w:pPr>
              <w:pStyle w:val="NoSpacing"/>
              <w:rPr>
                <w:rFonts w:asciiTheme="minorHAnsi" w:eastAsia="Times New Roman" w:hAnsiTheme="minorHAnsi"/>
                <w:color w:val="000000"/>
                <w:sz w:val="16"/>
                <w:szCs w:val="16"/>
              </w:rPr>
            </w:pPr>
          </w:p>
        </w:tc>
        <w:tc>
          <w:tcPr>
            <w:tcW w:w="1701" w:type="dxa"/>
          </w:tcPr>
          <w:p w14:paraId="4517299F" w14:textId="4190D51F"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MT</w:t>
            </w:r>
            <w:r w:rsidRPr="003514BB">
              <w:rPr>
                <w:rFonts w:asciiTheme="minorHAnsi" w:eastAsia="Times New Roman" w:hAnsiTheme="minorHAnsi"/>
                <w:color w:val="000000"/>
                <w:sz w:val="16"/>
                <w:szCs w:val="16"/>
                <w:vertAlign w:val="subscript"/>
              </w:rPr>
              <w:t>3</w:t>
            </w:r>
            <w:r w:rsidRPr="003514BB">
              <w:rPr>
                <w:rFonts w:asciiTheme="minorHAnsi" w:eastAsia="Times New Roman" w:hAnsiTheme="minorHAnsi"/>
                <w:color w:val="000000"/>
                <w:sz w:val="16"/>
                <w:szCs w:val="16"/>
              </w:rPr>
              <w:t xml:space="preserve"> (ML2)</w:t>
            </w:r>
          </w:p>
        </w:tc>
        <w:tc>
          <w:tcPr>
            <w:tcW w:w="1704" w:type="dxa"/>
          </w:tcPr>
          <w:p w14:paraId="24A48591" w14:textId="516D69BC"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MTNR1A, MTNR1B</w:t>
            </w:r>
          </w:p>
        </w:tc>
      </w:tr>
      <w:tr w:rsidR="002041B1" w:rsidRPr="00841FC2" w14:paraId="30ECBE48" w14:textId="77777777" w:rsidTr="004C7FB0">
        <w:trPr>
          <w:trHeight w:val="258"/>
          <w:jc w:val="center"/>
        </w:trPr>
        <w:tc>
          <w:tcPr>
            <w:tcW w:w="1637" w:type="dxa"/>
          </w:tcPr>
          <w:p w14:paraId="0A5160D1" w14:textId="1B939A01"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AR</w:t>
            </w:r>
          </w:p>
        </w:tc>
        <w:tc>
          <w:tcPr>
            <w:tcW w:w="1680" w:type="dxa"/>
          </w:tcPr>
          <w:p w14:paraId="6EFBE553" w14:textId="0887E804"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AR</w:t>
            </w:r>
          </w:p>
        </w:tc>
        <w:tc>
          <w:tcPr>
            <w:tcW w:w="709" w:type="dxa"/>
            <w:shd w:val="clear" w:color="auto" w:fill="auto"/>
          </w:tcPr>
          <w:p w14:paraId="025CAB3A"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50999238" w14:textId="5C0D3950"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Na</w:t>
            </w:r>
            <w:r w:rsidRPr="003514BB">
              <w:rPr>
                <w:rFonts w:asciiTheme="minorHAnsi" w:eastAsia="Times New Roman" w:hAnsiTheme="minorHAnsi"/>
                <w:bCs/>
                <w:color w:val="000000"/>
                <w:sz w:val="16"/>
                <w:szCs w:val="16"/>
                <w:vertAlign w:val="superscript"/>
              </w:rPr>
              <w:t>+</w:t>
            </w:r>
            <w:r w:rsidRPr="003514BB">
              <w:rPr>
                <w:rFonts w:asciiTheme="minorHAnsi" w:eastAsia="Times New Roman" w:hAnsiTheme="minorHAnsi"/>
                <w:bCs/>
                <w:color w:val="000000"/>
                <w:sz w:val="16"/>
                <w:szCs w:val="16"/>
              </w:rPr>
              <w:t xml:space="preserve"> site 2</w:t>
            </w:r>
          </w:p>
        </w:tc>
        <w:tc>
          <w:tcPr>
            <w:tcW w:w="1704" w:type="dxa"/>
            <w:shd w:val="clear" w:color="auto" w:fill="E6E6E6"/>
          </w:tcPr>
          <w:p w14:paraId="2E8B4BEE" w14:textId="1EEA5120"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SCN5A</w:t>
            </w:r>
          </w:p>
        </w:tc>
      </w:tr>
      <w:tr w:rsidR="002041B1" w:rsidRPr="00841FC2" w14:paraId="608BCC8E" w14:textId="77777777" w:rsidTr="004C7FB0">
        <w:trPr>
          <w:trHeight w:val="276"/>
          <w:jc w:val="center"/>
        </w:trPr>
        <w:tc>
          <w:tcPr>
            <w:tcW w:w="1637" w:type="dxa"/>
            <w:shd w:val="clear" w:color="auto" w:fill="E6E6E6"/>
          </w:tcPr>
          <w:p w14:paraId="054C9B50" w14:textId="60DC9826"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AT</w:t>
            </w:r>
            <w:r w:rsidRPr="003514BB">
              <w:rPr>
                <w:rFonts w:asciiTheme="minorHAnsi" w:eastAsia="Times New Roman" w:hAnsiTheme="minorHAnsi"/>
                <w:bCs/>
                <w:color w:val="000000"/>
                <w:sz w:val="16"/>
                <w:szCs w:val="16"/>
                <w:vertAlign w:val="subscript"/>
              </w:rPr>
              <w:t>1</w:t>
            </w:r>
          </w:p>
        </w:tc>
        <w:tc>
          <w:tcPr>
            <w:tcW w:w="1680" w:type="dxa"/>
            <w:shd w:val="clear" w:color="auto" w:fill="E6E6E6"/>
          </w:tcPr>
          <w:p w14:paraId="66EF06A8" w14:textId="09C5DA9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AGTR1</w:t>
            </w:r>
          </w:p>
        </w:tc>
        <w:tc>
          <w:tcPr>
            <w:tcW w:w="709" w:type="dxa"/>
            <w:shd w:val="clear" w:color="auto" w:fill="auto"/>
          </w:tcPr>
          <w:p w14:paraId="7719D68B"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7ADF3684" w14:textId="38217888"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NE transporter</w:t>
            </w:r>
          </w:p>
        </w:tc>
        <w:tc>
          <w:tcPr>
            <w:tcW w:w="1704" w:type="dxa"/>
            <w:shd w:val="clear" w:color="auto" w:fill="E6E6E6"/>
          </w:tcPr>
          <w:p w14:paraId="603B5DD6" w14:textId="40F1BABB"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SLC6A2</w:t>
            </w:r>
          </w:p>
        </w:tc>
      </w:tr>
      <w:tr w:rsidR="002041B1" w:rsidRPr="00841FC2" w14:paraId="57AF9AE6" w14:textId="77777777" w:rsidTr="004C7FB0">
        <w:trPr>
          <w:trHeight w:val="258"/>
          <w:jc w:val="center"/>
        </w:trPr>
        <w:tc>
          <w:tcPr>
            <w:tcW w:w="1637" w:type="dxa"/>
          </w:tcPr>
          <w:p w14:paraId="6E33606A" w14:textId="065EFB0B"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ATPase (Na</w:t>
            </w:r>
            <w:r w:rsidRPr="003514BB">
              <w:rPr>
                <w:rFonts w:asciiTheme="minorHAnsi" w:eastAsia="Times New Roman" w:hAnsiTheme="minorHAnsi"/>
                <w:color w:val="000000"/>
                <w:sz w:val="16"/>
                <w:szCs w:val="16"/>
                <w:vertAlign w:val="superscript"/>
              </w:rPr>
              <w:t>+</w:t>
            </w:r>
            <w:r w:rsidRPr="003514BB">
              <w:rPr>
                <w:rFonts w:asciiTheme="minorHAnsi" w:eastAsia="Times New Roman" w:hAnsiTheme="minorHAnsi"/>
                <w:color w:val="000000"/>
                <w:sz w:val="16"/>
                <w:szCs w:val="16"/>
              </w:rPr>
              <w:t>/K</w:t>
            </w:r>
            <w:r w:rsidRPr="003514BB">
              <w:rPr>
                <w:rFonts w:asciiTheme="minorHAnsi" w:eastAsia="Times New Roman" w:hAnsiTheme="minorHAnsi"/>
                <w:color w:val="000000"/>
                <w:sz w:val="16"/>
                <w:szCs w:val="16"/>
                <w:vertAlign w:val="superscript"/>
              </w:rPr>
              <w:t>+</w:t>
            </w:r>
            <w:r w:rsidRPr="003514BB">
              <w:rPr>
                <w:rFonts w:asciiTheme="minorHAnsi" w:eastAsia="Times New Roman" w:hAnsiTheme="minorHAnsi"/>
                <w:color w:val="000000"/>
                <w:sz w:val="16"/>
                <w:szCs w:val="16"/>
              </w:rPr>
              <w:t>)</w:t>
            </w:r>
          </w:p>
        </w:tc>
        <w:tc>
          <w:tcPr>
            <w:tcW w:w="1680" w:type="dxa"/>
          </w:tcPr>
          <w:p w14:paraId="4406B3E0" w14:textId="5BD740EC" w:rsidR="002041B1" w:rsidRPr="003514BB" w:rsidRDefault="00B93260" w:rsidP="00C334EE">
            <w:pPr>
              <w:pStyle w:val="NoSpacing"/>
              <w:rPr>
                <w:rFonts w:asciiTheme="minorHAnsi" w:hAnsiTheme="minorHAnsi"/>
                <w:sz w:val="16"/>
                <w:szCs w:val="16"/>
                <w:lang w:val="en-GB"/>
              </w:rPr>
            </w:pPr>
            <w:r>
              <w:rPr>
                <w:rFonts w:asciiTheme="minorHAnsi" w:eastAsia="Times New Roman" w:hAnsiTheme="minorHAnsi"/>
                <w:color w:val="000000"/>
                <w:sz w:val="16"/>
                <w:szCs w:val="16"/>
              </w:rPr>
              <w:t xml:space="preserve">ATP1A1-4 &amp; </w:t>
            </w:r>
            <w:r w:rsidR="002041B1" w:rsidRPr="003514BB">
              <w:rPr>
                <w:rFonts w:asciiTheme="minorHAnsi" w:eastAsia="Times New Roman" w:hAnsiTheme="minorHAnsi"/>
                <w:color w:val="000000"/>
                <w:sz w:val="16"/>
                <w:szCs w:val="16"/>
              </w:rPr>
              <w:t>ATP1B1-4</w:t>
            </w:r>
          </w:p>
        </w:tc>
        <w:tc>
          <w:tcPr>
            <w:tcW w:w="709" w:type="dxa"/>
            <w:shd w:val="clear" w:color="auto" w:fill="auto"/>
          </w:tcPr>
          <w:p w14:paraId="389E97E7" w14:textId="77777777" w:rsidR="002041B1" w:rsidRPr="003514BB" w:rsidRDefault="002041B1" w:rsidP="00C334EE">
            <w:pPr>
              <w:pStyle w:val="NoSpacing"/>
              <w:rPr>
                <w:rFonts w:asciiTheme="minorHAnsi" w:eastAsia="Times New Roman" w:hAnsiTheme="minorHAnsi"/>
                <w:bCs/>
                <w:color w:val="000000"/>
                <w:sz w:val="16"/>
                <w:szCs w:val="16"/>
              </w:rPr>
            </w:pPr>
          </w:p>
        </w:tc>
        <w:tc>
          <w:tcPr>
            <w:tcW w:w="1701" w:type="dxa"/>
            <w:shd w:val="clear" w:color="auto" w:fill="E6E6E6"/>
          </w:tcPr>
          <w:p w14:paraId="502F6B78" w14:textId="35487ADF"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PDE3A</w:t>
            </w:r>
          </w:p>
        </w:tc>
        <w:tc>
          <w:tcPr>
            <w:tcW w:w="1704" w:type="dxa"/>
            <w:shd w:val="clear" w:color="auto" w:fill="E6E6E6"/>
          </w:tcPr>
          <w:p w14:paraId="463AC54B" w14:textId="451AC084"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PDE3A</w:t>
            </w:r>
          </w:p>
        </w:tc>
      </w:tr>
      <w:tr w:rsidR="002041B1" w:rsidRPr="00841FC2" w14:paraId="1910B9D7" w14:textId="77777777" w:rsidTr="004C7FB0">
        <w:trPr>
          <w:trHeight w:val="258"/>
          <w:jc w:val="center"/>
        </w:trPr>
        <w:tc>
          <w:tcPr>
            <w:tcW w:w="1637" w:type="dxa"/>
            <w:shd w:val="clear" w:color="auto" w:fill="E6E6E6"/>
          </w:tcPr>
          <w:p w14:paraId="06D63C6E" w14:textId="7619D3DE"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beta</w:t>
            </w:r>
            <w:r w:rsidRPr="003514BB">
              <w:rPr>
                <w:rFonts w:asciiTheme="minorHAnsi" w:eastAsia="Times New Roman" w:hAnsiTheme="minorHAnsi"/>
                <w:bCs/>
                <w:color w:val="000000"/>
                <w:sz w:val="16"/>
                <w:szCs w:val="16"/>
                <w:vertAlign w:val="subscript"/>
              </w:rPr>
              <w:t>1</w:t>
            </w:r>
          </w:p>
        </w:tc>
        <w:tc>
          <w:tcPr>
            <w:tcW w:w="1680" w:type="dxa"/>
            <w:shd w:val="clear" w:color="auto" w:fill="E6E6E6"/>
          </w:tcPr>
          <w:p w14:paraId="63D8F764" w14:textId="57E1DA51"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ADRB1</w:t>
            </w:r>
          </w:p>
        </w:tc>
        <w:tc>
          <w:tcPr>
            <w:tcW w:w="709" w:type="dxa"/>
            <w:shd w:val="clear" w:color="auto" w:fill="auto"/>
          </w:tcPr>
          <w:p w14:paraId="3637BA82" w14:textId="77777777" w:rsidR="002041B1" w:rsidRPr="003514BB" w:rsidRDefault="002041B1" w:rsidP="00C334EE">
            <w:pPr>
              <w:pStyle w:val="NoSpacing"/>
              <w:rPr>
                <w:rFonts w:asciiTheme="minorHAnsi" w:eastAsia="Times New Roman" w:hAnsiTheme="minorHAnsi"/>
                <w:color w:val="000000"/>
                <w:sz w:val="16"/>
                <w:szCs w:val="16"/>
              </w:rPr>
            </w:pPr>
          </w:p>
        </w:tc>
        <w:tc>
          <w:tcPr>
            <w:tcW w:w="1701" w:type="dxa"/>
          </w:tcPr>
          <w:p w14:paraId="15979059" w14:textId="3736390F"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tyrosine hydroxylase</w:t>
            </w:r>
          </w:p>
        </w:tc>
        <w:tc>
          <w:tcPr>
            <w:tcW w:w="1704" w:type="dxa"/>
          </w:tcPr>
          <w:p w14:paraId="728951B6" w14:textId="0D6D9449"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TH</w:t>
            </w:r>
          </w:p>
        </w:tc>
      </w:tr>
      <w:tr w:rsidR="002041B1" w:rsidRPr="00841FC2" w14:paraId="31409B85" w14:textId="77777777" w:rsidTr="004C7FB0">
        <w:trPr>
          <w:trHeight w:val="252"/>
          <w:jc w:val="center"/>
        </w:trPr>
        <w:tc>
          <w:tcPr>
            <w:tcW w:w="1637" w:type="dxa"/>
            <w:shd w:val="clear" w:color="auto" w:fill="E6E6E6"/>
          </w:tcPr>
          <w:p w14:paraId="31B6375C" w14:textId="0E813A35"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Ca</w:t>
            </w:r>
            <w:r w:rsidRPr="003514BB">
              <w:rPr>
                <w:rFonts w:asciiTheme="minorHAnsi" w:eastAsia="Times New Roman" w:hAnsiTheme="minorHAnsi"/>
                <w:bCs/>
                <w:color w:val="000000"/>
                <w:sz w:val="16"/>
                <w:szCs w:val="16"/>
                <w:vertAlign w:val="superscript"/>
              </w:rPr>
              <w:t>2+</w:t>
            </w:r>
            <w:r w:rsidRPr="003514BB">
              <w:rPr>
                <w:rFonts w:asciiTheme="minorHAnsi" w:eastAsia="Times New Roman" w:hAnsiTheme="minorHAnsi"/>
                <w:bCs/>
                <w:color w:val="000000"/>
                <w:sz w:val="16"/>
                <w:szCs w:val="16"/>
              </w:rPr>
              <w:t xml:space="preserve"> L (diltiazem site)</w:t>
            </w:r>
          </w:p>
        </w:tc>
        <w:tc>
          <w:tcPr>
            <w:tcW w:w="1680" w:type="dxa"/>
            <w:shd w:val="clear" w:color="auto" w:fill="E6E6E6"/>
          </w:tcPr>
          <w:p w14:paraId="36769E7D" w14:textId="0EA2C27F"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bCs/>
                <w:color w:val="000000"/>
                <w:sz w:val="16"/>
                <w:szCs w:val="16"/>
              </w:rPr>
              <w:t>CACNA1C</w:t>
            </w:r>
          </w:p>
        </w:tc>
        <w:tc>
          <w:tcPr>
            <w:tcW w:w="709" w:type="dxa"/>
            <w:shd w:val="clear" w:color="auto" w:fill="auto"/>
          </w:tcPr>
          <w:p w14:paraId="3D8AF3D7" w14:textId="77777777" w:rsidR="002041B1" w:rsidRPr="003514BB" w:rsidRDefault="002041B1" w:rsidP="00C334EE">
            <w:pPr>
              <w:pStyle w:val="NoSpacing"/>
              <w:rPr>
                <w:rFonts w:asciiTheme="minorHAnsi" w:eastAsia="Times New Roman" w:hAnsiTheme="minorHAnsi"/>
                <w:color w:val="000000"/>
                <w:sz w:val="16"/>
                <w:szCs w:val="16"/>
              </w:rPr>
            </w:pPr>
          </w:p>
        </w:tc>
        <w:tc>
          <w:tcPr>
            <w:tcW w:w="1701" w:type="dxa"/>
          </w:tcPr>
          <w:p w14:paraId="7FAAE19F" w14:textId="12FAE0B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UT</w:t>
            </w:r>
          </w:p>
        </w:tc>
        <w:tc>
          <w:tcPr>
            <w:tcW w:w="1704" w:type="dxa"/>
          </w:tcPr>
          <w:p w14:paraId="599E8426" w14:textId="55001403" w:rsidR="002041B1" w:rsidRPr="003514BB" w:rsidRDefault="002041B1" w:rsidP="00C334EE">
            <w:pPr>
              <w:pStyle w:val="NoSpacing"/>
              <w:rPr>
                <w:rFonts w:asciiTheme="minorHAnsi" w:hAnsiTheme="minorHAnsi"/>
                <w:sz w:val="16"/>
                <w:szCs w:val="16"/>
                <w:lang w:val="en-GB"/>
              </w:rPr>
            </w:pPr>
            <w:r w:rsidRPr="003514BB">
              <w:rPr>
                <w:rFonts w:asciiTheme="minorHAnsi" w:eastAsia="Times New Roman" w:hAnsiTheme="minorHAnsi"/>
                <w:color w:val="000000"/>
                <w:sz w:val="16"/>
                <w:szCs w:val="16"/>
              </w:rPr>
              <w:t>UTS2R</w:t>
            </w:r>
          </w:p>
        </w:tc>
      </w:tr>
    </w:tbl>
    <w:p w14:paraId="52599F72" w14:textId="77777777" w:rsidR="00C334EE" w:rsidRDefault="00C334EE" w:rsidP="00C334EE">
      <w:pPr>
        <w:pStyle w:val="NoSpacing"/>
        <w:rPr>
          <w:lang w:val="en-GB"/>
        </w:rPr>
      </w:pPr>
    </w:p>
    <w:p w14:paraId="0EA31848" w14:textId="2AB4E4B0" w:rsidR="00253F53" w:rsidRDefault="001B5B72" w:rsidP="00C334EE">
      <w:pPr>
        <w:pStyle w:val="NoSpacing"/>
        <w:rPr>
          <w:lang w:val="en-GB"/>
        </w:rPr>
      </w:pPr>
      <w:r>
        <w:rPr>
          <w:lang w:val="en-GB"/>
        </w:rPr>
        <w:t xml:space="preserve">Again, the new targets </w:t>
      </w:r>
      <w:r w:rsidR="003C066D">
        <w:rPr>
          <w:lang w:val="en-GB"/>
        </w:rPr>
        <w:t>are often</w:t>
      </w:r>
      <w:r w:rsidR="0095550B">
        <w:rPr>
          <w:lang w:val="en-GB"/>
        </w:rPr>
        <w:t xml:space="preserve"> members of families</w:t>
      </w:r>
      <w:r>
        <w:rPr>
          <w:lang w:val="en-GB"/>
        </w:rPr>
        <w:t xml:space="preserve"> already see</w:t>
      </w:r>
      <w:r w:rsidR="003C066D">
        <w:rPr>
          <w:lang w:val="en-GB"/>
        </w:rPr>
        <w:t>n</w:t>
      </w:r>
      <w:r w:rsidR="00E35FC9">
        <w:rPr>
          <w:lang w:val="en-GB"/>
        </w:rPr>
        <w:t xml:space="preserve">, </w:t>
      </w:r>
      <w:r w:rsidR="00FD356F" w:rsidRPr="00E35FC9">
        <w:rPr>
          <w:i/>
          <w:lang w:val="en-GB"/>
        </w:rPr>
        <w:t>e.g.</w:t>
      </w:r>
      <w:r w:rsidR="00FD356F">
        <w:rPr>
          <w:lang w:val="en-GB"/>
        </w:rPr>
        <w:t xml:space="preserve"> </w:t>
      </w:r>
      <w:r w:rsidR="00E35FC9">
        <w:rPr>
          <w:lang w:val="en-GB"/>
        </w:rPr>
        <w:t>the serotonin, adenosine and dopamine receptors</w:t>
      </w:r>
      <w:r w:rsidR="001A5AFD">
        <w:rPr>
          <w:lang w:val="en-GB"/>
        </w:rPr>
        <w:t>.</w:t>
      </w:r>
      <w:r w:rsidR="00E35010">
        <w:rPr>
          <w:lang w:val="en-GB"/>
        </w:rPr>
        <w:t xml:space="preserve"> O</w:t>
      </w:r>
      <w:r w:rsidR="00DF78CB">
        <w:rPr>
          <w:lang w:val="en-GB"/>
        </w:rPr>
        <w:t xml:space="preserve">thers </w:t>
      </w:r>
      <w:r w:rsidR="007854A0">
        <w:rPr>
          <w:lang w:val="en-GB"/>
        </w:rPr>
        <w:t>are</w:t>
      </w:r>
      <w:r w:rsidR="00A737B7">
        <w:rPr>
          <w:lang w:val="en-GB"/>
        </w:rPr>
        <w:t xml:space="preserve"> </w:t>
      </w:r>
      <w:r w:rsidR="005F0449">
        <w:rPr>
          <w:lang w:val="en-GB"/>
        </w:rPr>
        <w:t>novel</w:t>
      </w:r>
      <w:r w:rsidR="00FA2F4A">
        <w:rPr>
          <w:lang w:val="en-GB"/>
        </w:rPr>
        <w:t xml:space="preserve">, </w:t>
      </w:r>
      <w:r w:rsidR="00D95AF5">
        <w:rPr>
          <w:lang w:val="en-GB"/>
        </w:rPr>
        <w:t>however.</w:t>
      </w:r>
      <w:r w:rsidR="00DF7A0B">
        <w:rPr>
          <w:lang w:val="en-GB"/>
        </w:rPr>
        <w:t xml:space="preserve"> T</w:t>
      </w:r>
      <w:r w:rsidR="005F0449">
        <w:rPr>
          <w:lang w:val="en-GB"/>
        </w:rPr>
        <w:t>he</w:t>
      </w:r>
      <w:r w:rsidR="00DF7A0B">
        <w:rPr>
          <w:lang w:val="en-GB"/>
        </w:rPr>
        <w:t xml:space="preserve"> literature shows these</w:t>
      </w:r>
      <w:r w:rsidR="00F54C17">
        <w:rPr>
          <w:lang w:val="en-GB"/>
        </w:rPr>
        <w:t xml:space="preserve"> targets </w:t>
      </w:r>
      <w:r w:rsidR="0095550B">
        <w:rPr>
          <w:lang w:val="en-GB"/>
        </w:rPr>
        <w:t>mostly do have</w:t>
      </w:r>
      <w:r w:rsidR="00F54C17">
        <w:rPr>
          <w:lang w:val="en-GB"/>
        </w:rPr>
        <w:t xml:space="preserve"> </w:t>
      </w:r>
      <w:r w:rsidR="005F0449">
        <w:rPr>
          <w:lang w:val="en-GB"/>
        </w:rPr>
        <w:t>role</w:t>
      </w:r>
      <w:r w:rsidR="00F54C17">
        <w:rPr>
          <w:lang w:val="en-GB"/>
        </w:rPr>
        <w:t>s</w:t>
      </w:r>
      <w:r w:rsidR="002E2A08">
        <w:rPr>
          <w:lang w:val="en-GB"/>
        </w:rPr>
        <w:t xml:space="preserve"> in the cardiovascular system, </w:t>
      </w:r>
      <w:r w:rsidR="00F54C17">
        <w:rPr>
          <w:lang w:val="en-GB"/>
        </w:rPr>
        <w:t xml:space="preserve">although </w:t>
      </w:r>
      <w:r w:rsidR="002E2A08">
        <w:rPr>
          <w:lang w:val="en-GB"/>
        </w:rPr>
        <w:t>the potential</w:t>
      </w:r>
      <w:r w:rsidR="00DF7A0B">
        <w:rPr>
          <w:lang w:val="en-GB"/>
        </w:rPr>
        <w:t xml:space="preserve"> for</w:t>
      </w:r>
      <w:r w:rsidR="0015033E">
        <w:rPr>
          <w:lang w:val="en-GB"/>
        </w:rPr>
        <w:t xml:space="preserve"> toxicity is not</w:t>
      </w:r>
      <w:r w:rsidR="002E2A08">
        <w:rPr>
          <w:lang w:val="en-GB"/>
        </w:rPr>
        <w:t xml:space="preserve"> always </w:t>
      </w:r>
      <w:r w:rsidR="00FD1044">
        <w:rPr>
          <w:lang w:val="en-GB"/>
        </w:rPr>
        <w:t>obvious.</w:t>
      </w:r>
    </w:p>
    <w:p w14:paraId="74137D25" w14:textId="77777777" w:rsidR="00FD1044" w:rsidRDefault="00FD1044" w:rsidP="00C334EE">
      <w:pPr>
        <w:pStyle w:val="NoSpacing"/>
        <w:rPr>
          <w:lang w:val="en-GB"/>
        </w:rPr>
      </w:pPr>
    </w:p>
    <w:p w14:paraId="72A2231E" w14:textId="56824E0A" w:rsidR="00574D10" w:rsidRDefault="00FD1044" w:rsidP="00574D10">
      <w:pPr>
        <w:pStyle w:val="NoSpacing"/>
        <w:numPr>
          <w:ilvl w:val="0"/>
          <w:numId w:val="12"/>
        </w:numPr>
        <w:rPr>
          <w:lang w:val="en-GB"/>
        </w:rPr>
      </w:pPr>
      <w:r>
        <w:rPr>
          <w:lang w:val="en-GB"/>
        </w:rPr>
        <w:t>Although the 5-HT</w:t>
      </w:r>
      <w:r w:rsidRPr="00FD1044">
        <w:rPr>
          <w:vertAlign w:val="subscript"/>
          <w:lang w:val="en-GB"/>
        </w:rPr>
        <w:t>2B</w:t>
      </w:r>
      <w:r>
        <w:rPr>
          <w:lang w:val="en-GB"/>
        </w:rPr>
        <w:t xml:space="preserve"> isoform is a cardiovascular antitarget, there is </w:t>
      </w:r>
      <w:r w:rsidR="007247E7">
        <w:rPr>
          <w:lang w:val="en-GB"/>
        </w:rPr>
        <w:t>no</w:t>
      </w:r>
      <w:r>
        <w:rPr>
          <w:lang w:val="en-GB"/>
        </w:rPr>
        <w:t xml:space="preserve"> evidence that 5</w:t>
      </w:r>
      <w:r>
        <w:rPr>
          <w:lang w:val="en-GB"/>
        </w:rPr>
        <w:noBreakHyphen/>
        <w:t>HT</w:t>
      </w:r>
      <w:r w:rsidRPr="00FD1044">
        <w:rPr>
          <w:vertAlign w:val="subscript"/>
          <w:lang w:val="en-GB"/>
        </w:rPr>
        <w:t>2C</w:t>
      </w:r>
      <w:r>
        <w:rPr>
          <w:lang w:val="en-GB"/>
        </w:rPr>
        <w:t xml:space="preserve"> presents</w:t>
      </w:r>
      <w:r w:rsidR="007247E7">
        <w:rPr>
          <w:lang w:val="en-GB"/>
        </w:rPr>
        <w:t xml:space="preserve"> such a risk </w:t>
      </w:r>
      <w:r w:rsidR="007247E7">
        <w:rPr>
          <w:lang w:val="en-GB"/>
        </w:rPr>
        <w:fldChar w:fldCharType="begin"/>
      </w:r>
      <w:r w:rsidR="00623DAA">
        <w:rPr>
          <w:lang w:val="en-GB"/>
        </w:rPr>
        <w:instrText xml:space="preserve"> ADDIN EN.CITE &lt;EndNote&gt;&lt;Cite&gt;&lt;Author&gt;Chen&lt;/Author&gt;&lt;Year&gt;2011&lt;/Year&gt;&lt;RecNum&gt;151&lt;/RecNum&gt;&lt;DisplayText&gt;[53]&lt;/DisplayText&gt;&lt;record&gt;&lt;rec-number&gt;151&lt;/rec-number&gt;&lt;foreign-keys&gt;&lt;key app="EN" db-id="frrdwfw9b2tr0jevwpbvdvxv2evwzd20zfd5"&gt;151&lt;/key&gt;&lt;/foreign-keys&gt;&lt;ref-type name="Journal Article"&gt;17&lt;/ref-type&gt;&lt;contributors&gt;&lt;authors&gt;&lt;author&gt;Chen, G.&lt;/author&gt;&lt;author&gt;Cho, S. J.&lt;/author&gt;&lt;author&gt;Huang, X. P.&lt;/author&gt;&lt;author&gt;Jensen, N. H.&lt;/author&gt;&lt;author&gt;Svennebring, A.&lt;/author&gt;&lt;author&gt;Sassano, M. F.&lt;/author&gt;&lt;author&gt;Roth, B. L.&lt;/author&gt;&lt;author&gt;Kozikowski, A. P.&lt;/author&gt;&lt;/authors&gt;&lt;/contributors&gt;&lt;auth-address&gt;Drug Discovery Program, Department of Medicinal Chemistry and Pharmacognosy, College of Pharmacy (M/C781), University of Illinois at Chicago, 833 South Wood Street, Chicago, Illinois 60612-7230.&lt;/auth-address&gt;&lt;titles&gt;&lt;title&gt;Rational Drug Design Leading to the Identification of a Potent 5-HT(2C) Agonist Lacking 5-HT(2B) Activity&lt;/title&gt;&lt;secondary-title&gt;ACS Med Chem Lett&lt;/secondary-title&gt;&lt;alt-title&gt;ACS medicinal chemistry letters&lt;/alt-title&gt;&lt;/titles&gt;&lt;periodical&gt;&lt;full-title&gt;ACS Med Chem Lett&lt;/full-title&gt;&lt;abbr-1&gt;ACS medicinal chemistry letters&lt;/abbr-1&gt;&lt;/periodical&gt;&lt;alt-periodical&gt;&lt;full-title&gt;ACS Med Chem Lett&lt;/full-title&gt;&lt;abbr-1&gt;ACS medicinal chemistry letters&lt;/abbr-1&gt;&lt;/alt-periodical&gt;&lt;pages&gt;929-932&lt;/pages&gt;&lt;volume&gt;2&lt;/volume&gt;&lt;number&gt;12&lt;/number&gt;&lt;edition&gt;2012/07/11&lt;/edition&gt;&lt;dates&gt;&lt;year&gt;2011&lt;/year&gt;&lt;pub-dates&gt;&lt;date&gt;Dec 8&lt;/date&gt;&lt;/pub-dates&gt;&lt;/dates&gt;&lt;isbn&gt;1948-5875 (Print)&amp;#xD;1948-5875&lt;/isbn&gt;&lt;accession-num&gt;22778800&lt;/accession-num&gt;&lt;urls&gt;&lt;/urls&gt;&lt;custom2&gt;Pmc3390974&lt;/custom2&gt;&lt;custom6&gt;Nihms332941&lt;/custom6&gt;&lt;electronic-resource-num&gt;10.1021/ml200206z&lt;/electronic-resource-num&gt;&lt;remote-database-provider&gt;NLM&lt;/remote-database-provider&gt;&lt;language&gt;Eng&lt;/language&gt;&lt;/record&gt;&lt;/Cite&gt;&lt;/EndNote&gt;</w:instrText>
      </w:r>
      <w:r w:rsidR="007247E7">
        <w:rPr>
          <w:lang w:val="en-GB"/>
        </w:rPr>
        <w:fldChar w:fldCharType="separate"/>
      </w:r>
      <w:r w:rsidR="00623DAA">
        <w:rPr>
          <w:noProof/>
          <w:lang w:val="en-GB"/>
        </w:rPr>
        <w:t>[</w:t>
      </w:r>
      <w:hyperlink w:anchor="_ENREF_53" w:tooltip="Chen, 2011 #151" w:history="1">
        <w:r w:rsidR="00D313D2">
          <w:rPr>
            <w:noProof/>
            <w:lang w:val="en-GB"/>
          </w:rPr>
          <w:t>53</w:t>
        </w:r>
      </w:hyperlink>
      <w:r w:rsidR="00623DAA">
        <w:rPr>
          <w:noProof/>
          <w:lang w:val="en-GB"/>
        </w:rPr>
        <w:t>]</w:t>
      </w:r>
      <w:r w:rsidR="007247E7">
        <w:rPr>
          <w:lang w:val="en-GB"/>
        </w:rPr>
        <w:fldChar w:fldCharType="end"/>
      </w:r>
      <w:r w:rsidR="007247E7">
        <w:rPr>
          <w:lang w:val="en-GB"/>
        </w:rPr>
        <w:t>.</w:t>
      </w:r>
    </w:p>
    <w:p w14:paraId="1349B2D7" w14:textId="77777777" w:rsidR="001F4332" w:rsidRDefault="001F4332" w:rsidP="001F4332">
      <w:pPr>
        <w:pStyle w:val="NoSpacing"/>
        <w:rPr>
          <w:lang w:val="en-GB"/>
        </w:rPr>
      </w:pPr>
    </w:p>
    <w:p w14:paraId="0D5EABD7" w14:textId="7C900F15" w:rsidR="001F4332" w:rsidRPr="00564F84" w:rsidRDefault="001F4332" w:rsidP="001F4332">
      <w:pPr>
        <w:pStyle w:val="NoSpacing"/>
        <w:numPr>
          <w:ilvl w:val="0"/>
          <w:numId w:val="12"/>
        </w:numPr>
        <w:rPr>
          <w:lang w:val="en-GB"/>
        </w:rPr>
      </w:pPr>
      <w:r>
        <w:rPr>
          <w:lang w:val="en-GB"/>
        </w:rPr>
        <w:t>The 5-HT</w:t>
      </w:r>
      <w:r w:rsidRPr="00BC21C1">
        <w:rPr>
          <w:vertAlign w:val="subscript"/>
          <w:lang w:val="en-GB"/>
        </w:rPr>
        <w:t>7</w:t>
      </w:r>
      <w:r>
        <w:rPr>
          <w:lang w:val="en-GB"/>
        </w:rPr>
        <w:t xml:space="preserve"> receptor </w:t>
      </w:r>
      <w:r w:rsidRPr="00742691">
        <w:rPr>
          <w:rFonts w:ascii="Times" w:hAnsi="Times"/>
          <w:color w:val="000000"/>
        </w:rPr>
        <w:t>plays a role in smooth muscle relaxation</w:t>
      </w:r>
      <w:r>
        <w:rPr>
          <w:rFonts w:ascii="Times" w:hAnsi="Times"/>
          <w:color w:val="000000"/>
        </w:rPr>
        <w:t xml:space="preserve">, and so ligands might be expected to have cardiovascular effects </w:t>
      </w:r>
      <w:r>
        <w:rPr>
          <w:rFonts w:ascii="Times" w:hAnsi="Times"/>
          <w:color w:val="000000"/>
        </w:rPr>
        <w:fldChar w:fldCharType="begin"/>
      </w:r>
      <w:r w:rsidR="00623DAA">
        <w:rPr>
          <w:rFonts w:ascii="Times" w:hAnsi="Times"/>
          <w:color w:val="000000"/>
        </w:rPr>
        <w:instrText xml:space="preserve"> ADDIN EN.CITE &lt;EndNote&gt;&lt;Cite&gt;&lt;Author&gt;Vanhoenacker&lt;/Author&gt;&lt;Year&gt;2000&lt;/Year&gt;&lt;RecNum&gt;152&lt;/RecNum&gt;&lt;DisplayText&gt;[54]&lt;/DisplayText&gt;&lt;record&gt;&lt;rec-number&gt;152&lt;/rec-number&gt;&lt;foreign-keys&gt;&lt;key app="EN" db-id="frrdwfw9b2tr0jevwpbvdvxv2evwzd20zfd5"&gt;152&lt;/key&gt;&lt;/foreign-keys&gt;&lt;ref-type name="Journal Article"&gt;17&lt;/ref-type&gt;&lt;contributors&gt;&lt;authors&gt;&lt;author&gt;Vanhoenacker, P.&lt;/author&gt;&lt;author&gt;Haegeman, G.&lt;/author&gt;&lt;author&gt;Leysen, J. E.&lt;/author&gt;&lt;/authors&gt;&lt;/contributors&gt;&lt;auth-address&gt;Department of Molecular Biology, Research Unit for Eukaryotic Gene Expression and Signal Transduction, University of Gent-VIB, K.L. Ledeganckstraat 35, B-9000 Gent, Belgium. petervh@dmb.rug.ac.be&lt;/auth-address&gt;&lt;titles&gt;&lt;title&gt;5-HT7 receptors: current knowledge and future prospects&lt;/title&gt;&lt;secondary-title&gt;Trends Pharmacol Sci&lt;/secondary-title&gt;&lt;alt-title&gt;Trends in pharmacological sciences&lt;/alt-title&gt;&lt;/titles&gt;&lt;periodical&gt;&lt;full-title&gt;Trends Pharmacol Sci&lt;/full-title&gt;&lt;abbr-1&gt;Trends in pharmacological sciences&lt;/abbr-1&gt;&lt;/periodical&gt;&lt;alt-periodical&gt;&lt;full-title&gt;Trends Pharmacol Sci&lt;/full-title&gt;&lt;abbr-1&gt;Trends in pharmacological sciences&lt;/abbr-1&gt;&lt;/alt-periodical&gt;&lt;pages&gt;70-7&lt;/pages&gt;&lt;volume&gt;21&lt;/volume&gt;&lt;number&gt;2&lt;/number&gt;&lt;edition&gt;2000/02/09&lt;/edition&gt;&lt;keywords&gt;&lt;keyword&gt;Alternative Splicing&lt;/keyword&gt;&lt;keyword&gt;Amino Acid Sequence&lt;/keyword&gt;&lt;keyword&gt;Animals&lt;/keyword&gt;&lt;keyword&gt;Brain/*metabolism&lt;/keyword&gt;&lt;keyword&gt;Forecasting&lt;/keyword&gt;&lt;keyword&gt;Genetic Variation&lt;/keyword&gt;&lt;keyword&gt;Humans&lt;/keyword&gt;&lt;keyword&gt;Molecular Sequence Data&lt;/keyword&gt;&lt;keyword&gt;*Receptors, Serotonin/genetics/metabolism&lt;/keyword&gt;&lt;keyword&gt;Signal Transduction&lt;/keyword&gt;&lt;/keywords&gt;&lt;dates&gt;&lt;year&gt;2000&lt;/year&gt;&lt;pub-dates&gt;&lt;date&gt;Feb&lt;/date&gt;&lt;/pub-dates&gt;&lt;/dates&gt;&lt;isbn&gt;0165-6147 (Print)&amp;#xD;0165-6147&lt;/isbn&gt;&lt;accession-num&gt;10664612&lt;/accession-num&gt;&lt;urls&gt;&lt;/urls&gt;&lt;remote-database-provider&gt;NLM&lt;/remote-database-provider&gt;&lt;language&gt;eng&lt;/language&gt;&lt;/record&gt;&lt;/Cite&gt;&lt;/EndNote&gt;</w:instrText>
      </w:r>
      <w:r>
        <w:rPr>
          <w:rFonts w:ascii="Times" w:hAnsi="Times"/>
          <w:color w:val="000000"/>
        </w:rPr>
        <w:fldChar w:fldCharType="separate"/>
      </w:r>
      <w:r w:rsidR="00623DAA">
        <w:rPr>
          <w:rFonts w:ascii="Times" w:hAnsi="Times"/>
          <w:noProof/>
          <w:color w:val="000000"/>
        </w:rPr>
        <w:t>[</w:t>
      </w:r>
      <w:hyperlink w:anchor="_ENREF_54" w:tooltip="Vanhoenacker, 2000 #152" w:history="1">
        <w:r w:rsidR="00D313D2">
          <w:rPr>
            <w:rFonts w:ascii="Times" w:hAnsi="Times"/>
            <w:noProof/>
            <w:color w:val="000000"/>
          </w:rPr>
          <w:t>54</w:t>
        </w:r>
      </w:hyperlink>
      <w:r w:rsidR="00623DAA">
        <w:rPr>
          <w:rFonts w:ascii="Times" w:hAnsi="Times"/>
          <w:noProof/>
          <w:color w:val="000000"/>
        </w:rPr>
        <w:t>]</w:t>
      </w:r>
      <w:r>
        <w:rPr>
          <w:rFonts w:ascii="Times" w:hAnsi="Times"/>
          <w:color w:val="000000"/>
        </w:rPr>
        <w:fldChar w:fldCharType="end"/>
      </w:r>
      <w:r>
        <w:rPr>
          <w:rFonts w:ascii="Times" w:hAnsi="Times"/>
          <w:color w:val="000000"/>
        </w:rPr>
        <w:t>.</w:t>
      </w:r>
    </w:p>
    <w:p w14:paraId="36E6E1EC" w14:textId="77777777" w:rsidR="00564F84" w:rsidRDefault="00564F84" w:rsidP="00564F84">
      <w:pPr>
        <w:pStyle w:val="NoSpacing"/>
        <w:rPr>
          <w:lang w:val="en-GB"/>
        </w:rPr>
      </w:pPr>
    </w:p>
    <w:p w14:paraId="5275FBB1" w14:textId="0FC7D0C0" w:rsidR="00564F84" w:rsidRDefault="00564F84" w:rsidP="00564F84">
      <w:pPr>
        <w:pStyle w:val="NoSpacing"/>
        <w:numPr>
          <w:ilvl w:val="0"/>
          <w:numId w:val="12"/>
        </w:numPr>
        <w:rPr>
          <w:lang w:val="en-GB"/>
        </w:rPr>
      </w:pPr>
      <w:r>
        <w:rPr>
          <w:lang w:val="en-GB"/>
        </w:rPr>
        <w:t>The Adenosin A</w:t>
      </w:r>
      <w:r w:rsidRPr="00BC21C1">
        <w:rPr>
          <w:vertAlign w:val="subscript"/>
          <w:lang w:val="en-GB"/>
        </w:rPr>
        <w:t>2a</w:t>
      </w:r>
      <w:r>
        <w:rPr>
          <w:lang w:val="en-GB"/>
        </w:rPr>
        <w:t xml:space="preserve"> receptor affects cardiac contractility, so a role in cardiotoxicity is plausible</w:t>
      </w:r>
      <w:r w:rsidR="00C4650F">
        <w:rPr>
          <w:lang w:val="en-GB"/>
        </w:rPr>
        <w:t> </w:t>
      </w:r>
      <w:r>
        <w:rPr>
          <w:lang w:val="en-GB"/>
        </w:rPr>
        <w:fldChar w:fldCharType="begin">
          <w:fldData xml:space="preserve">PEVuZE5vdGU+PENpdGU+PEF1dGhvcj5DaGFuZHJhc2VrZXJhPC9BdXRob3I+PFllYXI+MjAxMDwv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</w:fldData>
        </w:fldChar>
      </w:r>
      <w:r w:rsidR="00623DAA">
        <w:rPr>
          <w:lang w:val="en-GB"/>
        </w:rPr>
        <w:instrText xml:space="preserve"> ADDIN EN.CITE </w:instrText>
      </w:r>
      <w:r w:rsidR="00623DAA">
        <w:rPr>
          <w:lang w:val="en-GB"/>
        </w:rPr>
        <w:fldChar w:fldCharType="begin">
          <w:fldData xml:space="preserve">PEVuZE5vdGU+PENpdGU+PEF1dGhvcj5DaGFuZHJhc2VrZXJhPC9BdXRob3I+PFllYXI+MjAxMDwv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</w:fldData>
        </w:fldChar>
      </w:r>
      <w:r w:rsidR="00623DAA">
        <w:rPr>
          <w:lang w:val="en-GB"/>
        </w:rPr>
        <w:instrText xml:space="preserve"> ADDIN EN.CITE.DATA </w:instrText>
      </w:r>
      <w:r w:rsidR="00623DAA">
        <w:rPr>
          <w:lang w:val="en-GB"/>
        </w:rPr>
      </w:r>
      <w:r w:rsidR="00623DAA">
        <w:rPr>
          <w:lang w:val="en-GB"/>
        </w:rPr>
        <w:fldChar w:fldCharType="end"/>
      </w:r>
      <w:r>
        <w:rPr>
          <w:lang w:val="en-GB"/>
        </w:rPr>
      </w:r>
      <w:r>
        <w:rPr>
          <w:lang w:val="en-GB"/>
        </w:rPr>
        <w:fldChar w:fldCharType="separate"/>
      </w:r>
      <w:r w:rsidR="00623DAA">
        <w:rPr>
          <w:noProof/>
          <w:lang w:val="en-GB"/>
        </w:rPr>
        <w:t>[</w:t>
      </w:r>
      <w:hyperlink w:anchor="_ENREF_55" w:tooltip="Chandrasekera, 2010 #153" w:history="1">
        <w:r w:rsidR="00D313D2">
          <w:rPr>
            <w:noProof/>
            <w:lang w:val="en-GB"/>
          </w:rPr>
          <w:t>55</w:t>
        </w:r>
      </w:hyperlink>
      <w:r w:rsidR="00623DAA">
        <w:rPr>
          <w:noProof/>
          <w:lang w:val="en-GB"/>
        </w:rPr>
        <w:t>]</w:t>
      </w:r>
      <w:r>
        <w:rPr>
          <w:lang w:val="en-GB"/>
        </w:rPr>
        <w:fldChar w:fldCharType="end"/>
      </w:r>
      <w:r>
        <w:rPr>
          <w:lang w:val="en-GB"/>
        </w:rPr>
        <w:t>.</w:t>
      </w:r>
    </w:p>
    <w:p w14:paraId="61BF9601" w14:textId="77777777" w:rsidR="00574D10" w:rsidRPr="00574D10" w:rsidRDefault="00574D10" w:rsidP="00574D10">
      <w:pPr>
        <w:pStyle w:val="NoSpacing"/>
        <w:ind w:left="720"/>
        <w:rPr>
          <w:lang w:val="en-GB"/>
        </w:rPr>
      </w:pPr>
    </w:p>
    <w:p w14:paraId="512A29A9" w14:textId="0D9D3574" w:rsidR="00574D10" w:rsidRDefault="00253F53" w:rsidP="00574D10">
      <w:pPr>
        <w:pStyle w:val="NoSpacing"/>
        <w:numPr>
          <w:ilvl w:val="0"/>
          <w:numId w:val="9"/>
        </w:numPr>
        <w:ind w:left="714" w:hanging="357"/>
        <w:rPr>
          <w:lang w:val="en-GB"/>
        </w:rPr>
      </w:pPr>
      <w:r>
        <w:rPr>
          <w:lang w:val="en-GB"/>
        </w:rPr>
        <w:t>Angiotensin Converting Enzyme (ACE)</w:t>
      </w:r>
      <w:r w:rsidR="003F69F9">
        <w:rPr>
          <w:lang w:val="en-GB"/>
        </w:rPr>
        <w:t xml:space="preserve"> is </w:t>
      </w:r>
      <w:r w:rsidR="00911167">
        <w:rPr>
          <w:lang w:val="en-GB"/>
        </w:rPr>
        <w:t>involved</w:t>
      </w:r>
      <w:r w:rsidR="00A775DC">
        <w:rPr>
          <w:lang w:val="en-GB"/>
        </w:rPr>
        <w:t xml:space="preserve"> in regulating vascular tone; </w:t>
      </w:r>
      <w:r w:rsidR="0039684B">
        <w:rPr>
          <w:lang w:val="en-GB"/>
        </w:rPr>
        <w:t xml:space="preserve">however, </w:t>
      </w:r>
      <w:r w:rsidR="00A775DC">
        <w:rPr>
          <w:lang w:val="en-GB"/>
        </w:rPr>
        <w:t xml:space="preserve">ACE inhibitors are well studied </w:t>
      </w:r>
      <w:r w:rsidR="00C4650F">
        <w:rPr>
          <w:lang w:val="en-GB"/>
        </w:rPr>
        <w:t xml:space="preserve">in the clinic </w:t>
      </w:r>
      <w:r w:rsidR="0039684B">
        <w:rPr>
          <w:lang w:val="en-GB"/>
        </w:rPr>
        <w:t xml:space="preserve">and at worst </w:t>
      </w:r>
      <w:r w:rsidR="00A775DC">
        <w:rPr>
          <w:lang w:val="en-GB"/>
        </w:rPr>
        <w:t>have a slig</w:t>
      </w:r>
      <w:r w:rsidR="0039684B">
        <w:rPr>
          <w:lang w:val="en-GB"/>
        </w:rPr>
        <w:t>ht risk of inducing hypotension</w:t>
      </w:r>
      <w:r w:rsidR="00C4650F">
        <w:rPr>
          <w:lang w:val="en-GB"/>
        </w:rPr>
        <w:t> </w:t>
      </w:r>
      <w:r w:rsidR="00B85E25">
        <w:rPr>
          <w:lang w:val="en-GB"/>
        </w:rPr>
        <w:fldChar w:fldCharType="begin">
          <w:fldData xml:space="preserve">PEVuZE5vdGU+PENpdGU+PEF1dGhvcj5GbGF0aGVyPC9BdXRob3I+PFllYXI+MjAwMDwvWWVhcj48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</w:fldData>
        </w:fldChar>
      </w:r>
      <w:r w:rsidR="00623DAA">
        <w:rPr>
          <w:lang w:val="en-GB"/>
        </w:rPr>
        <w:instrText xml:space="preserve"> ADDIN EN.CITE </w:instrText>
      </w:r>
      <w:r w:rsidR="00623DAA">
        <w:rPr>
          <w:lang w:val="en-GB"/>
        </w:rPr>
        <w:fldChar w:fldCharType="begin">
          <w:fldData xml:space="preserve">PEVuZE5vdGU+PENpdGU+PEF1dGhvcj5GbGF0aGVyPC9BdXRob3I+PFllYXI+MjAwMDwvWWVhcj48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</w:fldData>
        </w:fldChar>
      </w:r>
      <w:r w:rsidR="00623DAA">
        <w:rPr>
          <w:lang w:val="en-GB"/>
        </w:rPr>
        <w:instrText xml:space="preserve"> ADDIN EN.CITE.DATA </w:instrText>
      </w:r>
      <w:r w:rsidR="00623DAA">
        <w:rPr>
          <w:lang w:val="en-GB"/>
        </w:rPr>
      </w:r>
      <w:r w:rsidR="00623DAA">
        <w:rPr>
          <w:lang w:val="en-GB"/>
        </w:rPr>
        <w:fldChar w:fldCharType="end"/>
      </w:r>
      <w:r w:rsidR="00B85E25">
        <w:rPr>
          <w:lang w:val="en-GB"/>
        </w:rPr>
      </w:r>
      <w:r w:rsidR="00B85E25">
        <w:rPr>
          <w:lang w:val="en-GB"/>
        </w:rPr>
        <w:fldChar w:fldCharType="separate"/>
      </w:r>
      <w:r w:rsidR="00623DAA">
        <w:rPr>
          <w:noProof/>
          <w:lang w:val="en-GB"/>
        </w:rPr>
        <w:t>[</w:t>
      </w:r>
      <w:hyperlink w:anchor="_ENREF_56" w:tooltip="Flather, 2000 #63" w:history="1">
        <w:r w:rsidR="00D313D2">
          <w:rPr>
            <w:noProof/>
            <w:lang w:val="en-GB"/>
          </w:rPr>
          <w:t>56</w:t>
        </w:r>
      </w:hyperlink>
      <w:r w:rsidR="00623DAA">
        <w:rPr>
          <w:noProof/>
          <w:lang w:val="en-GB"/>
        </w:rPr>
        <w:t>]</w:t>
      </w:r>
      <w:r w:rsidR="00B85E25">
        <w:rPr>
          <w:lang w:val="en-GB"/>
        </w:rPr>
        <w:fldChar w:fldCharType="end"/>
      </w:r>
      <w:r w:rsidR="0039684B">
        <w:rPr>
          <w:lang w:val="en-GB"/>
        </w:rPr>
        <w:t>.</w:t>
      </w:r>
    </w:p>
    <w:p w14:paraId="0DEA9A74" w14:textId="77777777" w:rsidR="00574D10" w:rsidRPr="00574D10" w:rsidRDefault="00574D10" w:rsidP="00574D10">
      <w:pPr>
        <w:pStyle w:val="NoSpacing"/>
        <w:ind w:left="714"/>
        <w:rPr>
          <w:lang w:val="en-GB"/>
        </w:rPr>
      </w:pPr>
    </w:p>
    <w:p w14:paraId="5D86E11D" w14:textId="3E539B3C" w:rsidR="00253F53" w:rsidRDefault="00253F53" w:rsidP="00574D10">
      <w:pPr>
        <w:pStyle w:val="NoSpacing"/>
        <w:numPr>
          <w:ilvl w:val="0"/>
          <w:numId w:val="9"/>
        </w:numPr>
        <w:ind w:left="714" w:hanging="357"/>
        <w:rPr>
          <w:lang w:val="en-GB"/>
        </w:rPr>
      </w:pPr>
      <w:r>
        <w:rPr>
          <w:lang w:val="en-GB"/>
        </w:rPr>
        <w:t>A</w:t>
      </w:r>
      <w:r w:rsidR="00BC21C1">
        <w:rPr>
          <w:lang w:val="en-GB"/>
        </w:rPr>
        <w:t>denylate C</w:t>
      </w:r>
      <w:r>
        <w:rPr>
          <w:lang w:val="en-GB"/>
        </w:rPr>
        <w:t>yclase</w:t>
      </w:r>
      <w:r w:rsidR="00660941">
        <w:rPr>
          <w:lang w:val="en-GB"/>
        </w:rPr>
        <w:t xml:space="preserve"> plays an </w:t>
      </w:r>
      <w:r w:rsidR="00F360E3">
        <w:rPr>
          <w:lang w:val="en-GB"/>
        </w:rPr>
        <w:t xml:space="preserve">important </w:t>
      </w:r>
      <w:r w:rsidR="00660941">
        <w:rPr>
          <w:lang w:val="en-GB"/>
        </w:rPr>
        <w:t>role in regulating cardiac iontropy and lusitropy</w:t>
      </w:r>
      <w:r w:rsidR="00F360E3">
        <w:rPr>
          <w:lang w:val="en-GB"/>
        </w:rPr>
        <w:t xml:space="preserve">, so </w:t>
      </w:r>
      <w:r w:rsidR="00660941">
        <w:rPr>
          <w:lang w:val="en-GB"/>
        </w:rPr>
        <w:t>inhibitors</w:t>
      </w:r>
      <w:r w:rsidR="00E47A7F">
        <w:rPr>
          <w:lang w:val="en-GB"/>
        </w:rPr>
        <w:t xml:space="preserve"> could plausibly have </w:t>
      </w:r>
      <w:r w:rsidR="00F360E3">
        <w:rPr>
          <w:lang w:val="en-GB"/>
        </w:rPr>
        <w:t>deleterious</w:t>
      </w:r>
      <w:r w:rsidR="001A122D">
        <w:rPr>
          <w:lang w:val="en-GB"/>
        </w:rPr>
        <w:t xml:space="preserve"> effects</w:t>
      </w:r>
      <w:r w:rsidR="00F7097C">
        <w:rPr>
          <w:lang w:val="en-GB"/>
        </w:rPr>
        <w:t xml:space="preserve"> on the heart</w:t>
      </w:r>
      <w:r w:rsidR="00660941">
        <w:rPr>
          <w:lang w:val="en-GB"/>
        </w:rPr>
        <w:t xml:space="preserve"> </w:t>
      </w:r>
      <w:r w:rsidR="00660941">
        <w:rPr>
          <w:lang w:val="en-GB"/>
        </w:rPr>
        <w:fldChar w:fldCharType="begin"/>
      </w:r>
      <w:r w:rsidR="00623DAA">
        <w:rPr>
          <w:lang w:val="en-GB"/>
        </w:rPr>
        <w:instrText xml:space="preserve"> ADDIN EN.CITE &lt;EndNote&gt;&lt;Cite&gt;&lt;Author&gt;Feldman&lt;/Author&gt;&lt;Year&gt;2002&lt;/Year&gt;&lt;RecNum&gt;150&lt;/RecNum&gt;&lt;DisplayText&gt;[57]&lt;/DisplayText&gt;&lt;record&gt;&lt;rec-number&gt;150&lt;/rec-number&gt;&lt;foreign-keys&gt;&lt;key app="EN" db-id="frrdwfw9b2tr0jevwpbvdvxv2evwzd20zfd5"&gt;150&lt;/key&gt;&lt;/foreign-keys&gt;&lt;ref-type name="Journal Article"&gt;17&lt;/ref-type&gt;&lt;contributors&gt;&lt;authors&gt;&lt;author&gt;Feldman, A. M.&lt;/author&gt;&lt;/authors&gt;&lt;/contributors&gt;&lt;titles&gt;&lt;title&gt;Adenylyl cyclase: a new target for heart failure therapeutics&lt;/title&gt;&lt;secondary-title&gt;Circulation&lt;/secondary-title&gt;&lt;alt-title&gt;Circulation&lt;/alt-title&gt;&lt;/titles&gt;&lt;periodical&gt;&lt;full-title&gt;Circulation&lt;/full-title&gt;&lt;abbr-1&gt;Circulation&lt;/abbr-1&gt;&lt;/periodical&gt;&lt;alt-periodical&gt;&lt;full-title&gt;Circulation&lt;/full-title&gt;&lt;abbr-1&gt;Circulation&lt;/abbr-1&gt;&lt;/alt-periodical&gt;&lt;pages&gt;1876-8&lt;/pages&gt;&lt;volume&gt;105&lt;/volume&gt;&lt;number&gt;16&lt;/number&gt;&lt;edition&gt;2002/05/09&lt;/edition&gt;&lt;keywords&gt;&lt;keyword&gt;Adenylate Cyclase/*antagonists &amp;amp; inhibitors&lt;/keyword&gt;&lt;keyword&gt;Animals&lt;/keyword&gt;&lt;keyword&gt;Cardiomyopathy, Dilated/enzymology/metabolism/*therapy&lt;/keyword&gt;&lt;keyword&gt;Cyclic AMP/biosynthesis&lt;/keyword&gt;&lt;keyword&gt;Cyclic AMP-Dependent Protein Kinases/metabolism&lt;/keyword&gt;&lt;keyword&gt;Disease Models, Animal&lt;/keyword&gt;&lt;keyword&gt;Drug Delivery Systems&lt;/keyword&gt;&lt;keyword&gt;Enzyme Inhibitors/therapeutic use&lt;/keyword&gt;&lt;keyword&gt;GTP-Binding Protein alpha Subunits, Gq-G11&lt;/keyword&gt;&lt;keyword&gt;Genetic Therapy&lt;/keyword&gt;&lt;keyword&gt;Heterotrimeric GTP-Binding Proteins/genetics&lt;/keyword&gt;&lt;keyword&gt;Mice&lt;/keyword&gt;&lt;keyword&gt;Mice, Transgenic&lt;/keyword&gt;&lt;keyword&gt;Myocardium/enzymology&lt;/keyword&gt;&lt;keyword&gt;Receptors, Adrenergic, beta/metabolism&lt;/keyword&gt;&lt;keyword&gt;beta-Adrenergic Receptor Kinases&lt;/keyword&gt;&lt;/keywords&gt;&lt;dates&gt;&lt;year&gt;2002&lt;/year&gt;&lt;pub-dates&gt;&lt;date&gt;Apr 23&lt;/date&gt;&lt;/pub-dates&gt;&lt;/dates&gt;&lt;isbn&gt;0009-7322&lt;/isbn&gt;&lt;accession-num&gt;11997269&lt;/accession-num&gt;&lt;urls&gt;&lt;/urls&gt;&lt;remote-database-provider&gt;NLM&lt;/remote-database-provider&gt;&lt;language&gt;eng&lt;/language&gt;&lt;/record&gt;&lt;/Cite&gt;&lt;/EndNote&gt;</w:instrText>
      </w:r>
      <w:r w:rsidR="00660941">
        <w:rPr>
          <w:lang w:val="en-GB"/>
        </w:rPr>
        <w:fldChar w:fldCharType="separate"/>
      </w:r>
      <w:r w:rsidR="00623DAA">
        <w:rPr>
          <w:noProof/>
          <w:lang w:val="en-GB"/>
        </w:rPr>
        <w:t>[</w:t>
      </w:r>
      <w:hyperlink w:anchor="_ENREF_57" w:tooltip="Feldman, 2002 #150" w:history="1">
        <w:r w:rsidR="00D313D2">
          <w:rPr>
            <w:noProof/>
            <w:lang w:val="en-GB"/>
          </w:rPr>
          <w:t>57</w:t>
        </w:r>
      </w:hyperlink>
      <w:r w:rsidR="00623DAA">
        <w:rPr>
          <w:noProof/>
          <w:lang w:val="en-GB"/>
        </w:rPr>
        <w:t>]</w:t>
      </w:r>
      <w:r w:rsidR="00660941">
        <w:rPr>
          <w:lang w:val="en-GB"/>
        </w:rPr>
        <w:fldChar w:fldCharType="end"/>
      </w:r>
      <w:r w:rsidR="00F360E3">
        <w:rPr>
          <w:lang w:val="en-GB"/>
        </w:rPr>
        <w:t>.</w:t>
      </w:r>
    </w:p>
    <w:p w14:paraId="7C3411CE" w14:textId="77777777" w:rsidR="00574D10" w:rsidRDefault="00574D10" w:rsidP="00574D10">
      <w:pPr>
        <w:pStyle w:val="NoSpacing"/>
        <w:ind w:left="714"/>
        <w:rPr>
          <w:lang w:val="en-GB"/>
        </w:rPr>
      </w:pPr>
    </w:p>
    <w:p w14:paraId="7161B0B4" w14:textId="45F2605B" w:rsidR="00574D10" w:rsidRPr="00574D10" w:rsidRDefault="00660941" w:rsidP="00574D10">
      <w:pPr>
        <w:pStyle w:val="NoSpacing"/>
        <w:numPr>
          <w:ilvl w:val="0"/>
          <w:numId w:val="9"/>
        </w:numPr>
        <w:ind w:left="714" w:hanging="357"/>
        <w:rPr>
          <w:lang w:val="en-GB"/>
        </w:rPr>
      </w:pPr>
      <w:r>
        <w:rPr>
          <w:lang w:val="en-GB"/>
        </w:rPr>
        <w:t>A</w:t>
      </w:r>
      <w:r w:rsidR="00417771">
        <w:rPr>
          <w:lang w:val="en-GB"/>
        </w:rPr>
        <w:t xml:space="preserve">ndrogens are known to mediate cardiomyocyte hypertrophy, </w:t>
      </w:r>
      <w:r w:rsidR="00911167">
        <w:rPr>
          <w:lang w:val="en-GB"/>
        </w:rPr>
        <w:t xml:space="preserve">so </w:t>
      </w:r>
      <w:r w:rsidR="00F7097C">
        <w:rPr>
          <w:lang w:val="en-GB"/>
        </w:rPr>
        <w:t>cardio</w:t>
      </w:r>
      <w:r w:rsidR="00911167">
        <w:rPr>
          <w:lang w:val="en-GB"/>
        </w:rPr>
        <w:t xml:space="preserve">toxic effects from </w:t>
      </w:r>
      <w:r>
        <w:rPr>
          <w:lang w:val="en-GB"/>
        </w:rPr>
        <w:t xml:space="preserve">androgen receptor (AR) </w:t>
      </w:r>
      <w:r w:rsidR="00911167">
        <w:rPr>
          <w:lang w:val="en-GB"/>
        </w:rPr>
        <w:t>agonists i</w:t>
      </w:r>
      <w:r w:rsidR="00574D10">
        <w:rPr>
          <w:lang w:val="en-GB"/>
        </w:rPr>
        <w:t>n particular are plausible</w:t>
      </w:r>
      <w:r w:rsidR="00F7097C">
        <w:rPr>
          <w:lang w:val="en-GB"/>
        </w:rPr>
        <w:t> </w:t>
      </w:r>
      <w:r w:rsidR="00F7097C">
        <w:rPr>
          <w:lang w:val="en-GB"/>
        </w:rPr>
        <w:fldChar w:fldCharType="begin"/>
      </w:r>
      <w:r w:rsidR="00623DAA">
        <w:rPr>
          <w:lang w:val="en-GB"/>
        </w:rPr>
        <w:instrText xml:space="preserve"> ADDIN EN.CITE &lt;EndNote&gt;&lt;Cite&gt;&lt;Author&gt;Marsh&lt;/Author&gt;&lt;Year&gt;1998&lt;/Year&gt;&lt;RecNum&gt;59&lt;/RecNum&gt;&lt;DisplayText&gt;[58]&lt;/DisplayText&gt;&lt;record&gt;&lt;rec-number&gt;59&lt;/rec-number&gt;&lt;foreign-keys&gt;&lt;key app="EN" db-id="frrdwfw9b2tr0jevwpbvdvxv2evwzd20zfd5"&gt;59&lt;/key&gt;&lt;/foreign-keys&gt;&lt;ref-type name="Journal Article"&gt;17&lt;/ref-type&gt;&lt;contributors&gt;&lt;authors&gt;&lt;author&gt;Marsh, J. D.&lt;/author&gt;&lt;author&gt;Lehmann, M. H.&lt;/author&gt;&lt;author&gt;Ritchie, R. H.&lt;/author&gt;&lt;author&gt;Gwathmey, J. K.&lt;/author&gt;&lt;author&gt;Green, G. E.&lt;/author&gt;&lt;author&gt;Schiebinger, R. J.&lt;/author&gt;&lt;/authors&gt;&lt;/contributors&gt;&lt;auth-address&gt;Department of Medicine, Harper Hospital, Detroit, Mich, USA. marsh@cardiology.harper.wayne.edu&lt;/auth-address&gt;&lt;titles&gt;&lt;title&gt;Androgen receptors mediate hypertrophy in cardiac myocytes&lt;/title&gt;&lt;secondary-title&gt;Circulation&lt;/secondary-title&gt;&lt;alt-title&gt;Circulation&lt;/alt-title&gt;&lt;/titles&gt;&lt;periodical&gt;&lt;full-title&gt;Circulation&lt;/full-title&gt;&lt;abbr-1&gt;Circulation&lt;/abbr-1&gt;&lt;/periodical&gt;&lt;alt-periodical&gt;&lt;full-title&gt;Circulation&lt;/full-title&gt;&lt;abbr-1&gt;Circulation&lt;/abbr-1&gt;&lt;/alt-periodical&gt;&lt;pages&gt;256-61&lt;/pages&gt;&lt;volume&gt;98&lt;/volume&gt;&lt;number&gt;3&lt;/number&gt;&lt;edition&gt;1998/08/11&lt;/edition&gt;&lt;keywords&gt;&lt;keyword&gt;Adult&lt;/keyword&gt;&lt;keyword&gt;Animals&lt;/keyword&gt;&lt;keyword&gt;Cardiomegaly/*etiology&lt;/keyword&gt;&lt;keyword&gt;Cells, Cultured&lt;/keyword&gt;&lt;keyword&gt;Dogs&lt;/keyword&gt;&lt;keyword&gt;Female&lt;/keyword&gt;&lt;keyword&gt;Humans&lt;/keyword&gt;&lt;keyword&gt;Infant&lt;/keyword&gt;&lt;keyword&gt;Male&lt;/keyword&gt;&lt;keyword&gt;Myocardium/*metabolism/pathology&lt;/keyword&gt;&lt;keyword&gt;Polymerase Chain Reaction&lt;/keyword&gt;&lt;keyword&gt;RNA, Messenger/metabolism&lt;/keyword&gt;&lt;keyword&gt;Rats&lt;/keyword&gt;&lt;keyword&gt;Rats, Sprague-Dawley&lt;/keyword&gt;&lt;keyword&gt;Receptors, Androgen/genetics/*physiology&lt;/keyword&gt;&lt;keyword&gt;Signal Transduction/physiology&lt;/keyword&gt;&lt;keyword&gt;Transcription, Genetic&lt;/keyword&gt;&lt;/keywords&gt;&lt;dates&gt;&lt;year&gt;1998&lt;/year&gt;&lt;pub-dates&gt;&lt;date&gt;Jul 21&lt;/date&gt;&lt;/pub-dates&gt;&lt;/dates&gt;&lt;isbn&gt;0009-7322 (Print)&amp;#xD;0009-7322&lt;/isbn&gt;&lt;accession-num&gt;9697826&lt;/accession-num&gt;&lt;urls&gt;&lt;/urls&gt;&lt;remote-database-provider&gt;NLM&lt;/remote-database-provider&gt;&lt;language&gt;eng&lt;/language&gt;&lt;/record&gt;&lt;/Cite&gt;&lt;/EndNote&gt;</w:instrText>
      </w:r>
      <w:r w:rsidR="00F7097C">
        <w:rPr>
          <w:lang w:val="en-GB"/>
        </w:rPr>
        <w:fldChar w:fldCharType="separate"/>
      </w:r>
      <w:r w:rsidR="00623DAA">
        <w:rPr>
          <w:noProof/>
          <w:lang w:val="en-GB"/>
        </w:rPr>
        <w:t>[</w:t>
      </w:r>
      <w:hyperlink w:anchor="_ENREF_58" w:tooltip="Marsh, 1998 #59" w:history="1">
        <w:r w:rsidR="00D313D2">
          <w:rPr>
            <w:noProof/>
            <w:lang w:val="en-GB"/>
          </w:rPr>
          <w:t>58</w:t>
        </w:r>
      </w:hyperlink>
      <w:r w:rsidR="00623DAA">
        <w:rPr>
          <w:noProof/>
          <w:lang w:val="en-GB"/>
        </w:rPr>
        <w:t>]</w:t>
      </w:r>
      <w:r w:rsidR="00F7097C">
        <w:rPr>
          <w:lang w:val="en-GB"/>
        </w:rPr>
        <w:fldChar w:fldCharType="end"/>
      </w:r>
      <w:r w:rsidR="00574D10">
        <w:rPr>
          <w:lang w:val="en-GB"/>
        </w:rPr>
        <w:t>.</w:t>
      </w:r>
    </w:p>
    <w:p w14:paraId="684D1D16" w14:textId="77777777" w:rsidR="00574D10" w:rsidRPr="00574D10" w:rsidRDefault="00574D10" w:rsidP="00574D10">
      <w:pPr>
        <w:pStyle w:val="NoSpacing"/>
        <w:ind w:left="714"/>
        <w:rPr>
          <w:lang w:val="en-GB"/>
        </w:rPr>
      </w:pPr>
    </w:p>
    <w:p w14:paraId="705565DC" w14:textId="32C74F08" w:rsidR="00574D10" w:rsidRDefault="00253F53" w:rsidP="00574D10">
      <w:pPr>
        <w:pStyle w:val="NoSpacing"/>
        <w:numPr>
          <w:ilvl w:val="0"/>
          <w:numId w:val="9"/>
        </w:numPr>
        <w:ind w:left="714" w:hanging="357"/>
        <w:rPr>
          <w:lang w:val="en-GB"/>
        </w:rPr>
      </w:pPr>
      <w:r>
        <w:rPr>
          <w:lang w:val="en-GB"/>
        </w:rPr>
        <w:lastRenderedPageBreak/>
        <w:t>Na</w:t>
      </w:r>
      <w:r w:rsidRPr="00253F53">
        <w:rPr>
          <w:vertAlign w:val="superscript"/>
          <w:lang w:val="en-GB"/>
        </w:rPr>
        <w:t>+</w:t>
      </w:r>
      <w:r>
        <w:rPr>
          <w:lang w:val="en-GB"/>
        </w:rPr>
        <w:t>/K</w:t>
      </w:r>
      <w:r w:rsidRPr="00253F53">
        <w:rPr>
          <w:vertAlign w:val="superscript"/>
          <w:lang w:val="en-GB"/>
        </w:rPr>
        <w:t>+</w:t>
      </w:r>
      <w:r>
        <w:rPr>
          <w:lang w:val="en-GB"/>
        </w:rPr>
        <w:noBreakHyphen/>
        <w:t>ATPase</w:t>
      </w:r>
      <w:r w:rsidR="00660941">
        <w:rPr>
          <w:lang w:val="en-GB"/>
        </w:rPr>
        <w:t xml:space="preserve"> is</w:t>
      </w:r>
      <w:r w:rsidR="00D95AF5">
        <w:rPr>
          <w:lang w:val="en-GB"/>
        </w:rPr>
        <w:t xml:space="preserve"> involved in maintainin</w:t>
      </w:r>
      <w:r w:rsidR="00B81E30">
        <w:rPr>
          <w:lang w:val="en-GB"/>
        </w:rPr>
        <w:t>g ca</w:t>
      </w:r>
      <w:r w:rsidR="001A122D">
        <w:rPr>
          <w:lang w:val="en-GB"/>
        </w:rPr>
        <w:t xml:space="preserve">rdiomyocyte membrane potential; </w:t>
      </w:r>
      <w:r w:rsidR="00B81E30">
        <w:rPr>
          <w:lang w:val="en-GB"/>
        </w:rPr>
        <w:t>see</w:t>
      </w:r>
      <w:r w:rsidR="00622CBA">
        <w:rPr>
          <w:lang w:val="en-GB"/>
        </w:rPr>
        <w:t xml:space="preserve"> the</w:t>
      </w:r>
      <w:r w:rsidR="00B81E30">
        <w:rPr>
          <w:lang w:val="en-GB"/>
        </w:rPr>
        <w:t xml:space="preserve"> </w:t>
      </w:r>
      <w:r w:rsidR="001A122D">
        <w:rPr>
          <w:lang w:val="en-GB"/>
        </w:rPr>
        <w:t>discussion in</w:t>
      </w:r>
      <w:r w:rsidR="001D456C">
        <w:rPr>
          <w:lang w:val="en-GB"/>
        </w:rPr>
        <w:t xml:space="preserve"> the</w:t>
      </w:r>
      <w:r w:rsidR="001A122D">
        <w:rPr>
          <w:lang w:val="en-GB"/>
        </w:rPr>
        <w:t xml:space="preserve"> ‘Ion Channels &amp; Pumps’ section below</w:t>
      </w:r>
      <w:r w:rsidR="00A3231B">
        <w:rPr>
          <w:lang w:val="en-GB"/>
        </w:rPr>
        <w:t>.</w:t>
      </w:r>
    </w:p>
    <w:p w14:paraId="7AA7EAE0" w14:textId="77777777" w:rsidR="00072DCE" w:rsidRDefault="00072DCE" w:rsidP="00072DCE">
      <w:pPr>
        <w:pStyle w:val="NoSpacing"/>
        <w:rPr>
          <w:lang w:val="en-GB"/>
        </w:rPr>
      </w:pPr>
    </w:p>
    <w:p w14:paraId="232FC511" w14:textId="5F47C1FC" w:rsidR="00072DCE" w:rsidRDefault="00C24AE4" w:rsidP="00072DCE">
      <w:pPr>
        <w:pStyle w:val="NoSpacing"/>
        <w:numPr>
          <w:ilvl w:val="0"/>
          <w:numId w:val="9"/>
        </w:numPr>
        <w:rPr>
          <w:lang w:val="en-GB"/>
        </w:rPr>
      </w:pPr>
      <w:r>
        <w:rPr>
          <w:lang w:val="en-GB"/>
        </w:rPr>
        <w:t xml:space="preserve">Clozapine is </w:t>
      </w:r>
      <w:r w:rsidR="00B61458">
        <w:rPr>
          <w:lang w:val="en-GB"/>
        </w:rPr>
        <w:t xml:space="preserve">somewhat selective for the dopamine </w:t>
      </w:r>
      <w:r w:rsidR="00072DCE">
        <w:rPr>
          <w:lang w:val="en-GB"/>
        </w:rPr>
        <w:t>D4</w:t>
      </w:r>
      <w:r w:rsidR="002806B7">
        <w:rPr>
          <w:lang w:val="en-GB"/>
        </w:rPr>
        <w:t xml:space="preserve"> </w:t>
      </w:r>
      <w:r w:rsidR="00B61458">
        <w:rPr>
          <w:lang w:val="en-GB"/>
        </w:rPr>
        <w:t xml:space="preserve">subtype over other subtypes </w:t>
      </w:r>
      <w:r w:rsidR="00B61458">
        <w:rPr>
          <w:lang w:val="en-GB"/>
        </w:rPr>
        <w:fldChar w:fldCharType="begin"/>
      </w:r>
      <w:r w:rsidR="00623DAA">
        <w:rPr>
          <w:lang w:val="en-GB"/>
        </w:rPr>
        <w:instrText xml:space="preserve"> ADDIN EN.CITE &lt;EndNote&gt;&lt;Cite&gt;&lt;Author&gt;PDSP&lt;/Author&gt;&lt;Year&gt;2015&lt;/Year&gt;&lt;RecNum&gt;168&lt;/RecNum&gt;&lt;DisplayText&gt;[59]&lt;/DisplayText&gt;&lt;record&gt;&lt;rec-number&gt;168&lt;/rec-number&gt;&lt;foreign-keys&gt;&lt;key app="EN" db-id="frrdwfw9b2tr0jevwpbvdvxv2evwzd20zfd5"&gt;168&lt;/key&gt;&lt;/foreign-keys&gt;&lt;ref-type name="Web Page"&gt;12&lt;/ref-type&gt;&lt;contributors&gt;&lt;authors&gt;&lt;author&gt;PDSP&lt;/author&gt;&lt;/authors&gt;&lt;/contributors&gt;&lt;titles&gt;&lt;title&gt;PDSP Ki Database&lt;/title&gt;&lt;/titles&gt;&lt;dates&gt;&lt;year&gt;2015&lt;/year&gt;&lt;/dates&gt;&lt;urls&gt;&lt;related-urls&gt;&lt;url&gt;http://pdsp.med.unc.edu/pdsp.php&lt;/url&gt;&lt;/related-urls&gt;&lt;/urls&gt;&lt;/record&gt;&lt;/Cite&gt;&lt;/EndNote&gt;</w:instrText>
      </w:r>
      <w:r w:rsidR="00B61458">
        <w:rPr>
          <w:lang w:val="en-GB"/>
        </w:rPr>
        <w:fldChar w:fldCharType="separate"/>
      </w:r>
      <w:r w:rsidR="00623DAA">
        <w:rPr>
          <w:noProof/>
          <w:lang w:val="en-GB"/>
        </w:rPr>
        <w:t>[</w:t>
      </w:r>
      <w:hyperlink w:anchor="_ENREF_59" w:tooltip="PDSP, 2015 #168" w:history="1">
        <w:r w:rsidR="00D313D2">
          <w:rPr>
            <w:noProof/>
            <w:lang w:val="en-GB"/>
          </w:rPr>
          <w:t>59</w:t>
        </w:r>
      </w:hyperlink>
      <w:r w:rsidR="00623DAA">
        <w:rPr>
          <w:noProof/>
          <w:lang w:val="en-GB"/>
        </w:rPr>
        <w:t>]</w:t>
      </w:r>
      <w:r w:rsidR="00B61458">
        <w:rPr>
          <w:lang w:val="en-GB"/>
        </w:rPr>
        <w:fldChar w:fldCharType="end"/>
      </w:r>
      <w:r w:rsidR="002806B7">
        <w:rPr>
          <w:lang w:val="en-GB"/>
        </w:rPr>
        <w:t xml:space="preserve">,  and is associated with cardiotoxicity in the clinic </w:t>
      </w:r>
      <w:r w:rsidR="00BC21C1">
        <w:rPr>
          <w:lang w:val="en-GB"/>
        </w:rPr>
        <w:fldChar w:fldCharType="begin"/>
      </w:r>
      <w:r w:rsidR="00623DAA">
        <w:rPr>
          <w:lang w:val="en-GB"/>
        </w:rPr>
        <w:instrText xml:space="preserve"> ADDIN EN.CITE &lt;EndNote&gt;&lt;Cite&gt;&lt;Author&gt;Layland&lt;/Author&gt;&lt;Year&gt;2009&lt;/Year&gt;&lt;RecNum&gt;170&lt;/RecNum&gt;&lt;DisplayText&gt;[60]&lt;/DisplayText&gt;&lt;record&gt;&lt;rec-number&gt;170&lt;/rec-number&gt;&lt;foreign-keys&gt;&lt;key app="EN" db-id="frrdwfw9b2tr0jevwpbvdvxv2evwzd20zfd5"&gt;170&lt;/key&gt;&lt;/foreign-keys&gt;&lt;ref-type name="Journal Article"&gt;17&lt;/ref-type&gt;&lt;contributors&gt;&lt;authors&gt;&lt;author&gt;Layland, J. J.&lt;/author&gt;&lt;author&gt;Liew, D.&lt;/author&gt;&lt;author&gt;Prior, D. L.&lt;/author&gt;&lt;/authors&gt;&lt;/contributors&gt;&lt;auth-address&gt;St Vincent&amp;apos;s Hospital, Melbourne, VIC, Australia. jamie_layland@health.qld.gov.au&lt;/auth-address&gt;&lt;titles&gt;&lt;title&gt;Clozapine-induced cardiotoxicity: a clinical update&lt;/title&gt;&lt;secondary-title&gt;Med J Aust&lt;/secondary-title&gt;&lt;alt-title&gt;The Medical journal of Australia&lt;/alt-title&gt;&lt;/titles&gt;&lt;periodical&gt;&lt;full-title&gt;Med J Aust&lt;/full-title&gt;&lt;abbr-1&gt;The Medical journal of Australia&lt;/abbr-1&gt;&lt;/periodical&gt;&lt;alt-periodical&gt;&lt;full-title&gt;Med J Aust&lt;/full-title&gt;&lt;abbr-1&gt;The Medical journal of Australia&lt;/abbr-1&gt;&lt;/alt-periodical&gt;&lt;pages&gt;190-2&lt;/pages&gt;&lt;volume&gt;190&lt;/volume&gt;&lt;number&gt;4&lt;/number&gt;&lt;edition&gt;2009/02/18&lt;/edition&gt;&lt;keywords&gt;&lt;keyword&gt;Antipsychotic Agents/*adverse effects&lt;/keyword&gt;&lt;keyword&gt;Clozapine/*adverse effects&lt;/keyword&gt;&lt;keyword&gt;Humans&lt;/keyword&gt;&lt;keyword&gt;Myocarditis/*chemically induced/diagnosis&lt;/keyword&gt;&lt;keyword&gt;Pericarditis/*chemically induced/diagnosis&lt;/keyword&gt;&lt;keyword&gt;Risk Factors&lt;/keyword&gt;&lt;keyword&gt;Schizophrenia/drug therapy&lt;/keyword&gt;&lt;/keywords&gt;&lt;dates&gt;&lt;year&gt;2009&lt;/year&gt;&lt;pub-dates&gt;&lt;date&gt;Feb 16&lt;/date&gt;&lt;/pub-dates&gt;&lt;/dates&gt;&lt;isbn&gt;0025-729X (Print)&amp;#xD;0025-729x&lt;/isbn&gt;&lt;accession-num&gt;19220183&lt;/accession-num&gt;&lt;urls&gt;&lt;/urls&gt;&lt;remote-database-provider&gt;NLM&lt;/remote-database-provider&gt;&lt;language&gt;eng&lt;/language&gt;&lt;/record&gt;&lt;/Cite&gt;&lt;/EndNote&gt;</w:instrText>
      </w:r>
      <w:r w:rsidR="00BC21C1">
        <w:rPr>
          <w:lang w:val="en-GB"/>
        </w:rPr>
        <w:fldChar w:fldCharType="separate"/>
      </w:r>
      <w:r w:rsidR="00623DAA">
        <w:rPr>
          <w:noProof/>
          <w:lang w:val="en-GB"/>
        </w:rPr>
        <w:t>[</w:t>
      </w:r>
      <w:hyperlink w:anchor="_ENREF_60" w:tooltip="Layland, 2009 #170" w:history="1">
        <w:r w:rsidR="00D313D2">
          <w:rPr>
            <w:noProof/>
            <w:lang w:val="en-GB"/>
          </w:rPr>
          <w:t>60</w:t>
        </w:r>
      </w:hyperlink>
      <w:r w:rsidR="00623DAA">
        <w:rPr>
          <w:noProof/>
          <w:lang w:val="en-GB"/>
        </w:rPr>
        <w:t>]</w:t>
      </w:r>
      <w:r w:rsidR="00BC21C1">
        <w:rPr>
          <w:lang w:val="en-GB"/>
        </w:rPr>
        <w:fldChar w:fldCharType="end"/>
      </w:r>
      <w:r w:rsidR="002806B7">
        <w:rPr>
          <w:lang w:val="en-GB"/>
        </w:rPr>
        <w:t xml:space="preserve">. Although the mechanisms of cardiotoxicity aren’t clear, D4 is known to be expressed in the heart </w:t>
      </w:r>
      <w:r w:rsidR="00072DCE">
        <w:rPr>
          <w:lang w:val="en-GB"/>
        </w:rPr>
        <w:fldChar w:fldCharType="begin"/>
      </w:r>
      <w:r w:rsidR="00623DAA">
        <w:rPr>
          <w:lang w:val="en-GB"/>
        </w:rPr>
        <w:instrText xml:space="preserve"> ADDIN EN.CITE &lt;EndNote&gt;&lt;Cite&gt;&lt;Author&gt;Cavallotti&lt;/Author&gt;&lt;Year&gt;2010&lt;/Year&gt;&lt;RecNum&gt;154&lt;/RecNum&gt;&lt;DisplayText&gt;[61]&lt;/DisplayText&gt;&lt;record&gt;&lt;rec-number&gt;154&lt;/rec-number&gt;&lt;foreign-keys&gt;&lt;key app="EN" db-id="frrdwfw9b2tr0jevwpbvdvxv2evwzd20zfd5"&gt;154&lt;/key&gt;&lt;/foreign-keys&gt;&lt;ref-type name="Journal Article"&gt;17&lt;/ref-type&gt;&lt;contributors&gt;&lt;authors&gt;&lt;author&gt;Cavallotti, C.&lt;/author&gt;&lt;author&gt;Mancone, M.&lt;/author&gt;&lt;author&gt;Bruzzone, P.&lt;/author&gt;&lt;author&gt;Sabbatini, M.&lt;/author&gt;&lt;author&gt;Mignini, F.&lt;/author&gt;&lt;/authors&gt;&lt;/contributors&gt;&lt;auth-address&gt;Department of Cardiovascular and Respiratory Science, University of Rome &amp;quot;La Sapienza&amp;quot;, Italy.&lt;/auth-address&gt;&lt;titles&gt;&lt;title&gt;Dopamine receptor subtypes in the native human heart&lt;/title&gt;&lt;secondary-title&gt;Heart Vessels&lt;/secondary-title&gt;&lt;alt-title&gt;Heart and vessels&lt;/alt-title&gt;&lt;/titles&gt;&lt;periodical&gt;&lt;full-title&gt;Heart Vessels&lt;/full-title&gt;&lt;abbr-1&gt;Heart and vessels&lt;/abbr-1&gt;&lt;/periodical&gt;&lt;alt-periodical&gt;&lt;full-title&gt;Heart Vessels&lt;/full-title&gt;&lt;abbr-1&gt;Heart and vessels&lt;/abbr-1&gt;&lt;/alt-periodical&gt;&lt;pages&gt;432-7&lt;/pages&gt;&lt;volume&gt;25&lt;/volume&gt;&lt;number&gt;5&lt;/number&gt;&lt;edition&gt;2010/08/03&lt;/edition&gt;&lt;keywords&gt;&lt;keyword&gt;Adult&lt;/keyword&gt;&lt;keyword&gt;Blotting, Western&lt;/keyword&gt;&lt;keyword&gt;Endocardium/*chemistry&lt;/keyword&gt;&lt;keyword&gt;Humans&lt;/keyword&gt;&lt;keyword&gt;Immunohistochemistry&lt;/keyword&gt;&lt;keyword&gt;Myocardium/*chemistry&lt;/keyword&gt;&lt;keyword&gt;Pericardium/*chemistry&lt;/keyword&gt;&lt;keyword&gt;Receptors, Dopamine/*analysis&lt;/keyword&gt;&lt;keyword&gt;Receptors, Dopamine D1/analysis&lt;/keyword&gt;&lt;keyword&gt;Receptors, Dopamine D2/analysis&lt;/keyword&gt;&lt;keyword&gt;Receptors, Dopamine D4/analysis&lt;/keyword&gt;&lt;keyword&gt;Receptors, Dopamine D5/analysis&lt;/keyword&gt;&lt;/keywords&gt;&lt;dates&gt;&lt;year&gt;2010&lt;/year&gt;&lt;pub-dates&gt;&lt;date&gt;Sep&lt;/date&gt;&lt;/pub-dates&gt;&lt;/dates&gt;&lt;isbn&gt;0910-8327&lt;/isbn&gt;&lt;accession-num&gt;20676967&lt;/accession-num&gt;&lt;urls&gt;&lt;/urls&gt;&lt;electronic-resource-num&gt;10.1007/s00380-009-1224-4&lt;/electronic-resource-num&gt;&lt;remote-database-provider&gt;NLM&lt;/remote-database-provider&gt;&lt;language&gt;eng&lt;/language&gt;&lt;/record&gt;&lt;/Cite&gt;&lt;/EndNote&gt;</w:instrText>
      </w:r>
      <w:r w:rsidR="00072DCE">
        <w:rPr>
          <w:lang w:val="en-GB"/>
        </w:rPr>
        <w:fldChar w:fldCharType="separate"/>
      </w:r>
      <w:r w:rsidR="00623DAA">
        <w:rPr>
          <w:noProof/>
          <w:lang w:val="en-GB"/>
        </w:rPr>
        <w:t>[</w:t>
      </w:r>
      <w:hyperlink w:anchor="_ENREF_61" w:tooltip="Cavallotti, 2010 #154" w:history="1">
        <w:r w:rsidR="00D313D2">
          <w:rPr>
            <w:noProof/>
            <w:lang w:val="en-GB"/>
          </w:rPr>
          <w:t>61</w:t>
        </w:r>
      </w:hyperlink>
      <w:r w:rsidR="00623DAA">
        <w:rPr>
          <w:noProof/>
          <w:lang w:val="en-GB"/>
        </w:rPr>
        <w:t>]</w:t>
      </w:r>
      <w:r w:rsidR="00072DCE">
        <w:rPr>
          <w:lang w:val="en-GB"/>
        </w:rPr>
        <w:fldChar w:fldCharType="end"/>
      </w:r>
      <w:r w:rsidR="00072DCE">
        <w:rPr>
          <w:lang w:val="en-GB"/>
        </w:rPr>
        <w:t>.</w:t>
      </w:r>
    </w:p>
    <w:p w14:paraId="16EA7B14" w14:textId="77777777" w:rsidR="00072DCE" w:rsidRPr="00072DCE" w:rsidRDefault="00072DCE" w:rsidP="00072DCE">
      <w:pPr>
        <w:pStyle w:val="NoSpacing"/>
        <w:rPr>
          <w:lang w:val="en-GB"/>
        </w:rPr>
      </w:pPr>
    </w:p>
    <w:p w14:paraId="4B717D31" w14:textId="1DF407D5" w:rsidR="00314C8A" w:rsidRDefault="00FA2F4A" w:rsidP="00574D10">
      <w:pPr>
        <w:pStyle w:val="NoSpacing"/>
        <w:numPr>
          <w:ilvl w:val="0"/>
          <w:numId w:val="9"/>
        </w:numPr>
        <w:ind w:left="714" w:hanging="357"/>
        <w:rPr>
          <w:lang w:val="en-GB"/>
        </w:rPr>
      </w:pPr>
      <w:r>
        <w:rPr>
          <w:lang w:val="en-GB"/>
        </w:rPr>
        <w:t>GSK3α</w:t>
      </w:r>
      <w:r w:rsidR="00660941">
        <w:rPr>
          <w:lang w:val="en-GB"/>
        </w:rPr>
        <w:t xml:space="preserve"> is</w:t>
      </w:r>
      <w:r w:rsidR="00B81E30">
        <w:rPr>
          <w:lang w:val="en-GB"/>
        </w:rPr>
        <w:t xml:space="preserve"> involved in </w:t>
      </w:r>
      <w:r w:rsidR="00577637">
        <w:rPr>
          <w:lang w:val="en-GB"/>
        </w:rPr>
        <w:t xml:space="preserve">several </w:t>
      </w:r>
      <w:r w:rsidR="00B81E30">
        <w:rPr>
          <w:lang w:val="en-GB"/>
        </w:rPr>
        <w:t>cardiac signal transduction pathways</w:t>
      </w:r>
      <w:r w:rsidR="00A72C91">
        <w:rPr>
          <w:lang w:val="en-GB"/>
        </w:rPr>
        <w:t xml:space="preserve">; </w:t>
      </w:r>
      <w:r w:rsidR="00B81E30">
        <w:rPr>
          <w:lang w:val="en-GB"/>
        </w:rPr>
        <w:t xml:space="preserve">see </w:t>
      </w:r>
      <w:r w:rsidR="00A72C91">
        <w:rPr>
          <w:lang w:val="en-GB"/>
        </w:rPr>
        <w:t>discussion in the ‘Kinases’ section below</w:t>
      </w:r>
      <w:r w:rsidR="00A3231B">
        <w:rPr>
          <w:lang w:val="en-GB"/>
        </w:rPr>
        <w:t>.</w:t>
      </w:r>
    </w:p>
    <w:p w14:paraId="660CCF90" w14:textId="77777777" w:rsidR="00574D10" w:rsidRDefault="00574D10" w:rsidP="00574D10">
      <w:pPr>
        <w:pStyle w:val="NoSpacing"/>
        <w:ind w:left="714"/>
        <w:rPr>
          <w:lang w:val="en-GB"/>
        </w:rPr>
      </w:pPr>
    </w:p>
    <w:p w14:paraId="0CC8384D" w14:textId="525FFAE6" w:rsidR="00F360E3" w:rsidRDefault="00F360E3" w:rsidP="00574D10">
      <w:pPr>
        <w:pStyle w:val="NoSpacing"/>
        <w:numPr>
          <w:ilvl w:val="0"/>
          <w:numId w:val="9"/>
        </w:numPr>
        <w:ind w:left="714" w:hanging="357"/>
        <w:rPr>
          <w:lang w:val="en-GB"/>
        </w:rPr>
      </w:pPr>
      <w:r>
        <w:rPr>
          <w:lang w:val="en-GB"/>
        </w:rPr>
        <w:t xml:space="preserve">Melatonin </w:t>
      </w:r>
      <w:r w:rsidR="00E3283A">
        <w:rPr>
          <w:lang w:val="en-GB"/>
        </w:rPr>
        <w:t>receptor agonists have</w:t>
      </w:r>
      <w:r>
        <w:rPr>
          <w:lang w:val="en-GB"/>
        </w:rPr>
        <w:t xml:space="preserve"> been shown to have cardiovascular effects</w:t>
      </w:r>
      <w:r w:rsidR="00F7097C">
        <w:rPr>
          <w:lang w:val="en-GB"/>
        </w:rPr>
        <w:t>,</w:t>
      </w:r>
      <w:r>
        <w:rPr>
          <w:lang w:val="en-GB"/>
        </w:rPr>
        <w:t xml:space="preserve"> although the evidence for </w:t>
      </w:r>
      <w:r w:rsidR="00BA36D5">
        <w:rPr>
          <w:lang w:val="en-GB"/>
        </w:rPr>
        <w:t xml:space="preserve">actual </w:t>
      </w:r>
      <w:r>
        <w:rPr>
          <w:lang w:val="en-GB"/>
        </w:rPr>
        <w:t>toxicity is weak. Note that MT</w:t>
      </w:r>
      <w:r w:rsidRPr="00960CBD">
        <w:rPr>
          <w:vertAlign w:val="subscript"/>
          <w:lang w:val="en-GB"/>
        </w:rPr>
        <w:t>1</w:t>
      </w:r>
      <w:r>
        <w:rPr>
          <w:lang w:val="en-GB"/>
        </w:rPr>
        <w:t xml:space="preserve"> &amp; MT</w:t>
      </w:r>
      <w:r w:rsidRPr="00960CBD">
        <w:rPr>
          <w:vertAlign w:val="subscript"/>
          <w:lang w:val="en-GB"/>
        </w:rPr>
        <w:t>2</w:t>
      </w:r>
      <w:r>
        <w:rPr>
          <w:lang w:val="en-GB"/>
        </w:rPr>
        <w:t xml:space="preserve"> are the important isoforms</w:t>
      </w:r>
      <w:r w:rsidR="00E3283A">
        <w:rPr>
          <w:lang w:val="en-GB"/>
        </w:rPr>
        <w:t xml:space="preserve"> in humans</w:t>
      </w:r>
      <w:r>
        <w:rPr>
          <w:lang w:val="en-GB"/>
        </w:rPr>
        <w:t xml:space="preserve">, </w:t>
      </w:r>
      <w:r w:rsidRPr="00960CBD">
        <w:rPr>
          <w:i/>
          <w:lang w:val="en-GB"/>
        </w:rPr>
        <w:t>not</w:t>
      </w:r>
      <w:r>
        <w:rPr>
          <w:lang w:val="en-GB"/>
        </w:rPr>
        <w:t xml:space="preserve"> MT</w:t>
      </w:r>
      <w:r w:rsidRPr="00960CBD">
        <w:rPr>
          <w:vertAlign w:val="subscript"/>
          <w:lang w:val="en-GB"/>
        </w:rPr>
        <w:t>3</w:t>
      </w:r>
      <w:r>
        <w:rPr>
          <w:lang w:val="en-GB"/>
        </w:rPr>
        <w:t xml:space="preserve"> as suggested by the </w:t>
      </w:r>
      <w:r w:rsidR="00E3283A">
        <w:rPr>
          <w:lang w:val="en-GB"/>
        </w:rPr>
        <w:t>Cerep</w:t>
      </w:r>
      <w:r>
        <w:rPr>
          <w:lang w:val="en-GB"/>
        </w:rPr>
        <w:t xml:space="preserve"> list</w:t>
      </w:r>
      <w:r w:rsidR="00F7097C">
        <w:rPr>
          <w:lang w:val="en-GB"/>
        </w:rPr>
        <w:t> </w:t>
      </w:r>
      <w:r w:rsidR="00F7097C">
        <w:rPr>
          <w:lang w:val="en-GB"/>
        </w:rPr>
        <w:fldChar w:fldCharType="begin"/>
      </w:r>
      <w:r w:rsidR="00623DAA">
        <w:rPr>
          <w:lang w:val="en-GB"/>
        </w:rPr>
        <w:instrText xml:space="preserve"> ADDIN EN.CITE &lt;EndNote&gt;&lt;Cite&gt;&lt;Author&gt;Paulis&lt;/Author&gt;&lt;Year&gt;2012&lt;/Year&gt;&lt;RecNum&gt;60&lt;/RecNum&gt;&lt;DisplayText&gt;[62]&lt;/DisplayText&gt;&lt;record&gt;&lt;rec-number&gt;60&lt;/rec-number&gt;&lt;foreign-keys&gt;&lt;key app="EN" db-id="frrdwfw9b2tr0jevwpbvdvxv2evwzd20zfd5"&gt;60&lt;/key&gt;&lt;/foreign-keys&gt;&lt;ref-type name="Journal Article"&gt;17&lt;/ref-type&gt;&lt;contributors&gt;&lt;authors&gt;&lt;author&gt;Paulis, L.&lt;/author&gt;&lt;author&gt;Simko, F.&lt;/author&gt;&lt;author&gt;Laudon, M.&lt;/author&gt;&lt;/authors&gt;&lt;/contributors&gt;&lt;auth-address&gt;Institute of Pathophysiology, Faculty of Medicine, Comenius University, Sasinkova 4, 81108, Bratislava, Slovakia. ludo@lfuk.sk&lt;/auth-address&gt;&lt;titles&gt;&lt;title&gt;Cardiovascular effects of melatonin receptor agonists&lt;/title&gt;&lt;secondary-title&gt;Expert Opin Investig Drugs&lt;/secondary-title&gt;&lt;alt-title&gt;Expert opinion on investigational drugs&lt;/alt-title&gt;&lt;/titles&gt;&lt;periodical&gt;&lt;full-title&gt;Expert Opin Investig Drugs&lt;/full-title&gt;&lt;abbr-1&gt;Expert opinion on investigational drugs&lt;/abbr-1&gt;&lt;/periodical&gt;&lt;alt-periodical&gt;&lt;full-title&gt;Expert Opin Investig Drugs&lt;/full-title&gt;&lt;abbr-1&gt;Expert opinion on investigational drugs&lt;/abbr-1&gt;&lt;/alt-periodical&gt;&lt;pages&gt;1661-78&lt;/pages&gt;&lt;volume&gt;21&lt;/volume&gt;&lt;number&gt;11&lt;/number&gt;&lt;edition&gt;2012/08/25&lt;/edition&gt;&lt;keywords&gt;&lt;keyword&gt;Animals&lt;/keyword&gt;&lt;keyword&gt;Cardiovascular Agents/pharmacokinetics/pharmacology/therapeutic use&lt;/keyword&gt;&lt;keyword&gt;Cardiovascular Diseases/drug therapy/physiopathology&lt;/keyword&gt;&lt;keyword&gt;Circadian Rhythm/physiology&lt;/keyword&gt;&lt;keyword&gt;Drug Design&lt;/keyword&gt;&lt;keyword&gt;Humans&lt;/keyword&gt;&lt;keyword&gt;Melatonin/*metabolism&lt;/keyword&gt;&lt;keyword&gt;Receptor, Melatonin, MT1/*agonists&lt;/keyword&gt;&lt;keyword&gt;Receptor, Melatonin, MT2/*agonists&lt;/keyword&gt;&lt;/keywords&gt;&lt;dates&gt;&lt;year&gt;2012&lt;/year&gt;&lt;pub-dates&gt;&lt;date&gt;Nov&lt;/date&gt;&lt;/pub-dates&gt;&lt;/dates&gt;&lt;isbn&gt;1354-3784&lt;/isbn&gt;&lt;accession-num&gt;22916799&lt;/accession-num&gt;&lt;urls&gt;&lt;/urls&gt;&lt;electronic-resource-num&gt;10.1517/13543784.2012.714771&lt;/electronic-resource-num&gt;&lt;remote-database-provider&gt;NLM&lt;/remote-database-provider&gt;&lt;language&gt;eng&lt;/language&gt;&lt;/record&gt;&lt;/Cite&gt;&lt;/EndNote&gt;</w:instrText>
      </w:r>
      <w:r w:rsidR="00F7097C">
        <w:rPr>
          <w:lang w:val="en-GB"/>
        </w:rPr>
        <w:fldChar w:fldCharType="separate"/>
      </w:r>
      <w:r w:rsidR="00623DAA">
        <w:rPr>
          <w:noProof/>
          <w:lang w:val="en-GB"/>
        </w:rPr>
        <w:t>[</w:t>
      </w:r>
      <w:hyperlink w:anchor="_ENREF_62" w:tooltip="Paulis, 2012 #60" w:history="1">
        <w:r w:rsidR="00D313D2">
          <w:rPr>
            <w:noProof/>
            <w:lang w:val="en-GB"/>
          </w:rPr>
          <w:t>62</w:t>
        </w:r>
      </w:hyperlink>
      <w:r w:rsidR="00623DAA">
        <w:rPr>
          <w:noProof/>
          <w:lang w:val="en-GB"/>
        </w:rPr>
        <w:t>]</w:t>
      </w:r>
      <w:r w:rsidR="00F7097C">
        <w:rPr>
          <w:lang w:val="en-GB"/>
        </w:rPr>
        <w:fldChar w:fldCharType="end"/>
      </w:r>
      <w:r>
        <w:rPr>
          <w:lang w:val="en-GB"/>
        </w:rPr>
        <w:t>.</w:t>
      </w:r>
    </w:p>
    <w:p w14:paraId="1483A606" w14:textId="77777777" w:rsidR="00574D10" w:rsidRDefault="00574D10" w:rsidP="00574D10">
      <w:pPr>
        <w:pStyle w:val="NoSpacing"/>
        <w:rPr>
          <w:lang w:val="en-GB"/>
        </w:rPr>
      </w:pPr>
    </w:p>
    <w:p w14:paraId="1759304C" w14:textId="73CE8C0E" w:rsidR="00E35FC9" w:rsidRDefault="00BA36D5" w:rsidP="00574D10">
      <w:pPr>
        <w:pStyle w:val="NoSpacing"/>
        <w:numPr>
          <w:ilvl w:val="0"/>
          <w:numId w:val="9"/>
        </w:numPr>
        <w:ind w:left="714" w:hanging="357"/>
        <w:rPr>
          <w:lang w:val="en-GB"/>
        </w:rPr>
      </w:pPr>
      <w:r>
        <w:rPr>
          <w:lang w:val="en-GB"/>
        </w:rPr>
        <w:t xml:space="preserve">Tyrosine hydroxylase </w:t>
      </w:r>
      <w:r w:rsidR="00E35FC9">
        <w:rPr>
          <w:lang w:val="en-GB"/>
        </w:rPr>
        <w:t>can affect norepinephrine levels in cardiac tissue</w:t>
      </w:r>
      <w:r w:rsidR="00F7097C">
        <w:rPr>
          <w:lang w:val="en-GB"/>
        </w:rPr>
        <w:t>,</w:t>
      </w:r>
      <w:r w:rsidR="00E35FC9">
        <w:rPr>
          <w:lang w:val="en-GB"/>
        </w:rPr>
        <w:t xml:space="preserve"> although the evidence for toxic effects of TH inhibition is lacking</w:t>
      </w:r>
      <w:r w:rsidR="00F7097C">
        <w:rPr>
          <w:lang w:val="en-GB"/>
        </w:rPr>
        <w:t> </w:t>
      </w:r>
      <w:r w:rsidR="00F7097C">
        <w:rPr>
          <w:lang w:val="en-GB"/>
        </w:rPr>
        <w:fldChar w:fldCharType="begin">
          <w:fldData xml:space="preserve">PEVuZE5vdGU+PENpdGU+PEF1dGhvcj5FaXNlbmhvZmVyPC9BdXRob3I+PFllYXI+MTk5NjwvWWVh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</w:fldData>
        </w:fldChar>
      </w:r>
      <w:r w:rsidR="00623DAA">
        <w:rPr>
          <w:lang w:val="en-GB"/>
        </w:rPr>
        <w:instrText xml:space="preserve"> ADDIN EN.CITE </w:instrText>
      </w:r>
      <w:r w:rsidR="00623DAA">
        <w:rPr>
          <w:lang w:val="en-GB"/>
        </w:rPr>
        <w:fldChar w:fldCharType="begin">
          <w:fldData xml:space="preserve">PEVuZE5vdGU+PENpdGU+PEF1dGhvcj5FaXNlbmhvZmVyPC9BdXRob3I+PFllYXI+MTk5NjwvWWVh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</w:fldData>
        </w:fldChar>
      </w:r>
      <w:r w:rsidR="00623DAA">
        <w:rPr>
          <w:lang w:val="en-GB"/>
        </w:rPr>
        <w:instrText xml:space="preserve"> ADDIN EN.CITE.DATA </w:instrText>
      </w:r>
      <w:r w:rsidR="00623DAA">
        <w:rPr>
          <w:lang w:val="en-GB"/>
        </w:rPr>
      </w:r>
      <w:r w:rsidR="00623DAA">
        <w:rPr>
          <w:lang w:val="en-GB"/>
        </w:rPr>
        <w:fldChar w:fldCharType="end"/>
      </w:r>
      <w:r w:rsidR="00F7097C">
        <w:rPr>
          <w:lang w:val="en-GB"/>
        </w:rPr>
      </w:r>
      <w:r w:rsidR="00F7097C">
        <w:rPr>
          <w:lang w:val="en-GB"/>
        </w:rPr>
        <w:fldChar w:fldCharType="separate"/>
      </w:r>
      <w:r w:rsidR="00623DAA">
        <w:rPr>
          <w:noProof/>
          <w:lang w:val="en-GB"/>
        </w:rPr>
        <w:t>[</w:t>
      </w:r>
      <w:hyperlink w:anchor="_ENREF_63" w:tooltip="Eisenhofer, 1996 #62" w:history="1">
        <w:r w:rsidR="00D313D2">
          <w:rPr>
            <w:noProof/>
            <w:lang w:val="en-GB"/>
          </w:rPr>
          <w:t>63</w:t>
        </w:r>
      </w:hyperlink>
      <w:r w:rsidR="00623DAA">
        <w:rPr>
          <w:noProof/>
          <w:lang w:val="en-GB"/>
        </w:rPr>
        <w:t>]</w:t>
      </w:r>
      <w:r w:rsidR="00F7097C">
        <w:rPr>
          <w:lang w:val="en-GB"/>
        </w:rPr>
        <w:fldChar w:fldCharType="end"/>
      </w:r>
      <w:r w:rsidR="00E35FC9">
        <w:rPr>
          <w:lang w:val="en-GB"/>
        </w:rPr>
        <w:t>.</w:t>
      </w:r>
    </w:p>
    <w:p w14:paraId="1E21C264" w14:textId="77777777" w:rsidR="00574D10" w:rsidRPr="00E35FC9" w:rsidRDefault="00574D10" w:rsidP="00574D10">
      <w:pPr>
        <w:pStyle w:val="NoSpacing"/>
        <w:rPr>
          <w:lang w:val="en-GB"/>
        </w:rPr>
      </w:pPr>
    </w:p>
    <w:p w14:paraId="6F524112" w14:textId="6ED442CF" w:rsidR="00960CBD" w:rsidRDefault="00960CBD" w:rsidP="00574D10">
      <w:pPr>
        <w:pStyle w:val="NoSpacing"/>
        <w:numPr>
          <w:ilvl w:val="0"/>
          <w:numId w:val="9"/>
        </w:numPr>
        <w:ind w:left="714" w:hanging="357"/>
        <w:rPr>
          <w:lang w:val="en-GB"/>
        </w:rPr>
      </w:pPr>
      <w:r>
        <w:rPr>
          <w:lang w:val="en-GB"/>
        </w:rPr>
        <w:t xml:space="preserve">Urotensin II </w:t>
      </w:r>
      <w:r w:rsidR="002D3840">
        <w:rPr>
          <w:lang w:val="en-GB"/>
        </w:rPr>
        <w:t>known to modulate cardiovascular function is a number of ways</w:t>
      </w:r>
      <w:r w:rsidR="002A11A5">
        <w:rPr>
          <w:lang w:val="en-GB"/>
        </w:rPr>
        <w:t>,</w:t>
      </w:r>
      <w:r w:rsidR="00F360E3">
        <w:rPr>
          <w:lang w:val="en-GB"/>
        </w:rPr>
        <w:t xml:space="preserve"> so toxic </w:t>
      </w:r>
      <w:r w:rsidR="002B598A">
        <w:rPr>
          <w:lang w:val="en-GB"/>
        </w:rPr>
        <w:t xml:space="preserve">CVS </w:t>
      </w:r>
      <w:r w:rsidR="00F360E3">
        <w:rPr>
          <w:lang w:val="en-GB"/>
        </w:rPr>
        <w:t xml:space="preserve">effects from </w:t>
      </w:r>
      <w:r w:rsidR="00BA36D5">
        <w:rPr>
          <w:lang w:val="en-GB"/>
        </w:rPr>
        <w:t xml:space="preserve">urotensin II receptor (UT) </w:t>
      </w:r>
      <w:r w:rsidR="002D3840">
        <w:rPr>
          <w:lang w:val="en-GB"/>
        </w:rPr>
        <w:t>ligands is</w:t>
      </w:r>
      <w:bookmarkStart w:id="1" w:name="_GoBack"/>
      <w:bookmarkEnd w:id="1"/>
      <w:r w:rsidR="00F360E3">
        <w:rPr>
          <w:lang w:val="en-GB"/>
        </w:rPr>
        <w:t xml:space="preserve"> plausible</w:t>
      </w:r>
      <w:r w:rsidR="00F7097C">
        <w:rPr>
          <w:lang w:val="en-GB"/>
        </w:rPr>
        <w:t> </w:t>
      </w:r>
      <w:r w:rsidR="00D313D2">
        <w:rPr>
          <w:lang w:val="en-GB"/>
        </w:rPr>
        <w:fldChar w:fldCharType="begin"/>
      </w:r>
      <w:r w:rsidR="00D313D2">
        <w:rPr>
          <w:lang w:val="en-GB"/>
        </w:rPr>
        <w:instrText xml:space="preserve"> ADDIN EN.CITE &lt;EndNote&gt;&lt;Cite&gt;&lt;Author&gt;Russell&lt;/Author&gt;&lt;Year&gt;2008&lt;/Year&gt;&lt;RecNum&gt;187&lt;/RecNum&gt;&lt;DisplayText&gt;[64]&lt;/DisplayText&gt;&lt;record&gt;&lt;rec-number&gt;187&lt;/rec-number&gt;&lt;foreign-keys&gt;&lt;key app="EN" db-id="frrdwfw9b2tr0jevwpbvdvxv2evwzd20zfd5"&gt;187&lt;/key&gt;&lt;/foreign-keys&gt;&lt;ref-type name="Journal Article"&gt;17&lt;/ref-type&gt;&lt;contributors&gt;&lt;authors&gt;&lt;author&gt;Russell, F. D.&lt;/author&gt;&lt;/authors&gt;&lt;/contributors&gt;&lt;titles&gt;&lt;title&gt;Urotensin II in cardiovascular regulation&lt;/title&gt;&lt;secondary-title&gt;Vasc Health Risk Manag&lt;/secondary-title&gt;&lt;alt-title&gt;Vascular Health and Risk Management&lt;/alt-title&gt;&lt;/titles&gt;&lt;periodical&gt;&lt;full-title&gt;Vasc Health Risk Manag&lt;/full-title&gt;&lt;abbr-1&gt;Vascular Health and Risk Management&lt;/abbr-1&gt;&lt;/periodical&gt;&lt;alt-periodical&gt;&lt;full-title&gt;Vasc Health Risk Manag&lt;/full-title&gt;&lt;abbr-1&gt;Vascular Health and Risk Management&lt;/abbr-1&gt;&lt;/alt-periodical&gt;&lt;pages&gt;775-85&lt;/pages&gt;&lt;volume&gt;4&lt;/volume&gt;&lt;number&gt;4&lt;/number&gt;&lt;dates&gt;&lt;year&gt;2008&lt;/year&gt;&lt;pub-dates&gt;&lt;date&gt;Aug&lt;/date&gt;&lt;/pub-dates&gt;&lt;/dates&gt;&lt;isbn&gt;1176-6344 (Print)&lt;/isbn&gt;&lt;accession-num&gt;19065995&lt;/accession-num&gt;&lt;urls&gt;&lt;/urls&gt;&lt;custom2&gt;Pmc2597773&lt;/custom2&gt;&lt;language&gt;eng&lt;/language&gt;&lt;/record&gt;&lt;/Cite&gt;&lt;/EndNote&gt;</w:instrText>
      </w:r>
      <w:r w:rsidR="00D313D2">
        <w:rPr>
          <w:lang w:val="en-GB"/>
        </w:rPr>
        <w:fldChar w:fldCharType="separate"/>
      </w:r>
      <w:r w:rsidR="00D313D2">
        <w:rPr>
          <w:noProof/>
          <w:lang w:val="en-GB"/>
        </w:rPr>
        <w:t>[</w:t>
      </w:r>
      <w:hyperlink w:anchor="_ENREF_64" w:tooltip="Russell, 2008 #187" w:history="1">
        <w:r w:rsidR="00D313D2">
          <w:rPr>
            <w:noProof/>
            <w:lang w:val="en-GB"/>
          </w:rPr>
          <w:t>64</w:t>
        </w:r>
      </w:hyperlink>
      <w:r w:rsidR="00D313D2">
        <w:rPr>
          <w:noProof/>
          <w:lang w:val="en-GB"/>
        </w:rPr>
        <w:t>]</w:t>
      </w:r>
      <w:r w:rsidR="00D313D2">
        <w:rPr>
          <w:lang w:val="en-GB"/>
        </w:rPr>
        <w:fldChar w:fldCharType="end"/>
      </w:r>
      <w:r w:rsidR="00F360E3">
        <w:rPr>
          <w:lang w:val="en-GB"/>
        </w:rPr>
        <w:t>.</w:t>
      </w:r>
    </w:p>
    <w:p w14:paraId="64D83F85" w14:textId="77777777" w:rsidR="00574D10" w:rsidRPr="00960CBD" w:rsidRDefault="00574D10" w:rsidP="00574D10">
      <w:pPr>
        <w:pStyle w:val="NoSpacing"/>
        <w:spacing w:after="80"/>
        <w:rPr>
          <w:lang w:val="en-GB"/>
        </w:rPr>
      </w:pPr>
    </w:p>
    <w:p w14:paraId="38E89A59" w14:textId="77777777" w:rsidR="006C775A" w:rsidRDefault="00863EAD" w:rsidP="00C334EE">
      <w:pPr>
        <w:pStyle w:val="NoSpacing"/>
        <w:rPr>
          <w:lang w:val="en-GB"/>
        </w:rPr>
      </w:pPr>
      <w:r>
        <w:rPr>
          <w:lang w:val="en-GB"/>
        </w:rPr>
        <w:t>T</w:t>
      </w:r>
      <w:r w:rsidR="00417771">
        <w:rPr>
          <w:lang w:val="en-GB"/>
        </w:rPr>
        <w:t>here</w:t>
      </w:r>
      <w:r w:rsidR="00960CBD">
        <w:rPr>
          <w:lang w:val="en-GB"/>
        </w:rPr>
        <w:t xml:space="preserve"> do </w:t>
      </w:r>
      <w:r>
        <w:rPr>
          <w:lang w:val="en-GB"/>
        </w:rPr>
        <w:t xml:space="preserve">thus </w:t>
      </w:r>
      <w:r w:rsidR="00960CBD">
        <w:rPr>
          <w:lang w:val="en-GB"/>
        </w:rPr>
        <w:t xml:space="preserve">seem </w:t>
      </w:r>
      <w:r w:rsidR="00417771">
        <w:rPr>
          <w:lang w:val="en-GB"/>
        </w:rPr>
        <w:t xml:space="preserve">to be plausible mechanisms by which </w:t>
      </w:r>
      <w:r>
        <w:rPr>
          <w:lang w:val="en-GB"/>
        </w:rPr>
        <w:t>several of the novel anti</w:t>
      </w:r>
      <w:r>
        <w:rPr>
          <w:lang w:val="en-GB"/>
        </w:rPr>
        <w:noBreakHyphen/>
      </w:r>
      <w:r w:rsidR="00417771">
        <w:rPr>
          <w:lang w:val="en-GB"/>
        </w:rPr>
        <w:t xml:space="preserve">targets might induce CVS toxicity, in particular </w:t>
      </w:r>
      <w:r w:rsidR="0095550B">
        <w:rPr>
          <w:lang w:val="en-GB"/>
        </w:rPr>
        <w:t>Na</w:t>
      </w:r>
      <w:r w:rsidR="0095550B" w:rsidRPr="00253F53">
        <w:rPr>
          <w:vertAlign w:val="superscript"/>
          <w:lang w:val="en-GB"/>
        </w:rPr>
        <w:t>+</w:t>
      </w:r>
      <w:r w:rsidR="0095550B">
        <w:rPr>
          <w:lang w:val="en-GB"/>
        </w:rPr>
        <w:t>/K</w:t>
      </w:r>
      <w:r w:rsidR="0095550B" w:rsidRPr="00253F53">
        <w:rPr>
          <w:vertAlign w:val="superscript"/>
          <w:lang w:val="en-GB"/>
        </w:rPr>
        <w:t>+</w:t>
      </w:r>
      <w:r w:rsidR="0095550B">
        <w:rPr>
          <w:lang w:val="en-GB"/>
        </w:rPr>
        <w:noBreakHyphen/>
        <w:t>ATPase</w:t>
      </w:r>
      <w:r w:rsidR="00960CBD">
        <w:rPr>
          <w:lang w:val="en-GB"/>
        </w:rPr>
        <w:t xml:space="preserve"> blockers</w:t>
      </w:r>
      <w:r w:rsidR="0039684B">
        <w:rPr>
          <w:lang w:val="en-GB"/>
        </w:rPr>
        <w:t xml:space="preserve">, </w:t>
      </w:r>
      <w:r w:rsidR="0095550B">
        <w:rPr>
          <w:lang w:val="en-GB"/>
        </w:rPr>
        <w:t xml:space="preserve">GSK3α </w:t>
      </w:r>
      <w:r w:rsidR="00417771">
        <w:rPr>
          <w:lang w:val="en-GB"/>
        </w:rPr>
        <w:t xml:space="preserve">inhibitors and </w:t>
      </w:r>
      <w:r w:rsidR="0095550B">
        <w:rPr>
          <w:lang w:val="en-GB"/>
        </w:rPr>
        <w:t xml:space="preserve">AR and UT </w:t>
      </w:r>
      <w:r w:rsidR="00417771">
        <w:rPr>
          <w:lang w:val="en-GB"/>
        </w:rPr>
        <w:t xml:space="preserve">agonists (although </w:t>
      </w:r>
      <w:r w:rsidR="004837CF">
        <w:rPr>
          <w:lang w:val="en-GB"/>
        </w:rPr>
        <w:t>more confirmatory</w:t>
      </w:r>
      <w:r w:rsidR="00417771">
        <w:rPr>
          <w:lang w:val="en-GB"/>
        </w:rPr>
        <w:t xml:space="preserve"> </w:t>
      </w:r>
      <w:r w:rsidR="00417771" w:rsidRPr="00417771">
        <w:rPr>
          <w:i/>
          <w:lang w:val="en-GB"/>
        </w:rPr>
        <w:t>in vivo</w:t>
      </w:r>
      <w:r w:rsidR="00417771">
        <w:rPr>
          <w:lang w:val="en-GB"/>
        </w:rPr>
        <w:t xml:space="preserve"> and/or clinical data would be valuable). The other targets seem </w:t>
      </w:r>
      <w:r w:rsidR="004837CF">
        <w:rPr>
          <w:lang w:val="en-GB"/>
        </w:rPr>
        <w:t xml:space="preserve">to be somewhat </w:t>
      </w:r>
      <w:r w:rsidR="00417771">
        <w:rPr>
          <w:lang w:val="en-GB"/>
        </w:rPr>
        <w:t>more speculative, however, and fu</w:t>
      </w:r>
      <w:r w:rsidR="005611BA">
        <w:rPr>
          <w:lang w:val="en-GB"/>
        </w:rPr>
        <w:t>r</w:t>
      </w:r>
      <w:r w:rsidR="00417771">
        <w:rPr>
          <w:lang w:val="en-GB"/>
        </w:rPr>
        <w:t xml:space="preserve">ther research </w:t>
      </w:r>
      <w:r w:rsidR="00911167">
        <w:rPr>
          <w:lang w:val="en-GB"/>
        </w:rPr>
        <w:t>on their utility is required.</w:t>
      </w:r>
    </w:p>
    <w:p w14:paraId="2496C8D5" w14:textId="77777777" w:rsidR="006C775A" w:rsidRDefault="006C775A" w:rsidP="00C334EE">
      <w:pPr>
        <w:pStyle w:val="NoSpacing"/>
        <w:rPr>
          <w:lang w:val="en-GB"/>
        </w:rPr>
      </w:pPr>
    </w:p>
    <w:p w14:paraId="440053FA" w14:textId="4E761F2C" w:rsidR="00C334EE" w:rsidRDefault="00C5264B" w:rsidP="00C334EE">
      <w:pPr>
        <w:pStyle w:val="NoSpacing"/>
        <w:rPr>
          <w:lang w:val="en-GB"/>
        </w:rPr>
      </w:pPr>
      <w:r>
        <w:rPr>
          <w:lang w:val="en-GB"/>
        </w:rPr>
        <w:t xml:space="preserve">A pragmatic </w:t>
      </w:r>
      <w:r w:rsidR="009F186C">
        <w:rPr>
          <w:lang w:val="en-GB"/>
        </w:rPr>
        <w:t xml:space="preserve">way of treating these, and </w:t>
      </w:r>
      <w:r w:rsidR="00D104AF">
        <w:rPr>
          <w:lang w:val="en-GB"/>
        </w:rPr>
        <w:t xml:space="preserve">any </w:t>
      </w:r>
      <w:r w:rsidR="009F186C">
        <w:rPr>
          <w:lang w:val="en-GB"/>
        </w:rPr>
        <w:t xml:space="preserve">other </w:t>
      </w:r>
      <w:r w:rsidR="00417771">
        <w:rPr>
          <w:lang w:val="en-GB"/>
        </w:rPr>
        <w:t>more</w:t>
      </w:r>
      <w:r w:rsidR="009F186C">
        <w:rPr>
          <w:lang w:val="en-GB"/>
        </w:rPr>
        <w:t xml:space="preserve"> speculative targets</w:t>
      </w:r>
      <w:r w:rsidR="00D104AF">
        <w:rPr>
          <w:lang w:val="en-GB"/>
        </w:rPr>
        <w:t xml:space="preserve"> that may be encountered</w:t>
      </w:r>
      <w:r w:rsidR="009F186C">
        <w:rPr>
          <w:lang w:val="en-GB"/>
        </w:rPr>
        <w:t xml:space="preserve">, </w:t>
      </w:r>
      <w:r w:rsidR="00863EAD">
        <w:rPr>
          <w:lang w:val="en-GB"/>
        </w:rPr>
        <w:t>would</w:t>
      </w:r>
      <w:r>
        <w:rPr>
          <w:lang w:val="en-GB"/>
        </w:rPr>
        <w:t xml:space="preserve"> be to include </w:t>
      </w:r>
      <w:r w:rsidR="009F186C">
        <w:rPr>
          <w:lang w:val="en-GB"/>
        </w:rPr>
        <w:t xml:space="preserve">them on a </w:t>
      </w:r>
      <w:r w:rsidR="00344819">
        <w:rPr>
          <w:lang w:val="en-GB"/>
        </w:rPr>
        <w:t>‘</w:t>
      </w:r>
      <w:r w:rsidR="009F186C">
        <w:rPr>
          <w:lang w:val="en-GB"/>
        </w:rPr>
        <w:t>long-list</w:t>
      </w:r>
      <w:r w:rsidR="00344819">
        <w:rPr>
          <w:lang w:val="en-GB"/>
        </w:rPr>
        <w:t>’</w:t>
      </w:r>
      <w:r>
        <w:rPr>
          <w:lang w:val="en-GB"/>
        </w:rPr>
        <w:t xml:space="preserve">, but to </w:t>
      </w:r>
      <w:r w:rsidR="009F186C">
        <w:rPr>
          <w:lang w:val="en-GB"/>
        </w:rPr>
        <w:t>prioritize</w:t>
      </w:r>
      <w:r>
        <w:rPr>
          <w:lang w:val="en-GB"/>
        </w:rPr>
        <w:t xml:space="preserve"> them below those that </w:t>
      </w:r>
      <w:r w:rsidR="009F186C">
        <w:rPr>
          <w:lang w:val="en-GB"/>
        </w:rPr>
        <w:t>are judged to have a more solid involvement in toxicity</w:t>
      </w:r>
      <w:r>
        <w:rPr>
          <w:lang w:val="en-GB"/>
        </w:rPr>
        <w:t xml:space="preserve"> in data gathering or modelling efforts.</w:t>
      </w:r>
    </w:p>
    <w:p w14:paraId="542A5764" w14:textId="77777777" w:rsidR="002F76A9" w:rsidRDefault="002F76A9" w:rsidP="00C334EE">
      <w:pPr>
        <w:pStyle w:val="NoSpacing"/>
        <w:rPr>
          <w:lang w:val="en-GB"/>
        </w:rPr>
      </w:pPr>
    </w:p>
    <w:p w14:paraId="681D629E" w14:textId="17B72E0F" w:rsidR="002F76A9" w:rsidRPr="00143EA9" w:rsidRDefault="00143EA9" w:rsidP="00C334EE">
      <w:pPr>
        <w:pStyle w:val="NoSpacing"/>
        <w:rPr>
          <w:b/>
          <w:lang w:val="en-GB"/>
        </w:rPr>
      </w:pPr>
      <w:r w:rsidRPr="00143EA9">
        <w:rPr>
          <w:b/>
          <w:lang w:val="en-GB"/>
        </w:rPr>
        <w:t>Ion Channels</w:t>
      </w:r>
      <w:r w:rsidR="00B9196C">
        <w:rPr>
          <w:b/>
          <w:lang w:val="en-GB"/>
        </w:rPr>
        <w:t xml:space="preserve"> &amp; Pumps</w:t>
      </w:r>
    </w:p>
    <w:p w14:paraId="295FBD8A" w14:textId="77777777" w:rsidR="00143EA9" w:rsidRDefault="00143EA9" w:rsidP="00C334EE">
      <w:pPr>
        <w:pStyle w:val="NoSpacing"/>
        <w:rPr>
          <w:lang w:val="en-GB"/>
        </w:rPr>
      </w:pPr>
    </w:p>
    <w:p w14:paraId="76979392" w14:textId="22AA62F5" w:rsidR="004126D8" w:rsidRDefault="0063018A" w:rsidP="00C334EE">
      <w:pPr>
        <w:pStyle w:val="NoSpacing"/>
        <w:rPr>
          <w:lang w:val="en-GB"/>
        </w:rPr>
      </w:pPr>
      <w:r>
        <w:rPr>
          <w:lang w:val="en-GB"/>
        </w:rPr>
        <w:t>As</w:t>
      </w:r>
      <w:r w:rsidR="00C17C09">
        <w:rPr>
          <w:lang w:val="en-GB"/>
        </w:rPr>
        <w:t xml:space="preserve"> mentioned above, the hERG potassium channel is the most studied of the cardiac ion channels, and the one most </w:t>
      </w:r>
      <w:r w:rsidR="00167A94">
        <w:rPr>
          <w:lang w:val="en-GB"/>
        </w:rPr>
        <w:t>commonly</w:t>
      </w:r>
      <w:r w:rsidR="00C17C09">
        <w:rPr>
          <w:lang w:val="en-GB"/>
        </w:rPr>
        <w:t xml:space="preserve"> associated with arrhythmia</w:t>
      </w:r>
      <w:r w:rsidR="007865DA">
        <w:rPr>
          <w:lang w:val="en-GB"/>
        </w:rPr>
        <w:t xml:space="preserve"> </w:t>
      </w:r>
      <w:r w:rsidR="00011B84">
        <w:rPr>
          <w:lang w:val="en-GB"/>
        </w:rPr>
        <w:fldChar w:fldCharType="begin"/>
      </w:r>
      <w:r w:rsidR="00623DAA">
        <w:rPr>
          <w:lang w:val="en-GB"/>
        </w:rPr>
        <w:instrText xml:space="preserve"> ADDIN EN.CITE &lt;EndNote&gt;&lt;Cite&gt;&lt;Author&gt;Raschi&lt;/Author&gt;&lt;Year&gt;2009&lt;/Year&gt;&lt;RecNum&gt;43&lt;/RecNum&gt;&lt;DisplayText&gt;[45]&lt;/DisplayText&gt;&lt;record&gt;&lt;rec-number&gt;43&lt;/rec-number&gt;&lt;foreign-keys&gt;&lt;key app="EN" db-id="frrdwfw9b2tr0jevwpbvdvxv2evwzd20zfd5"&gt;43&lt;/key&gt;&lt;/foreign-keys&gt;&lt;ref-type name="Journal Article"&gt;17&lt;/ref-type&gt;&lt;contributors&gt;&lt;authors&gt;&lt;author&gt;Raschi, E.&lt;/author&gt;&lt;author&gt;Ceccarini, L.&lt;/author&gt;&lt;author&gt;De Ponti, F.&lt;/author&gt;&lt;author&gt;Recanatini, M.&lt;/author&gt;&lt;/authors&gt;&lt;/contributors&gt;&lt;auth-address&gt;University of Bologna, Department of Pharmacology, Italy.&lt;/auth-address&gt;&lt;titles&gt;&lt;title&gt;hERG-related drug toxicity and models for predicting hERG liability and QT prolongation&lt;/title&gt;&lt;secondary-title&gt;Expert Opin Drug Metab Toxicol&lt;/secondary-title&gt;&lt;alt-title&gt;Expert opinion on drug metabolism &amp;amp; toxicology&lt;/alt-title&gt;&lt;/titles&gt;&lt;alt-periodical&gt;&lt;full-title&gt;Expert Opinion on Drug Metabolism &amp;amp; Toxicology&lt;/full-title&gt;&lt;/alt-periodical&gt;&lt;pages&gt;1005-21&lt;/pages&gt;&lt;volume&gt;5&lt;/volume&gt;&lt;number&gt;9&lt;/number&gt;&lt;edition&gt;2009/07/04&lt;/edition&gt;&lt;keywords&gt;&lt;keyword&gt;Animals&lt;/keyword&gt;&lt;keyword&gt;Drug Evaluation, Preclinical/*methods&lt;/keyword&gt;&lt;keyword&gt;*Drug-Related Side Effects and Adverse Reactions&lt;/keyword&gt;&lt;keyword&gt;Ether-A-Go-Go Potassium Channels/*drug effects&lt;/keyword&gt;&lt;keyword&gt;Humans&lt;/keyword&gt;&lt;keyword&gt;Risk Assessment/methods&lt;/keyword&gt;&lt;keyword&gt;Torsades de Pointes/*chemically induced&lt;/keyword&gt;&lt;/keywords&gt;&lt;dates&gt;&lt;year&gt;2009&lt;/year&gt;&lt;pub-dates&gt;&lt;date&gt;Sep&lt;/date&gt;&lt;/pub-dates&gt;&lt;/dates&gt;&lt;isbn&gt;1742-5255&lt;/isbn&gt;&lt;accession-num&gt;19572824&lt;/accession-num&gt;&lt;urls&gt;&lt;/urls&gt;&lt;electronic-resource-num&gt;10.1517/17425250903055070&lt;/electronic-resource-num&gt;&lt;remote-database-provider&gt;NLM&lt;/remote-database-provider&gt;&lt;language&gt;eng&lt;/language&gt;&lt;/record&gt;&lt;/Cite&gt;&lt;/EndNote&gt;</w:instrText>
      </w:r>
      <w:r w:rsidR="00011B84">
        <w:rPr>
          <w:lang w:val="en-GB"/>
        </w:rPr>
        <w:fldChar w:fldCharType="separate"/>
      </w:r>
      <w:r w:rsidR="00623DAA">
        <w:rPr>
          <w:noProof/>
          <w:lang w:val="en-GB"/>
        </w:rPr>
        <w:t>[</w:t>
      </w:r>
      <w:hyperlink w:anchor="_ENREF_45" w:tooltip="Raschi, 2009 #43" w:history="1">
        <w:r w:rsidR="00D313D2">
          <w:rPr>
            <w:noProof/>
            <w:lang w:val="en-GB"/>
          </w:rPr>
          <w:t>45</w:t>
        </w:r>
      </w:hyperlink>
      <w:r w:rsidR="00623DAA">
        <w:rPr>
          <w:noProof/>
          <w:lang w:val="en-GB"/>
        </w:rPr>
        <w:t>]</w:t>
      </w:r>
      <w:r w:rsidR="00011B84">
        <w:rPr>
          <w:lang w:val="en-GB"/>
        </w:rPr>
        <w:fldChar w:fldCharType="end"/>
      </w:r>
      <w:r w:rsidR="00C17C09">
        <w:rPr>
          <w:lang w:val="en-GB"/>
        </w:rPr>
        <w:t>. However,</w:t>
      </w:r>
      <w:r w:rsidR="00FF30F4">
        <w:rPr>
          <w:lang w:val="en-GB"/>
        </w:rPr>
        <w:t xml:space="preserve"> various</w:t>
      </w:r>
      <w:r w:rsidR="00C17C09">
        <w:rPr>
          <w:lang w:val="en-GB"/>
        </w:rPr>
        <w:t xml:space="preserve"> other</w:t>
      </w:r>
      <w:r w:rsidR="00FF30F4">
        <w:rPr>
          <w:lang w:val="en-GB"/>
        </w:rPr>
        <w:t xml:space="preserve"> members of</w:t>
      </w:r>
      <w:r w:rsidR="00C17C09">
        <w:rPr>
          <w:lang w:val="en-GB"/>
        </w:rPr>
        <w:t xml:space="preserve"> </w:t>
      </w:r>
      <w:r w:rsidR="00FF30F4">
        <w:rPr>
          <w:lang w:val="en-GB"/>
        </w:rPr>
        <w:t xml:space="preserve">the ion channel superfamily </w:t>
      </w:r>
      <w:r w:rsidR="00FF30F4">
        <w:rPr>
          <w:lang w:val="en-GB"/>
        </w:rPr>
        <w:fldChar w:fldCharType="begin"/>
      </w:r>
      <w:r w:rsidR="00D313D2">
        <w:rPr>
          <w:lang w:val="en-GB"/>
        </w:rPr>
        <w:instrText xml:space="preserve"> ADDIN EN.CITE &lt;EndNote&gt;&lt;Cite&gt;&lt;Author&gt;Yu&lt;/Author&gt;&lt;Year&gt;2005&lt;/Year&gt;&lt;RecNum&gt;182&lt;/RecNum&gt;&lt;DisplayText&gt;[65]&lt;/DisplayText&gt;&lt;record&gt;&lt;rec-number&gt;182&lt;/rec-number&gt;&lt;foreign-keys&gt;&lt;key app="EN" db-id="frrdwfw9b2tr0jevwpbvdvxv2evwzd20zfd5"&gt;182&lt;/key&gt;&lt;/foreign-keys&gt;&lt;ref-type name="Journal Article"&gt;17&lt;/ref-type&gt;&lt;contributors&gt;&lt;authors&gt;&lt;author&gt;Yu, F. H.&lt;/author&gt;&lt;author&gt;Yarov-Yarovoy, V.&lt;/author&gt;&lt;author&gt;Gutman, G. A.&lt;/author&gt;&lt;author&gt;Catterall, W. A.&lt;/author&gt;&lt;/authors&gt;&lt;/contributors&gt;&lt;auth-address&gt;Department of Pharmacology, Campus Box 357280, University of Washington, Seattle, WA 98195-7280, USA.&lt;/auth-address&gt;&lt;titles&gt;&lt;title&gt;Overview of molecular relationships in the voltage-gated ion channel superfamily&lt;/title&gt;&lt;secondary-title&gt;Pharmacol Rev&lt;/secondary-title&gt;&lt;alt-title&gt;Pharmacological reviews&lt;/alt-title&gt;&lt;/titles&gt;&lt;periodical&gt;&lt;full-title&gt;Pharmacol Rev&lt;/full-title&gt;&lt;abbr-1&gt;Pharmacological reviews&lt;/abbr-1&gt;&lt;/periodical&gt;&lt;alt-periodical&gt;&lt;full-title&gt;Pharmacol Rev&lt;/full-title&gt;&lt;abbr-1&gt;Pharmacological reviews&lt;/abbr-1&gt;&lt;/alt-periodical&gt;&lt;pages&gt;387-95&lt;/pages&gt;&lt;volume&gt;57&lt;/volume&gt;&lt;number&gt;4&lt;/number&gt;&lt;edition&gt;2005/12/31&lt;/edition&gt;&lt;keywords&gt;&lt;keyword&gt;Animals&lt;/keyword&gt;&lt;keyword&gt;Biological Evolution&lt;/keyword&gt;&lt;keyword&gt;Electrophysiology&lt;/keyword&gt;&lt;keyword&gt;Humans&lt;/keyword&gt;&lt;keyword&gt;Ion Channel Gating/genetics/*physiology&lt;/keyword&gt;&lt;keyword&gt;Ion Channels/genetics/metabolism/*physiology&lt;/keyword&gt;&lt;keyword&gt;Protein Conformation&lt;/keyword&gt;&lt;/keywords&gt;&lt;dates&gt;&lt;year&gt;2005&lt;/year&gt;&lt;pub-dates&gt;&lt;date&gt;Dec&lt;/date&gt;&lt;/pub-dates&gt;&lt;/dates&gt;&lt;isbn&gt;0031-6997 (Print)&amp;#xD;0031-6997&lt;/isbn&gt;&lt;accession-num&gt;16382097&lt;/accession-num&gt;&lt;urls&gt;&lt;/urls&gt;&lt;electronic-resource-num&gt;10.1124/pr.57.4.13&lt;/electronic-resource-num&gt;&lt;remote-database-provider&gt;NLM&lt;/remote-database-provider&gt;&lt;language&gt;eng&lt;/language&gt;&lt;/record&gt;&lt;/Cite&gt;&lt;/EndNote&gt;</w:instrText>
      </w:r>
      <w:r w:rsidR="00FF30F4">
        <w:rPr>
          <w:lang w:val="en-GB"/>
        </w:rPr>
        <w:fldChar w:fldCharType="separate"/>
      </w:r>
      <w:r w:rsidR="00D313D2">
        <w:rPr>
          <w:noProof/>
          <w:lang w:val="en-GB"/>
        </w:rPr>
        <w:t>[</w:t>
      </w:r>
      <w:hyperlink w:anchor="_ENREF_65" w:tooltip="Yu, 2005 #182" w:history="1">
        <w:r w:rsidR="00D313D2">
          <w:rPr>
            <w:noProof/>
            <w:lang w:val="en-GB"/>
          </w:rPr>
          <w:t>65</w:t>
        </w:r>
      </w:hyperlink>
      <w:r w:rsidR="00D313D2">
        <w:rPr>
          <w:noProof/>
          <w:lang w:val="en-GB"/>
        </w:rPr>
        <w:t>]</w:t>
      </w:r>
      <w:r w:rsidR="00FF30F4">
        <w:rPr>
          <w:lang w:val="en-GB"/>
        </w:rPr>
        <w:fldChar w:fldCharType="end"/>
      </w:r>
      <w:r w:rsidR="00FF30F4">
        <w:rPr>
          <w:lang w:val="en-GB"/>
        </w:rPr>
        <w:t xml:space="preserve"> </w:t>
      </w:r>
      <w:r w:rsidR="00C17C09">
        <w:rPr>
          <w:lang w:val="en-GB"/>
        </w:rPr>
        <w:t xml:space="preserve">are also </w:t>
      </w:r>
      <w:r w:rsidR="005E7A63">
        <w:rPr>
          <w:lang w:val="en-GB"/>
        </w:rPr>
        <w:t>implicated in cardiac ADRs</w:t>
      </w:r>
      <w:r w:rsidR="00831EE2">
        <w:rPr>
          <w:lang w:val="en-GB"/>
        </w:rPr>
        <w:t xml:space="preserve"> </w:t>
      </w:r>
      <w:r w:rsidR="00011B84">
        <w:rPr>
          <w:lang w:val="en-GB"/>
        </w:rPr>
        <w:fldChar w:fldCharType="begin"/>
      </w:r>
      <w:r w:rsidR="00D313D2">
        <w:rPr>
          <w:lang w:val="en-GB"/>
        </w:rPr>
        <w:instrText xml:space="preserve"> ADDIN EN.CITE &lt;EndNote&gt;&lt;Cite&gt;&lt;Author&gt;Grant&lt;/Author&gt;&lt;Year&gt;2009&lt;/Year&gt;&lt;RecNum&gt;50&lt;/RecNum&gt;&lt;DisplayText&gt;[66]&lt;/DisplayText&gt;&lt;record&gt;&lt;rec-number&gt;50&lt;/rec-number&gt;&lt;foreign-keys&gt;&lt;key app="EN" db-id="frrdwfw9b2tr0jevwpbvdvxv2evwzd20zfd5"&gt;50&lt;/key&gt;&lt;/foreign-keys&gt;&lt;ref-type name="Journal Article"&gt;17&lt;/ref-type&gt;&lt;contributors&gt;&lt;authors&gt;&lt;author&gt;Grant, A. O.&lt;/author&gt;&lt;/authors&gt;&lt;/contributors&gt;&lt;auth-address&gt;Cardiovascular Division, Department of Medicine, Duke University Medical Center, Durham, NC 27710, USA. grant007@mc.duke.edu&lt;/auth-address&gt;&lt;titles&gt;&lt;title&gt;Cardiac ion channels&lt;/title&gt;&lt;secondary-title&gt;Circ Arrhythm Electrophysiol&lt;/secondary-title&gt;&lt;alt-title&gt;Circulation. Arrhythmia and electrophysiology&lt;/alt-title&gt;&lt;/titles&gt;&lt;periodical&gt;&lt;full-title&gt;Circ Arrhythm Electrophysiol&lt;/full-title&gt;&lt;abbr-1&gt;Circulation. Arrhythmia and electrophysiology&lt;/abbr-1&gt;&lt;/periodical&gt;&lt;alt-periodical&gt;&lt;full-title&gt;Circ Arrhythm Electrophysiol&lt;/full-title&gt;&lt;abbr-1&gt;Circulation. Arrhythmia and electrophysiology&lt;/abbr-1&gt;&lt;/alt-periodical&gt;&lt;pages&gt;185-94&lt;/pages&gt;&lt;volume&gt;2&lt;/volume&gt;&lt;number&gt;2&lt;/number&gt;&lt;edition&gt;2009/10/08&lt;/edition&gt;&lt;keywords&gt;&lt;keyword&gt;Action Potentials/*physiology&lt;/keyword&gt;&lt;keyword&gt;Animals&lt;/keyword&gt;&lt;keyword&gt;Arrhythmias, Cardiac/*physiopathology&lt;/keyword&gt;&lt;keyword&gt;Electrocardiography&lt;/keyword&gt;&lt;keyword&gt;Heart Conduction System/*physiology&lt;/keyword&gt;&lt;keyword&gt;Humans&lt;/keyword&gt;&lt;keyword&gt;Ion Channels/*physiology&lt;/keyword&gt;&lt;/keywords&gt;&lt;dates&gt;&lt;year&gt;2009&lt;/year&gt;&lt;pub-dates&gt;&lt;date&gt;Apr&lt;/date&gt;&lt;/pub-dates&gt;&lt;/dates&gt;&lt;isbn&gt;1941-3084&lt;/isbn&gt;&lt;accession-num&gt;19808464&lt;/accession-num&gt;&lt;urls&gt;&lt;/urls&gt;&lt;electronic-resource-num&gt;10.1161/circep.108.789081&lt;/electronic-resource-num&gt;&lt;remote-database-provider&gt;NLM&lt;/remote-database-provider&gt;&lt;language&gt;eng&lt;/language&gt;&lt;/record&gt;&lt;/Cite&gt;&lt;/EndNote&gt;</w:instrText>
      </w:r>
      <w:r w:rsidR="00011B84">
        <w:rPr>
          <w:lang w:val="en-GB"/>
        </w:rPr>
        <w:fldChar w:fldCharType="separate"/>
      </w:r>
      <w:r w:rsidR="00D313D2">
        <w:rPr>
          <w:noProof/>
          <w:lang w:val="en-GB"/>
        </w:rPr>
        <w:t>[</w:t>
      </w:r>
      <w:hyperlink w:anchor="_ENREF_66" w:tooltip="Grant, 2009 #50" w:history="1">
        <w:r w:rsidR="00D313D2">
          <w:rPr>
            <w:noProof/>
            <w:lang w:val="en-GB"/>
          </w:rPr>
          <w:t>66</w:t>
        </w:r>
      </w:hyperlink>
      <w:r w:rsidR="00D313D2">
        <w:rPr>
          <w:noProof/>
          <w:lang w:val="en-GB"/>
        </w:rPr>
        <w:t>]</w:t>
      </w:r>
      <w:r w:rsidR="00011B84">
        <w:rPr>
          <w:lang w:val="en-GB"/>
        </w:rPr>
        <w:fldChar w:fldCharType="end"/>
      </w:r>
      <w:r w:rsidR="005E7A63">
        <w:rPr>
          <w:lang w:val="en-GB"/>
        </w:rPr>
        <w:t xml:space="preserve">; for example, </w:t>
      </w:r>
      <w:r w:rsidR="00C17C09">
        <w:rPr>
          <w:lang w:val="en-GB"/>
        </w:rPr>
        <w:t>the L-type Calcium channel</w:t>
      </w:r>
      <w:r w:rsidR="0022312A">
        <w:rPr>
          <w:lang w:val="en-GB"/>
        </w:rPr>
        <w:t xml:space="preserve"> (Ca</w:t>
      </w:r>
      <w:r w:rsidR="0022312A" w:rsidRPr="0022312A">
        <w:rPr>
          <w:vertAlign w:val="subscript"/>
          <w:lang w:val="en-GB"/>
        </w:rPr>
        <w:t>V</w:t>
      </w:r>
      <w:r w:rsidR="0022312A">
        <w:rPr>
          <w:lang w:val="en-GB"/>
        </w:rPr>
        <w:t>1.2)</w:t>
      </w:r>
      <w:r w:rsidR="007D1BBF">
        <w:rPr>
          <w:lang w:val="en-GB"/>
        </w:rPr>
        <w:t xml:space="preserve"> and</w:t>
      </w:r>
      <w:r w:rsidR="005E7A63">
        <w:rPr>
          <w:lang w:val="en-GB"/>
        </w:rPr>
        <w:t xml:space="preserve"> the</w:t>
      </w:r>
      <w:r w:rsidR="007D1BBF">
        <w:rPr>
          <w:lang w:val="en-GB"/>
        </w:rPr>
        <w:t xml:space="preserve"> </w:t>
      </w:r>
      <w:r w:rsidR="00C17C09">
        <w:rPr>
          <w:lang w:val="en-GB"/>
        </w:rPr>
        <w:t>Sodium channel (Na</w:t>
      </w:r>
      <w:r w:rsidR="00C17C09" w:rsidRPr="0022312A">
        <w:rPr>
          <w:vertAlign w:val="subscript"/>
          <w:lang w:val="en-GB"/>
        </w:rPr>
        <w:t>V</w:t>
      </w:r>
      <w:r w:rsidR="00C17C09">
        <w:rPr>
          <w:lang w:val="en-GB"/>
        </w:rPr>
        <w:t>1</w:t>
      </w:r>
      <w:r w:rsidR="00167A94">
        <w:rPr>
          <w:lang w:val="en-GB"/>
        </w:rPr>
        <w:t xml:space="preserve">.5) </w:t>
      </w:r>
      <w:r w:rsidR="007D1BBF">
        <w:rPr>
          <w:lang w:val="en-GB"/>
        </w:rPr>
        <w:t xml:space="preserve">are included </w:t>
      </w:r>
      <w:r w:rsidR="00167A94">
        <w:rPr>
          <w:lang w:val="en-GB"/>
        </w:rPr>
        <w:t xml:space="preserve">alongside hERG </w:t>
      </w:r>
      <w:r w:rsidR="005E7A63">
        <w:rPr>
          <w:lang w:val="en-GB"/>
        </w:rPr>
        <w:t>(K</w:t>
      </w:r>
      <w:r w:rsidR="005E7A63" w:rsidRPr="005E7A63">
        <w:rPr>
          <w:vertAlign w:val="subscript"/>
          <w:lang w:val="en-GB"/>
        </w:rPr>
        <w:t>V</w:t>
      </w:r>
      <w:r w:rsidR="005E7A63">
        <w:rPr>
          <w:lang w:val="en-GB"/>
        </w:rPr>
        <w:t xml:space="preserve">11.1) </w:t>
      </w:r>
      <w:r w:rsidR="007D1BBF">
        <w:rPr>
          <w:lang w:val="en-GB"/>
        </w:rPr>
        <w:t>on all three lists above</w:t>
      </w:r>
      <w:r w:rsidR="005E7A63">
        <w:rPr>
          <w:lang w:val="en-GB"/>
        </w:rPr>
        <w:t>, showing how important they are believed to be</w:t>
      </w:r>
      <w:r w:rsidR="007D1BBF">
        <w:rPr>
          <w:lang w:val="en-GB"/>
        </w:rPr>
        <w:t xml:space="preserve">. </w:t>
      </w:r>
      <w:r w:rsidR="005E7A63">
        <w:rPr>
          <w:lang w:val="en-GB"/>
        </w:rPr>
        <w:t>Indeed</w:t>
      </w:r>
      <w:r w:rsidR="000E22BF">
        <w:rPr>
          <w:lang w:val="en-GB"/>
        </w:rPr>
        <w:t>, s</w:t>
      </w:r>
      <w:r w:rsidR="007D1BBF">
        <w:rPr>
          <w:lang w:val="en-GB"/>
        </w:rPr>
        <w:t>imulation of the effects of blockage</w:t>
      </w:r>
      <w:r w:rsidR="00167A94">
        <w:rPr>
          <w:lang w:val="en-GB"/>
        </w:rPr>
        <w:t xml:space="preserve"> of these three channels together has been shown to improve prediction of the risk of Torsades des Points arrhythmias</w:t>
      </w:r>
      <w:r w:rsidR="00011B84">
        <w:rPr>
          <w:lang w:val="en-GB"/>
        </w:rPr>
        <w:t xml:space="preserve"> over what is</w:t>
      </w:r>
      <w:r w:rsidR="008A0BDF">
        <w:rPr>
          <w:lang w:val="en-GB"/>
        </w:rPr>
        <w:t xml:space="preserve"> possible considering hERG alone</w:t>
      </w:r>
      <w:r w:rsidR="00831EE2">
        <w:rPr>
          <w:lang w:val="en-GB"/>
        </w:rPr>
        <w:t xml:space="preserve"> </w:t>
      </w:r>
      <w:r w:rsidR="00011B84">
        <w:rPr>
          <w:lang w:val="en-GB"/>
        </w:rPr>
        <w:fldChar w:fldCharType="begin">
          <w:fldData xml:space="preserve">PEVuZE5vdGU+PENpdGU+PEF1dGhvcj5NaXJhbXM8L0F1dGhvcj48WWVhcj4yMDExPC9ZZWFyPjxS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</w:fldData>
        </w:fldChar>
      </w:r>
      <w:r w:rsidR="00D313D2">
        <w:rPr>
          <w:lang w:val="en-GB"/>
        </w:rPr>
        <w:instrText xml:space="preserve"> ADDIN EN.CITE </w:instrText>
      </w:r>
      <w:r w:rsidR="00D313D2">
        <w:rPr>
          <w:lang w:val="en-GB"/>
        </w:rPr>
        <w:fldChar w:fldCharType="begin">
          <w:fldData xml:space="preserve">PEVuZE5vdGU+PENpdGU+PEF1dGhvcj5NaXJhbXM8L0F1dGhvcj48WWVhcj4yMDExPC9ZZWFyPjxS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</w:fldData>
        </w:fldChar>
      </w:r>
      <w:r w:rsidR="00D313D2">
        <w:rPr>
          <w:lang w:val="en-GB"/>
        </w:rPr>
        <w:instrText xml:space="preserve"> ADDIN EN.CITE.DATA </w:instrText>
      </w:r>
      <w:r w:rsidR="00D313D2">
        <w:rPr>
          <w:lang w:val="en-GB"/>
        </w:rPr>
      </w:r>
      <w:r w:rsidR="00D313D2">
        <w:rPr>
          <w:lang w:val="en-GB"/>
        </w:rPr>
        <w:fldChar w:fldCharType="end"/>
      </w:r>
      <w:r w:rsidR="00011B84">
        <w:rPr>
          <w:lang w:val="en-GB"/>
        </w:rPr>
        <w:fldChar w:fldCharType="separate"/>
      </w:r>
      <w:r w:rsidR="00D313D2">
        <w:rPr>
          <w:noProof/>
          <w:lang w:val="en-GB"/>
        </w:rPr>
        <w:t>[</w:t>
      </w:r>
      <w:hyperlink w:anchor="_ENREF_67" w:tooltip="Mirams, 2011 #49" w:history="1">
        <w:r w:rsidR="00D313D2">
          <w:rPr>
            <w:noProof/>
            <w:lang w:val="en-GB"/>
          </w:rPr>
          <w:t>67</w:t>
        </w:r>
      </w:hyperlink>
      <w:r w:rsidR="00D313D2">
        <w:rPr>
          <w:noProof/>
          <w:lang w:val="en-GB"/>
        </w:rPr>
        <w:t>]</w:t>
      </w:r>
      <w:r w:rsidR="00011B84">
        <w:rPr>
          <w:lang w:val="en-GB"/>
        </w:rPr>
        <w:fldChar w:fldCharType="end"/>
      </w:r>
      <w:r w:rsidR="00167A94">
        <w:rPr>
          <w:lang w:val="en-GB"/>
        </w:rPr>
        <w:t>.</w:t>
      </w:r>
      <w:r w:rsidR="000E22BF">
        <w:rPr>
          <w:lang w:val="en-GB"/>
        </w:rPr>
        <w:t xml:space="preserve"> </w:t>
      </w:r>
    </w:p>
    <w:p w14:paraId="546F52C1" w14:textId="77777777" w:rsidR="004126D8" w:rsidRDefault="004126D8" w:rsidP="00C334EE">
      <w:pPr>
        <w:pStyle w:val="NoSpacing"/>
        <w:rPr>
          <w:lang w:val="en-GB"/>
        </w:rPr>
      </w:pPr>
    </w:p>
    <w:p w14:paraId="6397DDF1" w14:textId="5330A6EC" w:rsidR="002F76A9" w:rsidRDefault="005E7A63" w:rsidP="00C334EE">
      <w:pPr>
        <w:pStyle w:val="NoSpacing"/>
        <w:rPr>
          <w:lang w:val="en-GB"/>
        </w:rPr>
      </w:pPr>
      <w:r>
        <w:rPr>
          <w:lang w:val="en-GB"/>
        </w:rPr>
        <w:t xml:space="preserve">The </w:t>
      </w:r>
      <w:r w:rsidRPr="000E22BF">
        <w:rPr>
          <w:lang w:val="en-GB"/>
        </w:rPr>
        <w:t>ATP-sensitive K</w:t>
      </w:r>
      <w:r w:rsidRPr="000E22BF">
        <w:rPr>
          <w:vertAlign w:val="superscript"/>
          <w:lang w:val="en-GB"/>
        </w:rPr>
        <w:t>+</w:t>
      </w:r>
      <w:r w:rsidRPr="000E22BF">
        <w:rPr>
          <w:lang w:val="en-GB"/>
        </w:rPr>
        <w:t xml:space="preserve"> channel</w:t>
      </w:r>
      <w:r>
        <w:rPr>
          <w:lang w:val="en-GB"/>
        </w:rPr>
        <w:t xml:space="preserve"> (K</w:t>
      </w:r>
      <w:r w:rsidRPr="000E22BF">
        <w:rPr>
          <w:vertAlign w:val="subscript"/>
          <w:lang w:val="en-GB"/>
        </w:rPr>
        <w:t>ir</w:t>
      </w:r>
      <w:r>
        <w:rPr>
          <w:lang w:val="en-GB"/>
        </w:rPr>
        <w:t>6.2) and K</w:t>
      </w:r>
      <w:r w:rsidRPr="000E22BF">
        <w:rPr>
          <w:vertAlign w:val="subscript"/>
          <w:lang w:val="en-GB"/>
        </w:rPr>
        <w:t>V</w:t>
      </w:r>
      <w:r>
        <w:rPr>
          <w:lang w:val="en-GB"/>
        </w:rPr>
        <w:t xml:space="preserve">LQT1 </w:t>
      </w:r>
      <w:r w:rsidR="00BE0EA0">
        <w:rPr>
          <w:lang w:val="en-GB"/>
        </w:rPr>
        <w:t xml:space="preserve">channel </w:t>
      </w:r>
      <w:r>
        <w:rPr>
          <w:lang w:val="en-GB"/>
        </w:rPr>
        <w:t>(K</w:t>
      </w:r>
      <w:r w:rsidRPr="000E22BF">
        <w:rPr>
          <w:vertAlign w:val="subscript"/>
          <w:lang w:val="en-GB"/>
        </w:rPr>
        <w:t>V</w:t>
      </w:r>
      <w:r>
        <w:rPr>
          <w:lang w:val="en-GB"/>
        </w:rPr>
        <w:t xml:space="preserve">7.1) are also included on one </w:t>
      </w:r>
      <w:r w:rsidR="0008339D">
        <w:rPr>
          <w:lang w:val="en-GB"/>
        </w:rPr>
        <w:t xml:space="preserve">pharmaceutical company </w:t>
      </w:r>
      <w:r>
        <w:rPr>
          <w:lang w:val="en-GB"/>
        </w:rPr>
        <w:t>list</w:t>
      </w:r>
      <w:r w:rsidR="0008339D">
        <w:rPr>
          <w:lang w:val="en-GB"/>
        </w:rPr>
        <w:t xml:space="preserve"> each</w:t>
      </w:r>
      <w:r w:rsidR="00BE0EA0">
        <w:rPr>
          <w:lang w:val="en-GB"/>
        </w:rPr>
        <w:t xml:space="preserve">, showing these targets </w:t>
      </w:r>
      <w:r w:rsidR="002C6AA7">
        <w:rPr>
          <w:lang w:val="en-GB"/>
        </w:rPr>
        <w:t xml:space="preserve">are recognized </w:t>
      </w:r>
      <w:r w:rsidR="0008339D">
        <w:rPr>
          <w:lang w:val="en-GB"/>
        </w:rPr>
        <w:t xml:space="preserve">there </w:t>
      </w:r>
      <w:r w:rsidR="002C6AA7">
        <w:rPr>
          <w:lang w:val="en-GB"/>
        </w:rPr>
        <w:t>as having some degree of safety liability</w:t>
      </w:r>
      <w:r w:rsidR="00BE0EA0">
        <w:rPr>
          <w:lang w:val="en-GB"/>
        </w:rPr>
        <w:t>.</w:t>
      </w:r>
      <w:r w:rsidR="00A447D8">
        <w:rPr>
          <w:lang w:val="en-GB"/>
        </w:rPr>
        <w:t xml:space="preserve"> </w:t>
      </w:r>
      <w:r w:rsidR="002C6AA7">
        <w:rPr>
          <w:lang w:val="en-GB"/>
        </w:rPr>
        <w:t xml:space="preserve">Given the above, it makes sense to include the full </w:t>
      </w:r>
      <w:r w:rsidR="00764333">
        <w:rPr>
          <w:lang w:val="en-GB"/>
        </w:rPr>
        <w:t xml:space="preserve">complement of cardiac </w:t>
      </w:r>
      <w:r w:rsidR="002C1B5D">
        <w:rPr>
          <w:lang w:val="en-GB"/>
        </w:rPr>
        <w:t xml:space="preserve">ion </w:t>
      </w:r>
      <w:r w:rsidR="00764333">
        <w:rPr>
          <w:lang w:val="en-GB"/>
        </w:rPr>
        <w:t xml:space="preserve">channels, with </w:t>
      </w:r>
      <w:r w:rsidR="0008095E">
        <w:rPr>
          <w:lang w:val="en-GB"/>
        </w:rPr>
        <w:t xml:space="preserve">higher </w:t>
      </w:r>
      <w:r w:rsidR="00D21AE1">
        <w:rPr>
          <w:lang w:val="en-GB"/>
        </w:rPr>
        <w:t xml:space="preserve">priority </w:t>
      </w:r>
      <w:r w:rsidR="0008095E">
        <w:rPr>
          <w:lang w:val="en-GB"/>
        </w:rPr>
        <w:t xml:space="preserve">being </w:t>
      </w:r>
      <w:r w:rsidR="00D21AE1">
        <w:rPr>
          <w:lang w:val="en-GB"/>
        </w:rPr>
        <w:t>given to</w:t>
      </w:r>
      <w:r w:rsidR="006225AA">
        <w:rPr>
          <w:lang w:val="en-GB"/>
        </w:rPr>
        <w:t xml:space="preserve"> those discussed above</w:t>
      </w:r>
      <w:r w:rsidR="002159CD">
        <w:rPr>
          <w:lang w:val="en-GB"/>
        </w:rPr>
        <w:t>. The</w:t>
      </w:r>
      <w:r w:rsidR="002C1B5D">
        <w:rPr>
          <w:lang w:val="en-GB"/>
        </w:rPr>
        <w:t xml:space="preserve"> α-subunits of these channels are shown in Table 4.</w:t>
      </w:r>
    </w:p>
    <w:p w14:paraId="0005294C" w14:textId="77777777" w:rsidR="002159CD" w:rsidRDefault="002159CD" w:rsidP="00C334EE">
      <w:pPr>
        <w:pStyle w:val="NoSpacing"/>
        <w:rPr>
          <w:lang w:val="en-GB"/>
        </w:rPr>
      </w:pPr>
    </w:p>
    <w:p w14:paraId="341B60BD" w14:textId="68D8C6AB" w:rsidR="00BE0EA0" w:rsidRDefault="002159CD" w:rsidP="00C334EE">
      <w:pPr>
        <w:pStyle w:val="NoSpacing"/>
        <w:rPr>
          <w:lang w:val="en-GB"/>
        </w:rPr>
      </w:pPr>
      <w:r w:rsidRPr="001467B7">
        <w:rPr>
          <w:b/>
          <w:lang w:val="en-GB"/>
        </w:rPr>
        <w:t>Table 4.</w:t>
      </w:r>
      <w:r>
        <w:rPr>
          <w:lang w:val="en-GB"/>
        </w:rPr>
        <w:t xml:space="preserve"> Taken from Table 1 in reference </w:t>
      </w:r>
      <w:r w:rsidR="00011B84">
        <w:rPr>
          <w:lang w:val="en-GB"/>
        </w:rPr>
        <w:fldChar w:fldCharType="begin"/>
      </w:r>
      <w:r w:rsidR="00D313D2">
        <w:rPr>
          <w:lang w:val="en-GB"/>
        </w:rPr>
        <w:instrText xml:space="preserve"> ADDIN EN.CITE &lt;EndNote&gt;&lt;Cite&gt;&lt;Author&gt;Grant&lt;/Author&gt;&lt;Year&gt;2009&lt;/Year&gt;&lt;RecNum&gt;50&lt;/RecNum&gt;&lt;DisplayText&gt;[66]&lt;/DisplayText&gt;&lt;record&gt;&lt;rec-number&gt;50&lt;/rec-number&gt;&lt;foreign-keys&gt;&lt;key app="EN" db-id="frrdwfw9b2tr0jevwpbvdvxv2evwzd20zfd5"&gt;50&lt;/key&gt;&lt;/foreign-keys&gt;&lt;ref-type name="Journal Article"&gt;17&lt;/ref-type&gt;&lt;contributors&gt;&lt;authors&gt;&lt;author&gt;Grant, A. O.&lt;/author&gt;&lt;/authors&gt;&lt;/contributors&gt;&lt;auth-address&gt;Cardiovascular Division, Department of Medicine, Duke University Medical Center, Durham, NC 27710, USA. grant007@mc.duke.edu&lt;/auth-address&gt;&lt;titles&gt;&lt;title&gt;Cardiac ion channels&lt;/title&gt;&lt;secondary-title&gt;Circ Arrhythm Electrophysiol&lt;/secondary-title&gt;&lt;alt-title&gt;Circulation. Arrhythmia and electrophysiology&lt;/alt-title&gt;&lt;/titles&gt;&lt;periodical&gt;&lt;full-title&gt;Circ Arrhythm Electrophysiol&lt;/full-title&gt;&lt;abbr-1&gt;Circulation. Arrhythmia and electrophysiology&lt;/abbr-1&gt;&lt;/periodical&gt;&lt;alt-periodical&gt;&lt;full-title&gt;Circ Arrhythm Electrophysiol&lt;/full-title&gt;&lt;abbr-1&gt;Circulation. Arrhythmia and electrophysiology&lt;/abbr-1&gt;&lt;/alt-periodical&gt;&lt;pages&gt;185-94&lt;/pages&gt;&lt;volume&gt;2&lt;/volume&gt;&lt;number&gt;2&lt;/number&gt;&lt;edition&gt;2009/10/08&lt;/edition&gt;&lt;keywords&gt;&lt;keyword&gt;Action Potentials/*physiology&lt;/keyword&gt;&lt;keyword&gt;Animals&lt;/keyword&gt;&lt;keyword&gt;Arrhythmias, Cardiac/*physiopathology&lt;/keyword&gt;&lt;keyword&gt;Electrocardiography&lt;/keyword&gt;&lt;keyword&gt;Heart Conduction System/*physiology&lt;/keyword&gt;&lt;keyword&gt;Humans&lt;/keyword&gt;&lt;keyword&gt;Ion Channels/*physiology&lt;/keyword&gt;&lt;/keywords&gt;&lt;dates&gt;&lt;year&gt;2009&lt;/year&gt;&lt;pub-dates&gt;&lt;date&gt;Apr&lt;/date&gt;&lt;/pub-dates&gt;&lt;/dates&gt;&lt;isbn&gt;1941-3084&lt;/isbn&gt;&lt;accession-num&gt;19808464&lt;/accession-num&gt;&lt;urls&gt;&lt;/urls&gt;&lt;electronic-resource-num&gt;10.1161/circep.108.789081&lt;/electronic-resource-num&gt;&lt;remote-database-provider&gt;NLM&lt;/remote-database-provider&gt;&lt;language&gt;eng&lt;/language&gt;&lt;/record&gt;&lt;/Cite&gt;&lt;/EndNote&gt;</w:instrText>
      </w:r>
      <w:r w:rsidR="00011B84">
        <w:rPr>
          <w:lang w:val="en-GB"/>
        </w:rPr>
        <w:fldChar w:fldCharType="separate"/>
      </w:r>
      <w:r w:rsidR="00D313D2">
        <w:rPr>
          <w:noProof/>
          <w:lang w:val="en-GB"/>
        </w:rPr>
        <w:t>[</w:t>
      </w:r>
      <w:hyperlink w:anchor="_ENREF_66" w:tooltip="Grant, 2009 #50" w:history="1">
        <w:r w:rsidR="00D313D2">
          <w:rPr>
            <w:noProof/>
            <w:lang w:val="en-GB"/>
          </w:rPr>
          <w:t>66</w:t>
        </w:r>
      </w:hyperlink>
      <w:r w:rsidR="00D313D2">
        <w:rPr>
          <w:noProof/>
          <w:lang w:val="en-GB"/>
        </w:rPr>
        <w:t>]</w:t>
      </w:r>
      <w:r w:rsidR="00011B84">
        <w:rPr>
          <w:lang w:val="en-GB"/>
        </w:rPr>
        <w:fldChar w:fldCharType="end"/>
      </w:r>
      <w:r w:rsidR="004F0D81">
        <w:rPr>
          <w:lang w:val="en-GB"/>
        </w:rPr>
        <w:t xml:space="preserve">. Higher </w:t>
      </w:r>
      <w:r w:rsidR="00E21523">
        <w:rPr>
          <w:lang w:val="en-GB"/>
        </w:rPr>
        <w:t>priority targets are highlighted.</w:t>
      </w:r>
    </w:p>
    <w:p w14:paraId="5A56EAF3" w14:textId="77777777" w:rsidR="002159CD" w:rsidRDefault="002159CD" w:rsidP="00C334EE">
      <w:pPr>
        <w:pStyle w:val="NoSpacing"/>
        <w:rPr>
          <w:lang w:val="en-GB"/>
        </w:rPr>
      </w:pPr>
    </w:p>
    <w:tbl>
      <w:tblPr>
        <w:tblStyle w:val="TableGrid"/>
        <w:tblW w:w="9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2340"/>
        <w:gridCol w:w="873"/>
        <w:gridCol w:w="1860"/>
        <w:gridCol w:w="1780"/>
        <w:gridCol w:w="2080"/>
      </w:tblGrid>
      <w:tr w:rsidR="009B4217" w:rsidRPr="009B4217" w14:paraId="0A686041" w14:textId="77777777" w:rsidTr="00891A6A">
        <w:trPr>
          <w:trHeight w:val="300"/>
        </w:trPr>
        <w:tc>
          <w:tcPr>
            <w:tcW w:w="723" w:type="dxa"/>
            <w:tcBorders>
              <w:bottom w:val="single" w:sz="4" w:space="0" w:color="auto"/>
            </w:tcBorders>
            <w:noWrap/>
            <w:hideMark/>
          </w:tcPr>
          <w:p w14:paraId="5FD80C86" w14:textId="77777777" w:rsidR="009B4217" w:rsidRPr="009B4217" w:rsidRDefault="009B4217" w:rsidP="009B4217">
            <w:pPr>
              <w:rPr>
                <w:rFonts w:eastAsia="Times New Roman"/>
                <w:b/>
                <w:bCs/>
                <w:color w:val="000000"/>
                <w:sz w:val="16"/>
                <w:szCs w:val="16"/>
                <w:lang w:val="en-GB"/>
              </w:rPr>
            </w:pPr>
            <w:bookmarkStart w:id="2" w:name="RANGE!A1:F14"/>
            <w:r w:rsidRPr="009B4217">
              <w:rPr>
                <w:rFonts w:eastAsia="Times New Roman"/>
                <w:b/>
                <w:bCs/>
                <w:color w:val="000000"/>
                <w:sz w:val="16"/>
                <w:szCs w:val="16"/>
                <w:lang w:val="en-GB"/>
              </w:rPr>
              <w:t>Current</w:t>
            </w:r>
            <w:bookmarkEnd w:id="2"/>
          </w:p>
        </w:tc>
        <w:tc>
          <w:tcPr>
            <w:tcW w:w="2340" w:type="dxa"/>
            <w:tcBorders>
              <w:bottom w:val="single" w:sz="4" w:space="0" w:color="auto"/>
            </w:tcBorders>
            <w:noWrap/>
            <w:hideMark/>
          </w:tcPr>
          <w:p w14:paraId="7E656C62" w14:textId="77777777" w:rsidR="009B4217" w:rsidRPr="009B4217" w:rsidRDefault="009B4217" w:rsidP="009B4217">
            <w:pPr>
              <w:rPr>
                <w:rFonts w:eastAsia="Times New Roman"/>
                <w:b/>
                <w:bCs/>
                <w:color w:val="000000"/>
                <w:sz w:val="16"/>
                <w:szCs w:val="16"/>
                <w:lang w:val="en-GB"/>
              </w:rPr>
            </w:pPr>
            <w:r w:rsidRPr="009B4217">
              <w:rPr>
                <w:rFonts w:eastAsia="Times New Roman"/>
                <w:b/>
                <w:bCs/>
                <w:color w:val="000000"/>
                <w:sz w:val="16"/>
                <w:szCs w:val="16"/>
                <w:lang w:val="en-GB"/>
              </w:rPr>
              <w:t>Description</w:t>
            </w:r>
          </w:p>
        </w:tc>
        <w:tc>
          <w:tcPr>
            <w:tcW w:w="873" w:type="dxa"/>
            <w:tcBorders>
              <w:bottom w:val="single" w:sz="4" w:space="0" w:color="auto"/>
            </w:tcBorders>
            <w:noWrap/>
            <w:hideMark/>
          </w:tcPr>
          <w:p w14:paraId="13FBE789" w14:textId="77777777" w:rsidR="009B4217" w:rsidRPr="009B4217" w:rsidRDefault="009B4217" w:rsidP="009B4217">
            <w:pPr>
              <w:rPr>
                <w:rFonts w:eastAsia="Times New Roman"/>
                <w:b/>
                <w:bCs/>
                <w:color w:val="000000"/>
                <w:sz w:val="16"/>
                <w:szCs w:val="16"/>
                <w:lang w:val="en-GB"/>
              </w:rPr>
            </w:pPr>
            <w:r w:rsidRPr="009B4217">
              <w:rPr>
                <w:rFonts w:eastAsia="Times New Roman"/>
                <w:b/>
                <w:bCs/>
                <w:color w:val="000000"/>
                <w:sz w:val="16"/>
                <w:szCs w:val="16"/>
                <w:lang w:val="en-GB"/>
              </w:rPr>
              <w:t>AP Phase</w:t>
            </w:r>
          </w:p>
        </w:tc>
        <w:tc>
          <w:tcPr>
            <w:tcW w:w="1860" w:type="dxa"/>
            <w:tcBorders>
              <w:bottom w:val="single" w:sz="4" w:space="0" w:color="auto"/>
            </w:tcBorders>
            <w:noWrap/>
            <w:hideMark/>
          </w:tcPr>
          <w:p w14:paraId="41EE3708" w14:textId="77777777" w:rsidR="009B4217" w:rsidRPr="009B4217" w:rsidRDefault="009B4217" w:rsidP="009B4217">
            <w:pPr>
              <w:rPr>
                <w:rFonts w:eastAsia="Times New Roman"/>
                <w:b/>
                <w:bCs/>
                <w:color w:val="000000"/>
                <w:sz w:val="16"/>
                <w:szCs w:val="16"/>
                <w:lang w:val="en-GB"/>
              </w:rPr>
            </w:pPr>
            <w:r w:rsidRPr="009B4217">
              <w:rPr>
                <w:rFonts w:eastAsia="Times New Roman"/>
                <w:b/>
                <w:bCs/>
                <w:color w:val="000000"/>
                <w:sz w:val="16"/>
                <w:szCs w:val="16"/>
                <w:lang w:val="en-GB"/>
              </w:rPr>
              <w:t>Activation Mechanism</w:t>
            </w:r>
          </w:p>
        </w:tc>
        <w:tc>
          <w:tcPr>
            <w:tcW w:w="1780" w:type="dxa"/>
            <w:tcBorders>
              <w:bottom w:val="single" w:sz="4" w:space="0" w:color="auto"/>
            </w:tcBorders>
            <w:noWrap/>
            <w:hideMark/>
          </w:tcPr>
          <w:p w14:paraId="6AC1F396" w14:textId="77777777" w:rsidR="009B4217" w:rsidRPr="009B4217" w:rsidRDefault="009B4217" w:rsidP="009B4217">
            <w:pPr>
              <w:rPr>
                <w:rFonts w:eastAsia="Times New Roman"/>
                <w:b/>
                <w:bCs/>
                <w:color w:val="000000"/>
                <w:sz w:val="16"/>
                <w:szCs w:val="16"/>
                <w:lang w:val="en-GB"/>
              </w:rPr>
            </w:pPr>
            <w:r w:rsidRPr="009B4217">
              <w:rPr>
                <w:rFonts w:eastAsia="Times New Roman"/>
                <w:b/>
                <w:bCs/>
                <w:color w:val="000000"/>
                <w:sz w:val="16"/>
                <w:szCs w:val="16"/>
                <w:lang w:val="en-GB"/>
              </w:rPr>
              <w:t>Clone</w:t>
            </w:r>
          </w:p>
        </w:tc>
        <w:tc>
          <w:tcPr>
            <w:tcW w:w="2080" w:type="dxa"/>
            <w:tcBorders>
              <w:bottom w:val="single" w:sz="4" w:space="0" w:color="auto"/>
            </w:tcBorders>
            <w:noWrap/>
            <w:hideMark/>
          </w:tcPr>
          <w:p w14:paraId="2DAABED9" w14:textId="77777777" w:rsidR="009B4217" w:rsidRPr="009B4217" w:rsidRDefault="009B4217" w:rsidP="009B4217">
            <w:pPr>
              <w:rPr>
                <w:rFonts w:eastAsia="Times New Roman"/>
                <w:b/>
                <w:bCs/>
                <w:color w:val="000000"/>
                <w:sz w:val="16"/>
                <w:szCs w:val="16"/>
                <w:lang w:val="en-GB"/>
              </w:rPr>
            </w:pPr>
            <w:r w:rsidRPr="009B4217">
              <w:rPr>
                <w:rFonts w:eastAsia="Times New Roman"/>
                <w:b/>
                <w:bCs/>
                <w:color w:val="000000"/>
                <w:sz w:val="16"/>
                <w:szCs w:val="16"/>
                <w:lang w:val="en-GB"/>
              </w:rPr>
              <w:t>Gene(s)</w:t>
            </w:r>
          </w:p>
        </w:tc>
      </w:tr>
      <w:tr w:rsidR="009B4217" w:rsidRPr="009B4217" w14:paraId="00F4A90E" w14:textId="77777777" w:rsidTr="00891A6A">
        <w:trPr>
          <w:trHeight w:val="300"/>
        </w:trPr>
        <w:tc>
          <w:tcPr>
            <w:tcW w:w="723" w:type="dxa"/>
            <w:tcBorders>
              <w:top w:val="single" w:sz="4" w:space="0" w:color="auto"/>
            </w:tcBorders>
            <w:shd w:val="clear" w:color="auto" w:fill="E6E6E6"/>
            <w:noWrap/>
            <w:hideMark/>
          </w:tcPr>
          <w:p w14:paraId="614153C9"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INa</w:t>
            </w:r>
          </w:p>
        </w:tc>
        <w:tc>
          <w:tcPr>
            <w:tcW w:w="2340" w:type="dxa"/>
            <w:tcBorders>
              <w:top w:val="single" w:sz="4" w:space="0" w:color="auto"/>
            </w:tcBorders>
            <w:shd w:val="clear" w:color="auto" w:fill="E6E6E6"/>
            <w:noWrap/>
            <w:hideMark/>
          </w:tcPr>
          <w:p w14:paraId="22382C60"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Sodium current</w:t>
            </w:r>
          </w:p>
        </w:tc>
        <w:tc>
          <w:tcPr>
            <w:tcW w:w="873" w:type="dxa"/>
            <w:tcBorders>
              <w:top w:val="single" w:sz="4" w:space="0" w:color="auto"/>
            </w:tcBorders>
            <w:shd w:val="clear" w:color="auto" w:fill="E6E6E6"/>
            <w:noWrap/>
            <w:hideMark/>
          </w:tcPr>
          <w:p w14:paraId="600B16FF"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0</w:t>
            </w:r>
          </w:p>
        </w:tc>
        <w:tc>
          <w:tcPr>
            <w:tcW w:w="1860" w:type="dxa"/>
            <w:tcBorders>
              <w:top w:val="single" w:sz="4" w:space="0" w:color="auto"/>
            </w:tcBorders>
            <w:shd w:val="clear" w:color="auto" w:fill="E6E6E6"/>
            <w:noWrap/>
            <w:hideMark/>
          </w:tcPr>
          <w:p w14:paraId="247E105A"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tcBorders>
              <w:top w:val="single" w:sz="4" w:space="0" w:color="auto"/>
            </w:tcBorders>
            <w:shd w:val="clear" w:color="auto" w:fill="E6E6E6"/>
            <w:noWrap/>
            <w:hideMark/>
          </w:tcPr>
          <w:p w14:paraId="13460CC3"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Nav1.5</w:t>
            </w:r>
          </w:p>
        </w:tc>
        <w:tc>
          <w:tcPr>
            <w:tcW w:w="2080" w:type="dxa"/>
            <w:tcBorders>
              <w:top w:val="single" w:sz="4" w:space="0" w:color="auto"/>
            </w:tcBorders>
            <w:shd w:val="clear" w:color="auto" w:fill="E6E6E6"/>
            <w:noWrap/>
            <w:hideMark/>
          </w:tcPr>
          <w:p w14:paraId="016453EF"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SCN5A</w:t>
            </w:r>
          </w:p>
        </w:tc>
      </w:tr>
      <w:tr w:rsidR="009B4217" w:rsidRPr="009B4217" w14:paraId="74D7B138" w14:textId="77777777" w:rsidTr="00891A6A">
        <w:trPr>
          <w:trHeight w:val="300"/>
        </w:trPr>
        <w:tc>
          <w:tcPr>
            <w:tcW w:w="723" w:type="dxa"/>
            <w:shd w:val="clear" w:color="auto" w:fill="E6E6E6"/>
            <w:noWrap/>
            <w:hideMark/>
          </w:tcPr>
          <w:p w14:paraId="45063E87"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ICa,L</w:t>
            </w:r>
          </w:p>
        </w:tc>
        <w:tc>
          <w:tcPr>
            <w:tcW w:w="2340" w:type="dxa"/>
            <w:shd w:val="clear" w:color="auto" w:fill="E6E6E6"/>
            <w:noWrap/>
            <w:hideMark/>
          </w:tcPr>
          <w:p w14:paraId="1B99881D"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Calcium current, L-type</w:t>
            </w:r>
          </w:p>
        </w:tc>
        <w:tc>
          <w:tcPr>
            <w:tcW w:w="873" w:type="dxa"/>
            <w:shd w:val="clear" w:color="auto" w:fill="E6E6E6"/>
            <w:noWrap/>
            <w:hideMark/>
          </w:tcPr>
          <w:p w14:paraId="6C077B3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2</w:t>
            </w:r>
          </w:p>
        </w:tc>
        <w:tc>
          <w:tcPr>
            <w:tcW w:w="1860" w:type="dxa"/>
            <w:shd w:val="clear" w:color="auto" w:fill="E6E6E6"/>
            <w:noWrap/>
            <w:hideMark/>
          </w:tcPr>
          <w:p w14:paraId="760E5C58"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shd w:val="clear" w:color="auto" w:fill="E6E6E6"/>
            <w:noWrap/>
            <w:hideMark/>
          </w:tcPr>
          <w:p w14:paraId="1FF98FE3"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Cav1.2</w:t>
            </w:r>
          </w:p>
        </w:tc>
        <w:tc>
          <w:tcPr>
            <w:tcW w:w="2080" w:type="dxa"/>
            <w:shd w:val="clear" w:color="auto" w:fill="E6E6E6"/>
            <w:noWrap/>
            <w:hideMark/>
          </w:tcPr>
          <w:p w14:paraId="4411AAF1"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CACNA1C</w:t>
            </w:r>
          </w:p>
        </w:tc>
      </w:tr>
      <w:tr w:rsidR="009B4217" w:rsidRPr="009B4217" w14:paraId="0A91E0E7" w14:textId="77777777" w:rsidTr="00891A6A">
        <w:trPr>
          <w:trHeight w:val="300"/>
        </w:trPr>
        <w:tc>
          <w:tcPr>
            <w:tcW w:w="723" w:type="dxa"/>
            <w:noWrap/>
            <w:hideMark/>
          </w:tcPr>
          <w:p w14:paraId="11B6B11A"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ICa,T</w:t>
            </w:r>
          </w:p>
        </w:tc>
        <w:tc>
          <w:tcPr>
            <w:tcW w:w="2340" w:type="dxa"/>
            <w:noWrap/>
            <w:hideMark/>
          </w:tcPr>
          <w:p w14:paraId="28B4DA62"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Calcium current, T-type</w:t>
            </w:r>
          </w:p>
        </w:tc>
        <w:tc>
          <w:tcPr>
            <w:tcW w:w="873" w:type="dxa"/>
            <w:noWrap/>
            <w:hideMark/>
          </w:tcPr>
          <w:p w14:paraId="3D2AB453"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2</w:t>
            </w:r>
          </w:p>
        </w:tc>
        <w:tc>
          <w:tcPr>
            <w:tcW w:w="1860" w:type="dxa"/>
            <w:noWrap/>
            <w:hideMark/>
          </w:tcPr>
          <w:p w14:paraId="2A549C03"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noWrap/>
            <w:hideMark/>
          </w:tcPr>
          <w:p w14:paraId="0AF1D9FD"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Cav3.1/3.2</w:t>
            </w:r>
          </w:p>
        </w:tc>
        <w:tc>
          <w:tcPr>
            <w:tcW w:w="2080" w:type="dxa"/>
            <w:noWrap/>
            <w:hideMark/>
          </w:tcPr>
          <w:p w14:paraId="7B44698B"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CACNA1G,CACNA1H</w:t>
            </w:r>
          </w:p>
        </w:tc>
      </w:tr>
      <w:tr w:rsidR="009B4217" w:rsidRPr="009B4217" w14:paraId="3B33508B" w14:textId="77777777" w:rsidTr="00891A6A">
        <w:trPr>
          <w:trHeight w:val="300"/>
        </w:trPr>
        <w:tc>
          <w:tcPr>
            <w:tcW w:w="723" w:type="dxa"/>
            <w:noWrap/>
            <w:hideMark/>
          </w:tcPr>
          <w:p w14:paraId="196DA482"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Ito,f</w:t>
            </w:r>
          </w:p>
        </w:tc>
        <w:tc>
          <w:tcPr>
            <w:tcW w:w="2340" w:type="dxa"/>
            <w:noWrap/>
            <w:hideMark/>
          </w:tcPr>
          <w:p w14:paraId="1E4CD79C"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Transient outward current, fast</w:t>
            </w:r>
          </w:p>
        </w:tc>
        <w:tc>
          <w:tcPr>
            <w:tcW w:w="873" w:type="dxa"/>
            <w:noWrap/>
            <w:hideMark/>
          </w:tcPr>
          <w:p w14:paraId="04F840FC"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1</w:t>
            </w:r>
          </w:p>
        </w:tc>
        <w:tc>
          <w:tcPr>
            <w:tcW w:w="1860" w:type="dxa"/>
            <w:noWrap/>
            <w:hideMark/>
          </w:tcPr>
          <w:p w14:paraId="42E1B7B2"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noWrap/>
            <w:hideMark/>
          </w:tcPr>
          <w:p w14:paraId="685111AF"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KV 4.2/4.3</w:t>
            </w:r>
          </w:p>
        </w:tc>
        <w:tc>
          <w:tcPr>
            <w:tcW w:w="2080" w:type="dxa"/>
            <w:noWrap/>
            <w:hideMark/>
          </w:tcPr>
          <w:p w14:paraId="0920679B"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KCND2,KCND3</w:t>
            </w:r>
          </w:p>
        </w:tc>
      </w:tr>
      <w:tr w:rsidR="009B4217" w:rsidRPr="009B4217" w14:paraId="20C12BCA" w14:textId="77777777" w:rsidTr="00891A6A">
        <w:trPr>
          <w:trHeight w:val="300"/>
        </w:trPr>
        <w:tc>
          <w:tcPr>
            <w:tcW w:w="723" w:type="dxa"/>
            <w:noWrap/>
            <w:hideMark/>
          </w:tcPr>
          <w:p w14:paraId="3AA5B6EB"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lastRenderedPageBreak/>
              <w:t>Ito,s</w:t>
            </w:r>
          </w:p>
        </w:tc>
        <w:tc>
          <w:tcPr>
            <w:tcW w:w="2340" w:type="dxa"/>
            <w:noWrap/>
            <w:hideMark/>
          </w:tcPr>
          <w:p w14:paraId="026727B9"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Transient outward current, slow</w:t>
            </w:r>
          </w:p>
        </w:tc>
        <w:tc>
          <w:tcPr>
            <w:tcW w:w="873" w:type="dxa"/>
            <w:noWrap/>
            <w:hideMark/>
          </w:tcPr>
          <w:p w14:paraId="4A6B8939"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1</w:t>
            </w:r>
          </w:p>
        </w:tc>
        <w:tc>
          <w:tcPr>
            <w:tcW w:w="1860" w:type="dxa"/>
            <w:noWrap/>
            <w:hideMark/>
          </w:tcPr>
          <w:p w14:paraId="1A7C1F36"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noWrap/>
            <w:hideMark/>
          </w:tcPr>
          <w:p w14:paraId="26C61A62"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KV 1.4/1.7/3.4</w:t>
            </w:r>
          </w:p>
        </w:tc>
        <w:tc>
          <w:tcPr>
            <w:tcW w:w="2080" w:type="dxa"/>
            <w:noWrap/>
            <w:hideMark/>
          </w:tcPr>
          <w:p w14:paraId="18EEEB2F"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KCNA4,KCNA7,KCNC4</w:t>
            </w:r>
          </w:p>
        </w:tc>
      </w:tr>
      <w:tr w:rsidR="009B4217" w:rsidRPr="009B4217" w14:paraId="3308745D" w14:textId="77777777" w:rsidTr="00891A6A">
        <w:trPr>
          <w:trHeight w:val="300"/>
        </w:trPr>
        <w:tc>
          <w:tcPr>
            <w:tcW w:w="723" w:type="dxa"/>
            <w:noWrap/>
            <w:hideMark/>
          </w:tcPr>
          <w:p w14:paraId="2DB9A353"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IKur</w:t>
            </w:r>
          </w:p>
        </w:tc>
        <w:tc>
          <w:tcPr>
            <w:tcW w:w="2340" w:type="dxa"/>
            <w:noWrap/>
            <w:hideMark/>
          </w:tcPr>
          <w:p w14:paraId="45BB70CF"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Delayed rectifier, ultrarapid</w:t>
            </w:r>
          </w:p>
        </w:tc>
        <w:tc>
          <w:tcPr>
            <w:tcW w:w="873" w:type="dxa"/>
            <w:noWrap/>
            <w:hideMark/>
          </w:tcPr>
          <w:p w14:paraId="42E37DE1"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1</w:t>
            </w:r>
          </w:p>
        </w:tc>
        <w:tc>
          <w:tcPr>
            <w:tcW w:w="1860" w:type="dxa"/>
            <w:noWrap/>
            <w:hideMark/>
          </w:tcPr>
          <w:p w14:paraId="2C6101EC"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noWrap/>
            <w:hideMark/>
          </w:tcPr>
          <w:p w14:paraId="209384C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KV 1.5/3.1</w:t>
            </w:r>
          </w:p>
        </w:tc>
        <w:tc>
          <w:tcPr>
            <w:tcW w:w="2080" w:type="dxa"/>
            <w:noWrap/>
            <w:hideMark/>
          </w:tcPr>
          <w:p w14:paraId="5659185C"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KCNA5,KCNC1</w:t>
            </w:r>
          </w:p>
        </w:tc>
      </w:tr>
      <w:tr w:rsidR="009B4217" w:rsidRPr="009B4217" w14:paraId="33CCA025" w14:textId="77777777" w:rsidTr="00891A6A">
        <w:trPr>
          <w:trHeight w:val="300"/>
        </w:trPr>
        <w:tc>
          <w:tcPr>
            <w:tcW w:w="723" w:type="dxa"/>
            <w:shd w:val="clear" w:color="auto" w:fill="E6E6E6"/>
            <w:noWrap/>
            <w:hideMark/>
          </w:tcPr>
          <w:p w14:paraId="6664DFAF"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IKr</w:t>
            </w:r>
          </w:p>
        </w:tc>
        <w:tc>
          <w:tcPr>
            <w:tcW w:w="2340" w:type="dxa"/>
            <w:shd w:val="clear" w:color="auto" w:fill="E6E6E6"/>
            <w:noWrap/>
            <w:hideMark/>
          </w:tcPr>
          <w:p w14:paraId="46E63CDA"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Delayed rectifier, fast</w:t>
            </w:r>
          </w:p>
        </w:tc>
        <w:tc>
          <w:tcPr>
            <w:tcW w:w="873" w:type="dxa"/>
            <w:shd w:val="clear" w:color="auto" w:fill="E6E6E6"/>
            <w:noWrap/>
            <w:hideMark/>
          </w:tcPr>
          <w:p w14:paraId="09B94FD7"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3</w:t>
            </w:r>
          </w:p>
        </w:tc>
        <w:tc>
          <w:tcPr>
            <w:tcW w:w="1860" w:type="dxa"/>
            <w:shd w:val="clear" w:color="auto" w:fill="E6E6E6"/>
            <w:noWrap/>
            <w:hideMark/>
          </w:tcPr>
          <w:p w14:paraId="25389A03"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shd w:val="clear" w:color="auto" w:fill="E6E6E6"/>
            <w:noWrap/>
            <w:hideMark/>
          </w:tcPr>
          <w:p w14:paraId="077933B2"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HERG (KV11.1)</w:t>
            </w:r>
          </w:p>
        </w:tc>
        <w:tc>
          <w:tcPr>
            <w:tcW w:w="2080" w:type="dxa"/>
            <w:shd w:val="clear" w:color="auto" w:fill="E6E6E6"/>
            <w:noWrap/>
            <w:hideMark/>
          </w:tcPr>
          <w:p w14:paraId="4FC0D588"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KCNH2</w:t>
            </w:r>
          </w:p>
        </w:tc>
      </w:tr>
      <w:tr w:rsidR="009B4217" w:rsidRPr="009B4217" w14:paraId="339F8FA7" w14:textId="77777777" w:rsidTr="00891A6A">
        <w:trPr>
          <w:trHeight w:val="300"/>
        </w:trPr>
        <w:tc>
          <w:tcPr>
            <w:tcW w:w="723" w:type="dxa"/>
            <w:shd w:val="clear" w:color="auto" w:fill="E6E6E6"/>
            <w:noWrap/>
            <w:hideMark/>
          </w:tcPr>
          <w:p w14:paraId="4C2867D5"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IKs</w:t>
            </w:r>
          </w:p>
        </w:tc>
        <w:tc>
          <w:tcPr>
            <w:tcW w:w="2340" w:type="dxa"/>
            <w:shd w:val="clear" w:color="auto" w:fill="E6E6E6"/>
            <w:noWrap/>
            <w:hideMark/>
          </w:tcPr>
          <w:p w14:paraId="45243FA7"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Delayed rectifier, slow</w:t>
            </w:r>
          </w:p>
        </w:tc>
        <w:tc>
          <w:tcPr>
            <w:tcW w:w="873" w:type="dxa"/>
            <w:shd w:val="clear" w:color="auto" w:fill="E6E6E6"/>
            <w:noWrap/>
            <w:hideMark/>
          </w:tcPr>
          <w:p w14:paraId="1AAACB61"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3</w:t>
            </w:r>
          </w:p>
        </w:tc>
        <w:tc>
          <w:tcPr>
            <w:tcW w:w="1860" w:type="dxa"/>
            <w:shd w:val="clear" w:color="auto" w:fill="E6E6E6"/>
            <w:noWrap/>
            <w:hideMark/>
          </w:tcPr>
          <w:p w14:paraId="2548F652"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shd w:val="clear" w:color="auto" w:fill="E6E6E6"/>
            <w:noWrap/>
            <w:hideMark/>
          </w:tcPr>
          <w:p w14:paraId="7B1E7676"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KVLQT1 (KV7.1)</w:t>
            </w:r>
          </w:p>
        </w:tc>
        <w:tc>
          <w:tcPr>
            <w:tcW w:w="2080" w:type="dxa"/>
            <w:shd w:val="clear" w:color="auto" w:fill="E6E6E6"/>
            <w:noWrap/>
            <w:hideMark/>
          </w:tcPr>
          <w:p w14:paraId="5AB3826E"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KCNQ1</w:t>
            </w:r>
          </w:p>
        </w:tc>
      </w:tr>
      <w:tr w:rsidR="009B4217" w:rsidRPr="009B4217" w14:paraId="78C7F960" w14:textId="77777777" w:rsidTr="00891A6A">
        <w:trPr>
          <w:trHeight w:val="300"/>
        </w:trPr>
        <w:tc>
          <w:tcPr>
            <w:tcW w:w="723" w:type="dxa"/>
            <w:noWrap/>
            <w:hideMark/>
          </w:tcPr>
          <w:p w14:paraId="0B56BD68"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IK1</w:t>
            </w:r>
          </w:p>
        </w:tc>
        <w:tc>
          <w:tcPr>
            <w:tcW w:w="2340" w:type="dxa"/>
            <w:noWrap/>
            <w:hideMark/>
          </w:tcPr>
          <w:p w14:paraId="19ACFA0D"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Inward rectifier</w:t>
            </w:r>
          </w:p>
        </w:tc>
        <w:tc>
          <w:tcPr>
            <w:tcW w:w="873" w:type="dxa"/>
            <w:noWrap/>
            <w:hideMark/>
          </w:tcPr>
          <w:p w14:paraId="1C019233"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Phase3&amp;4</w:t>
            </w:r>
          </w:p>
        </w:tc>
        <w:tc>
          <w:tcPr>
            <w:tcW w:w="1860" w:type="dxa"/>
            <w:noWrap/>
            <w:hideMark/>
          </w:tcPr>
          <w:p w14:paraId="0352815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depolarization</w:t>
            </w:r>
          </w:p>
        </w:tc>
        <w:tc>
          <w:tcPr>
            <w:tcW w:w="1780" w:type="dxa"/>
            <w:noWrap/>
            <w:hideMark/>
          </w:tcPr>
          <w:p w14:paraId="0F381BFB"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Kir 2.1/2.2</w:t>
            </w:r>
          </w:p>
        </w:tc>
        <w:tc>
          <w:tcPr>
            <w:tcW w:w="2080" w:type="dxa"/>
            <w:noWrap/>
            <w:hideMark/>
          </w:tcPr>
          <w:p w14:paraId="769622F5"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KCNJ2,KCNJ12</w:t>
            </w:r>
          </w:p>
        </w:tc>
      </w:tr>
      <w:tr w:rsidR="009B4217" w:rsidRPr="009B4217" w14:paraId="0B719129" w14:textId="77777777" w:rsidTr="00891A6A">
        <w:trPr>
          <w:trHeight w:val="300"/>
        </w:trPr>
        <w:tc>
          <w:tcPr>
            <w:tcW w:w="723" w:type="dxa"/>
            <w:shd w:val="clear" w:color="auto" w:fill="E6E6E6"/>
            <w:noWrap/>
            <w:hideMark/>
          </w:tcPr>
          <w:p w14:paraId="2AB6D921"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IKATP</w:t>
            </w:r>
          </w:p>
        </w:tc>
        <w:tc>
          <w:tcPr>
            <w:tcW w:w="2340" w:type="dxa"/>
            <w:shd w:val="clear" w:color="auto" w:fill="E6E6E6"/>
            <w:noWrap/>
            <w:hideMark/>
          </w:tcPr>
          <w:p w14:paraId="43B4873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ADP activated K+ current</w:t>
            </w:r>
          </w:p>
        </w:tc>
        <w:tc>
          <w:tcPr>
            <w:tcW w:w="873" w:type="dxa"/>
            <w:shd w:val="clear" w:color="auto" w:fill="E6E6E6"/>
            <w:noWrap/>
            <w:hideMark/>
          </w:tcPr>
          <w:p w14:paraId="7FB3A2EA"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Phase1&amp;2</w:t>
            </w:r>
          </w:p>
        </w:tc>
        <w:tc>
          <w:tcPr>
            <w:tcW w:w="1860" w:type="dxa"/>
            <w:shd w:val="clear" w:color="auto" w:fill="E6E6E6"/>
            <w:noWrap/>
            <w:hideMark/>
          </w:tcPr>
          <w:p w14:paraId="297DE0B9"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[ADP]/[ATP] increase</w:t>
            </w:r>
          </w:p>
        </w:tc>
        <w:tc>
          <w:tcPr>
            <w:tcW w:w="1780" w:type="dxa"/>
            <w:shd w:val="clear" w:color="auto" w:fill="E6E6E6"/>
            <w:noWrap/>
            <w:hideMark/>
          </w:tcPr>
          <w:p w14:paraId="5D22DA78"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Kir 6.2 (SURA)</w:t>
            </w:r>
          </w:p>
        </w:tc>
        <w:tc>
          <w:tcPr>
            <w:tcW w:w="2080" w:type="dxa"/>
            <w:shd w:val="clear" w:color="auto" w:fill="E6E6E6"/>
            <w:noWrap/>
            <w:hideMark/>
          </w:tcPr>
          <w:p w14:paraId="1D240F7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KCNJ11</w:t>
            </w:r>
          </w:p>
        </w:tc>
      </w:tr>
      <w:tr w:rsidR="009B4217" w:rsidRPr="009B4217" w14:paraId="5D642599" w14:textId="77777777" w:rsidTr="00891A6A">
        <w:trPr>
          <w:trHeight w:val="300"/>
        </w:trPr>
        <w:tc>
          <w:tcPr>
            <w:tcW w:w="723" w:type="dxa"/>
            <w:noWrap/>
            <w:hideMark/>
          </w:tcPr>
          <w:p w14:paraId="1EDA985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IKAch</w:t>
            </w:r>
          </w:p>
        </w:tc>
        <w:tc>
          <w:tcPr>
            <w:tcW w:w="2340" w:type="dxa"/>
            <w:noWrap/>
            <w:hideMark/>
          </w:tcPr>
          <w:p w14:paraId="43129E77"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Muscarinic-gated K+ current</w:t>
            </w:r>
          </w:p>
        </w:tc>
        <w:tc>
          <w:tcPr>
            <w:tcW w:w="873" w:type="dxa"/>
            <w:noWrap/>
            <w:hideMark/>
          </w:tcPr>
          <w:p w14:paraId="3C560DCD"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4</w:t>
            </w:r>
          </w:p>
        </w:tc>
        <w:tc>
          <w:tcPr>
            <w:tcW w:w="1860" w:type="dxa"/>
            <w:noWrap/>
            <w:hideMark/>
          </w:tcPr>
          <w:p w14:paraId="4C5C51C1"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Acetylcholine</w:t>
            </w:r>
          </w:p>
        </w:tc>
        <w:tc>
          <w:tcPr>
            <w:tcW w:w="1780" w:type="dxa"/>
            <w:noWrap/>
            <w:hideMark/>
          </w:tcPr>
          <w:p w14:paraId="0CB9429E"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Kir 3.1/3.4</w:t>
            </w:r>
          </w:p>
        </w:tc>
        <w:tc>
          <w:tcPr>
            <w:tcW w:w="2080" w:type="dxa"/>
            <w:noWrap/>
            <w:hideMark/>
          </w:tcPr>
          <w:p w14:paraId="3A3D5149"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KCNJ3/5</w:t>
            </w:r>
          </w:p>
        </w:tc>
      </w:tr>
      <w:tr w:rsidR="009B4217" w:rsidRPr="009B4217" w14:paraId="5CBB052D" w14:textId="77777777" w:rsidTr="00891A6A">
        <w:trPr>
          <w:trHeight w:val="300"/>
        </w:trPr>
        <w:tc>
          <w:tcPr>
            <w:tcW w:w="723" w:type="dxa"/>
            <w:noWrap/>
            <w:hideMark/>
          </w:tcPr>
          <w:p w14:paraId="660354BE"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IKP</w:t>
            </w:r>
          </w:p>
        </w:tc>
        <w:tc>
          <w:tcPr>
            <w:tcW w:w="2340" w:type="dxa"/>
            <w:noWrap/>
            <w:hideMark/>
          </w:tcPr>
          <w:p w14:paraId="28D6E806"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Background current</w:t>
            </w:r>
          </w:p>
        </w:tc>
        <w:tc>
          <w:tcPr>
            <w:tcW w:w="873" w:type="dxa"/>
            <w:noWrap/>
            <w:hideMark/>
          </w:tcPr>
          <w:p w14:paraId="578FF057"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All Phases</w:t>
            </w:r>
          </w:p>
        </w:tc>
        <w:tc>
          <w:tcPr>
            <w:tcW w:w="1860" w:type="dxa"/>
            <w:noWrap/>
            <w:hideMark/>
          </w:tcPr>
          <w:p w14:paraId="4804225B"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Metabolism, stretch</w:t>
            </w:r>
          </w:p>
        </w:tc>
        <w:tc>
          <w:tcPr>
            <w:tcW w:w="1780" w:type="dxa"/>
            <w:noWrap/>
            <w:hideMark/>
          </w:tcPr>
          <w:p w14:paraId="61A6D459"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TWK-1/2,TASK-1,TRAAK</w:t>
            </w:r>
          </w:p>
        </w:tc>
        <w:tc>
          <w:tcPr>
            <w:tcW w:w="2080" w:type="dxa"/>
            <w:noWrap/>
            <w:hideMark/>
          </w:tcPr>
          <w:p w14:paraId="582D4B9F"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KCNK1,KCNK6,KCNK3,KCNK4</w:t>
            </w:r>
          </w:p>
        </w:tc>
      </w:tr>
      <w:tr w:rsidR="009B4217" w:rsidRPr="009B4217" w14:paraId="475EAAD1" w14:textId="77777777" w:rsidTr="00891A6A">
        <w:trPr>
          <w:trHeight w:val="300"/>
        </w:trPr>
        <w:tc>
          <w:tcPr>
            <w:tcW w:w="723" w:type="dxa"/>
            <w:noWrap/>
            <w:hideMark/>
          </w:tcPr>
          <w:p w14:paraId="0DC2773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If</w:t>
            </w:r>
          </w:p>
        </w:tc>
        <w:tc>
          <w:tcPr>
            <w:tcW w:w="2340" w:type="dxa"/>
            <w:noWrap/>
            <w:hideMark/>
          </w:tcPr>
          <w:p w14:paraId="7863AFEC"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Pacemaker current</w:t>
            </w:r>
          </w:p>
        </w:tc>
        <w:tc>
          <w:tcPr>
            <w:tcW w:w="873" w:type="dxa"/>
            <w:noWrap/>
            <w:hideMark/>
          </w:tcPr>
          <w:p w14:paraId="2360ED1E"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Phase 4</w:t>
            </w:r>
          </w:p>
        </w:tc>
        <w:tc>
          <w:tcPr>
            <w:tcW w:w="1860" w:type="dxa"/>
            <w:noWrap/>
            <w:hideMark/>
          </w:tcPr>
          <w:p w14:paraId="58755F7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Voltage, hyperpolarization</w:t>
            </w:r>
          </w:p>
        </w:tc>
        <w:tc>
          <w:tcPr>
            <w:tcW w:w="1780" w:type="dxa"/>
            <w:noWrap/>
            <w:hideMark/>
          </w:tcPr>
          <w:p w14:paraId="29DBD0E4"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HCN2/4</w:t>
            </w:r>
          </w:p>
        </w:tc>
        <w:tc>
          <w:tcPr>
            <w:tcW w:w="2080" w:type="dxa"/>
            <w:noWrap/>
            <w:hideMark/>
          </w:tcPr>
          <w:p w14:paraId="70E975F2" w14:textId="77777777" w:rsidR="009B4217" w:rsidRPr="009B4217" w:rsidRDefault="009B4217" w:rsidP="009B4217">
            <w:pPr>
              <w:rPr>
                <w:rFonts w:eastAsia="Times New Roman"/>
                <w:color w:val="000000"/>
                <w:sz w:val="16"/>
                <w:szCs w:val="16"/>
                <w:lang w:val="en-GB"/>
              </w:rPr>
            </w:pPr>
            <w:r w:rsidRPr="009B4217">
              <w:rPr>
                <w:rFonts w:eastAsia="Times New Roman"/>
                <w:color w:val="000000"/>
                <w:sz w:val="16"/>
                <w:szCs w:val="16"/>
                <w:lang w:val="en-GB"/>
              </w:rPr>
              <w:t>HCN2,HCN4</w:t>
            </w:r>
          </w:p>
        </w:tc>
      </w:tr>
    </w:tbl>
    <w:p w14:paraId="34115A6A" w14:textId="65A7EDDB" w:rsidR="00BE0EA0" w:rsidRPr="002924AE" w:rsidRDefault="00891A6A" w:rsidP="00C334EE">
      <w:pPr>
        <w:pStyle w:val="NoSpacing"/>
        <w:rPr>
          <w:sz w:val="16"/>
          <w:szCs w:val="16"/>
          <w:lang w:val="en-GB"/>
        </w:rPr>
      </w:pPr>
      <w:r w:rsidRPr="002924AE">
        <w:rPr>
          <w:sz w:val="16"/>
          <w:szCs w:val="16"/>
          <w:lang w:val="en-GB"/>
        </w:rPr>
        <w:t>Abbreviations: AP = Action Potential.</w:t>
      </w:r>
    </w:p>
    <w:p w14:paraId="29FFCBD9" w14:textId="77777777" w:rsidR="00891A6A" w:rsidRDefault="00891A6A" w:rsidP="00C334EE">
      <w:pPr>
        <w:pStyle w:val="NoSpacing"/>
        <w:rPr>
          <w:lang w:val="en-GB"/>
        </w:rPr>
      </w:pPr>
    </w:p>
    <w:p w14:paraId="5E339491" w14:textId="19400745" w:rsidR="0008339D" w:rsidRDefault="0008339D" w:rsidP="00C334EE">
      <w:pPr>
        <w:pStyle w:val="NoSpacing"/>
        <w:rPr>
          <w:lang w:val="en-GB"/>
        </w:rPr>
      </w:pPr>
      <w:r>
        <w:rPr>
          <w:lang w:val="en-GB"/>
        </w:rPr>
        <w:t>The Na</w:t>
      </w:r>
      <w:r w:rsidRPr="00764333">
        <w:rPr>
          <w:vertAlign w:val="superscript"/>
          <w:lang w:val="en-GB"/>
        </w:rPr>
        <w:t>+</w:t>
      </w:r>
      <w:r>
        <w:rPr>
          <w:lang w:val="en-GB"/>
        </w:rPr>
        <w:t>/K</w:t>
      </w:r>
      <w:r w:rsidRPr="00764333">
        <w:rPr>
          <w:vertAlign w:val="superscript"/>
          <w:lang w:val="en-GB"/>
        </w:rPr>
        <w:t>+</w:t>
      </w:r>
      <w:r>
        <w:rPr>
          <w:lang w:val="en-GB"/>
        </w:rPr>
        <w:noBreakHyphen/>
        <w:t xml:space="preserve">ATPase pump is included on the </w:t>
      </w:r>
      <w:r w:rsidR="0008095E">
        <w:rPr>
          <w:lang w:val="en-GB"/>
        </w:rPr>
        <w:t>Cerep</w:t>
      </w:r>
      <w:r>
        <w:rPr>
          <w:lang w:val="en-GB"/>
        </w:rPr>
        <w:t xml:space="preserve"> list</w:t>
      </w:r>
      <w:r w:rsidR="00492737">
        <w:rPr>
          <w:lang w:val="en-GB"/>
        </w:rPr>
        <w:t xml:space="preserve"> (see Table 3)</w:t>
      </w:r>
      <w:r>
        <w:rPr>
          <w:lang w:val="en-GB"/>
        </w:rPr>
        <w:t>, which implies it is associated with some degree of safety liability. Given this</w:t>
      </w:r>
      <w:r w:rsidR="00A447D8">
        <w:rPr>
          <w:lang w:val="en-GB"/>
        </w:rPr>
        <w:t xml:space="preserve"> fact</w:t>
      </w:r>
      <w:r>
        <w:rPr>
          <w:lang w:val="en-GB"/>
        </w:rPr>
        <w:t>, it is also possible that cardiac calcium pumps</w:t>
      </w:r>
      <w:r w:rsidR="00204C99">
        <w:rPr>
          <w:lang w:val="en-GB"/>
        </w:rPr>
        <w:t xml:space="preserve"> might also be worth including</w:t>
      </w:r>
      <w:r w:rsidR="00D0765F">
        <w:rPr>
          <w:lang w:val="en-GB"/>
        </w:rPr>
        <w:t>, as they too have a role in cardiac contractility</w:t>
      </w:r>
      <w:r w:rsidR="00831EE2">
        <w:rPr>
          <w:lang w:val="en-GB"/>
        </w:rPr>
        <w:t xml:space="preserve"> </w:t>
      </w:r>
      <w:r w:rsidR="00D0765F">
        <w:rPr>
          <w:lang w:val="en-GB"/>
        </w:rPr>
        <w:fldChar w:fldCharType="begin"/>
      </w:r>
      <w:r w:rsidR="00D313D2">
        <w:rPr>
          <w:lang w:val="en-GB"/>
        </w:rPr>
        <w:instrText xml:space="preserve"> ADDIN EN.CITE &lt;EndNote&gt;&lt;Cite&gt;&lt;Author&gt;Brini&lt;/Author&gt;&lt;Year&gt;2009&lt;/Year&gt;&lt;RecNum&gt;51&lt;/RecNum&gt;&lt;DisplayText&gt;[68]&lt;/DisplayText&gt;&lt;record&gt;&lt;rec-number&gt;51&lt;/rec-number&gt;&lt;foreign-keys&gt;&lt;key app="EN" db-id="frrdwfw9b2tr0jevwpbvdvxv2evwzd20zfd5"&gt;51&lt;/key&gt;&lt;/foreign-keys&gt;&lt;ref-type name="Journal Article"&gt;17&lt;/ref-type&gt;&lt;contributors&gt;&lt;authors&gt;&lt;author&gt;Brini, M.&lt;/author&gt;&lt;author&gt;Carafoli, E.&lt;/author&gt;&lt;/authors&gt;&lt;/contributors&gt;&lt;auth-address&gt;Department of Biochemistry, University of Padova, Padova, Italy.&lt;/auth-address&gt;&lt;titles&gt;&lt;title&gt;Calcium pumps in health and disease&lt;/title&gt;&lt;secondary-title&gt;Physiol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1341-78&lt;/pages&gt;&lt;volume&gt;89&lt;/volume&gt;&lt;number&gt;4&lt;/number&gt;&lt;edition&gt;2009/10/01&lt;/edition&gt;&lt;keywords&gt;&lt;keyword&gt;Animals&lt;/keyword&gt;&lt;keyword&gt;Calcium/*metabolism&lt;/keyword&gt;&lt;keyword&gt;Calcium Signaling/*physiology&lt;/keyword&gt;&lt;keyword&gt;Calcium-Transporting ATPases/*physiology&lt;/keyword&gt;&lt;keyword&gt;Disease&lt;/keyword&gt;&lt;keyword&gt;Health&lt;/keyword&gt;&lt;keyword&gt;Homeostasis&lt;/keyword&gt;&lt;keyword&gt;Humans&lt;/keyword&gt;&lt;keyword&gt;Plasma Membrane Calcium-Transporting ATPases/physiology&lt;/keyword&gt;&lt;keyword&gt;Protein Conformation&lt;/keyword&gt;&lt;keyword&gt;Sarcoplasmic Reticulum Calcium-Transporting ATPases/physiology&lt;/keyword&gt;&lt;/keywords&gt;&lt;dates&gt;&lt;year&gt;2009&lt;/year&gt;&lt;pub-dates&gt;&lt;date&gt;Oct&lt;/date&gt;&lt;/pub-dates&gt;&lt;/dates&gt;&lt;isbn&gt;0031-9333 (Print)&amp;#xD;0031-9333&lt;/isbn&gt;&lt;accession-num&gt;19789383&lt;/accession-num&gt;&lt;urls&gt;&lt;/urls&gt;&lt;electronic-resource-num&gt;10.1152/physrev.00032.2008&lt;/electronic-resource-num&gt;&lt;remote-database-provider&gt;NLM&lt;/remote-database-provider&gt;&lt;language&gt;eng&lt;/language&gt;&lt;/record&gt;&lt;/Cite&gt;&lt;/EndNote&gt;</w:instrText>
      </w:r>
      <w:r w:rsidR="00D0765F">
        <w:rPr>
          <w:lang w:val="en-GB"/>
        </w:rPr>
        <w:fldChar w:fldCharType="separate"/>
      </w:r>
      <w:r w:rsidR="00D313D2">
        <w:rPr>
          <w:noProof/>
          <w:lang w:val="en-GB"/>
        </w:rPr>
        <w:t>[</w:t>
      </w:r>
      <w:hyperlink w:anchor="_ENREF_68" w:tooltip="Brini, 2009 #51" w:history="1">
        <w:r w:rsidR="00D313D2">
          <w:rPr>
            <w:noProof/>
            <w:lang w:val="en-GB"/>
          </w:rPr>
          <w:t>68</w:t>
        </w:r>
      </w:hyperlink>
      <w:r w:rsidR="00D313D2">
        <w:rPr>
          <w:noProof/>
          <w:lang w:val="en-GB"/>
        </w:rPr>
        <w:t>]</w:t>
      </w:r>
      <w:r w:rsidR="00D0765F">
        <w:rPr>
          <w:lang w:val="en-GB"/>
        </w:rPr>
        <w:fldChar w:fldCharType="end"/>
      </w:r>
      <w:r w:rsidR="00E1068F">
        <w:rPr>
          <w:lang w:val="en-GB"/>
        </w:rPr>
        <w:t>.</w:t>
      </w:r>
      <w:r w:rsidR="00F00F37">
        <w:rPr>
          <w:lang w:val="en-GB"/>
        </w:rPr>
        <w:t xml:space="preserve"> However, it is </w:t>
      </w:r>
      <w:r w:rsidR="0055051F">
        <w:rPr>
          <w:lang w:val="en-GB"/>
        </w:rPr>
        <w:t xml:space="preserve">also </w:t>
      </w:r>
      <w:r w:rsidR="00F00F37">
        <w:rPr>
          <w:lang w:val="en-GB"/>
        </w:rPr>
        <w:t>possi</w:t>
      </w:r>
      <w:r w:rsidR="004A0740">
        <w:rPr>
          <w:lang w:val="en-GB"/>
        </w:rPr>
        <w:t xml:space="preserve">ble that intracellular targets </w:t>
      </w:r>
      <w:r w:rsidR="00F00F37">
        <w:rPr>
          <w:lang w:val="en-GB"/>
        </w:rPr>
        <w:t xml:space="preserve">such as </w:t>
      </w:r>
      <w:r w:rsidR="000A19A5">
        <w:rPr>
          <w:lang w:val="en-GB"/>
        </w:rPr>
        <w:t xml:space="preserve">the </w:t>
      </w:r>
      <w:r w:rsidR="00F00F37">
        <w:rPr>
          <w:lang w:val="en-GB"/>
        </w:rPr>
        <w:t>sarco</w:t>
      </w:r>
      <w:r w:rsidR="004A0740">
        <w:rPr>
          <w:lang w:val="en-GB"/>
        </w:rPr>
        <w:t>plasmic reticulum calcium pumps</w:t>
      </w:r>
      <w:r w:rsidR="00F00F37">
        <w:rPr>
          <w:lang w:val="en-GB"/>
        </w:rPr>
        <w:t xml:space="preserve"> might not be exposed to compounds to the same extent as channels or pumps in the plasma membrane, depending on the compound’s permeability.</w:t>
      </w:r>
      <w:r w:rsidR="004A0740">
        <w:rPr>
          <w:lang w:val="en-GB"/>
        </w:rPr>
        <w:t xml:space="preserve"> </w:t>
      </w:r>
    </w:p>
    <w:p w14:paraId="5F262994" w14:textId="77777777" w:rsidR="00204C99" w:rsidRDefault="00204C99" w:rsidP="00C334EE">
      <w:pPr>
        <w:pStyle w:val="NoSpacing"/>
        <w:rPr>
          <w:lang w:val="en-GB"/>
        </w:rPr>
      </w:pPr>
    </w:p>
    <w:p w14:paraId="6D9F6C73" w14:textId="61503E72" w:rsidR="0055051F" w:rsidRDefault="00204C99" w:rsidP="00C334EE">
      <w:pPr>
        <w:pStyle w:val="NoSpacing"/>
        <w:rPr>
          <w:lang w:val="en-GB"/>
        </w:rPr>
      </w:pPr>
      <w:r>
        <w:rPr>
          <w:lang w:val="en-GB"/>
        </w:rPr>
        <w:t xml:space="preserve">That </w:t>
      </w:r>
      <w:r w:rsidR="004A0740">
        <w:rPr>
          <w:lang w:val="en-GB"/>
        </w:rPr>
        <w:t>different</w:t>
      </w:r>
      <w:r>
        <w:rPr>
          <w:lang w:val="en-GB"/>
        </w:rPr>
        <w:t xml:space="preserve"> </w:t>
      </w:r>
      <w:r w:rsidR="004A0740">
        <w:rPr>
          <w:lang w:val="en-GB"/>
        </w:rPr>
        <w:t>target or anti-</w:t>
      </w:r>
      <w:r>
        <w:rPr>
          <w:lang w:val="en-GB"/>
        </w:rPr>
        <w:t xml:space="preserve">targets </w:t>
      </w:r>
      <w:r w:rsidR="004A0740">
        <w:rPr>
          <w:lang w:val="en-GB"/>
        </w:rPr>
        <w:t>might experience different compound exposures depen</w:t>
      </w:r>
      <w:r w:rsidR="0055051F">
        <w:rPr>
          <w:lang w:val="en-GB"/>
        </w:rPr>
        <w:t>ding on differences in location</w:t>
      </w:r>
      <w:r w:rsidR="004A0740">
        <w:rPr>
          <w:lang w:val="en-GB"/>
        </w:rPr>
        <w:t xml:space="preserve"> is an important issue</w:t>
      </w:r>
      <w:r w:rsidR="002C7011">
        <w:rPr>
          <w:lang w:val="en-GB"/>
        </w:rPr>
        <w:t xml:space="preserve">, </w:t>
      </w:r>
      <w:r w:rsidR="000A19A5">
        <w:rPr>
          <w:lang w:val="en-GB"/>
        </w:rPr>
        <w:t xml:space="preserve">which </w:t>
      </w:r>
      <w:r w:rsidR="00F360E7">
        <w:rPr>
          <w:lang w:val="en-GB"/>
        </w:rPr>
        <w:t>might need to</w:t>
      </w:r>
      <w:r w:rsidR="000A19A5">
        <w:rPr>
          <w:lang w:val="en-GB"/>
        </w:rPr>
        <w:t xml:space="preserve"> be </w:t>
      </w:r>
      <w:r w:rsidR="002D35ED">
        <w:rPr>
          <w:lang w:val="en-GB"/>
        </w:rPr>
        <w:t>borne</w:t>
      </w:r>
      <w:r w:rsidR="000A19A5">
        <w:rPr>
          <w:lang w:val="en-GB"/>
        </w:rPr>
        <w:t xml:space="preserve"> in mind when interpreting the results of </w:t>
      </w:r>
      <w:r w:rsidR="000A19A5" w:rsidRPr="002C7011">
        <w:rPr>
          <w:i/>
          <w:lang w:val="en-GB"/>
        </w:rPr>
        <w:t>in vitro</w:t>
      </w:r>
      <w:r w:rsidR="000A19A5">
        <w:rPr>
          <w:lang w:val="en-GB"/>
        </w:rPr>
        <w:t xml:space="preserve"> experiments in particular</w:t>
      </w:r>
      <w:r w:rsidR="0055051F">
        <w:rPr>
          <w:lang w:val="en-GB"/>
        </w:rPr>
        <w:t xml:space="preserve"> </w:t>
      </w:r>
      <w:r w:rsidR="0055051F">
        <w:rPr>
          <w:lang w:val="en-GB"/>
        </w:rPr>
        <w:fldChar w:fldCharType="begin"/>
      </w:r>
      <w:r w:rsidR="00D313D2">
        <w:rPr>
          <w:lang w:val="en-GB"/>
        </w:rPr>
        <w:instrText xml:space="preserve"> ADDIN EN.CITE &lt;EndNote&gt;&lt;Cite&gt;&lt;Author&gt;Smith&lt;/Author&gt;&lt;Year&gt;2010&lt;/Year&gt;&lt;RecNum&gt;124&lt;/RecNum&gt;&lt;DisplayText&gt;[69]&lt;/DisplayText&gt;&lt;record&gt;&lt;rec-number&gt;124&lt;/rec-number&gt;&lt;foreign-keys&gt;&lt;key app="EN" db-id="frrdwfw9b2tr0jevwpbvdvxv2evwzd20zfd5"&gt;124&lt;/key&gt;&lt;/foreign-keys&gt;&lt;ref-type name="Journal Article"&gt;17&lt;/ref-type&gt;&lt;contributors&gt;&lt;authors&gt;&lt;author&gt;Smith, D. A.&lt;/author&gt;&lt;author&gt;Di, L.&lt;/author&gt;&lt;author&gt;Kerns, E. H.&lt;/author&gt;&lt;/authors&gt;&lt;/contributors&gt;&lt;auth-address&gt;Pharmacokinetics, Dynamics and Metabolism Department, Pfizer Global Research and Development, Ramsgate Road, Sandwich, Kent CT13 9UJ, UK.&lt;/auth-address&gt;&lt;titles&gt;&lt;title&gt;The effect of plasma protein binding on in vivo efficacy: misconceptions in drug discovery&lt;/title&gt;&lt;secondary-title&gt;Nat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discovery&lt;/abbr-1&gt;&lt;/alt-periodical&gt;&lt;pages&gt;929-39&lt;/pages&gt;&lt;volume&gt;9&lt;/volume&gt;&lt;number&gt;12&lt;/number&gt;&lt;edition&gt;2010/12/02&lt;/edition&gt;&lt;keywords&gt;&lt;keyword&gt;Animals&lt;/keyword&gt;&lt;keyword&gt;Blood Proteins/*metabolism&lt;/keyword&gt;&lt;keyword&gt;Drug Discovery/*methods/trends&lt;/keyword&gt;&lt;keyword&gt;Humans&lt;/keyword&gt;&lt;keyword&gt;Pharmaceutical Preparations/*blood&lt;/keyword&gt;&lt;keyword&gt;Protein Binding/physiology&lt;/keyword&gt;&lt;/keywords&gt;&lt;dates&gt;&lt;year&gt;2010&lt;/year&gt;&lt;pub-dates&gt;&lt;date&gt;Dec&lt;/date&gt;&lt;/pub-dates&gt;&lt;/dates&gt;&lt;isbn&gt;1474-1776&lt;/isbn&gt;&lt;accession-num&gt;21119731&lt;/accession-num&gt;&lt;urls&gt;&lt;/urls&gt;&lt;electronic-resource-num&gt;10.1038/nrd3287&lt;/electronic-resource-num&gt;&lt;remote-database-provider&gt;NLM&lt;/remote-database-provider&gt;&lt;language&gt;eng&lt;/language&gt;&lt;/record&gt;&lt;/Cite&gt;&lt;/EndNote&gt;</w:instrText>
      </w:r>
      <w:r w:rsidR="0055051F">
        <w:rPr>
          <w:lang w:val="en-GB"/>
        </w:rPr>
        <w:fldChar w:fldCharType="separate"/>
      </w:r>
      <w:r w:rsidR="00D313D2">
        <w:rPr>
          <w:noProof/>
          <w:lang w:val="en-GB"/>
        </w:rPr>
        <w:t>[</w:t>
      </w:r>
      <w:hyperlink w:anchor="_ENREF_69" w:tooltip="Smith, 2010 #124" w:history="1">
        <w:r w:rsidR="00D313D2">
          <w:rPr>
            <w:noProof/>
            <w:lang w:val="en-GB"/>
          </w:rPr>
          <w:t>69</w:t>
        </w:r>
      </w:hyperlink>
      <w:r w:rsidR="00D313D2">
        <w:rPr>
          <w:noProof/>
          <w:lang w:val="en-GB"/>
        </w:rPr>
        <w:t>]</w:t>
      </w:r>
      <w:r w:rsidR="0055051F">
        <w:rPr>
          <w:lang w:val="en-GB"/>
        </w:rPr>
        <w:fldChar w:fldCharType="end"/>
      </w:r>
      <w:r w:rsidR="000A19A5">
        <w:rPr>
          <w:lang w:val="en-GB"/>
        </w:rPr>
        <w:t>.</w:t>
      </w:r>
      <w:r w:rsidR="0012675E">
        <w:rPr>
          <w:lang w:val="en-GB"/>
        </w:rPr>
        <w:t xml:space="preserve"> For example, a</w:t>
      </w:r>
      <w:r w:rsidR="001B440B">
        <w:rPr>
          <w:lang w:val="en-GB"/>
        </w:rPr>
        <w:t xml:space="preserve"> compound might bind tightly to a particular </w:t>
      </w:r>
      <w:r w:rsidR="0012675E">
        <w:rPr>
          <w:lang w:val="en-GB"/>
        </w:rPr>
        <w:t xml:space="preserve">target, but have little effect if the free concentration </w:t>
      </w:r>
      <w:r w:rsidR="0055051F">
        <w:rPr>
          <w:lang w:val="en-GB"/>
        </w:rPr>
        <w:t>at</w:t>
      </w:r>
      <w:r w:rsidR="0012675E">
        <w:rPr>
          <w:lang w:val="en-GB"/>
        </w:rPr>
        <w:t xml:space="preserve"> </w:t>
      </w:r>
      <w:r w:rsidR="0055051F">
        <w:rPr>
          <w:lang w:val="en-GB"/>
        </w:rPr>
        <w:t>the</w:t>
      </w:r>
      <w:r w:rsidR="0012675E">
        <w:rPr>
          <w:lang w:val="en-GB"/>
        </w:rPr>
        <w:t xml:space="preserve"> target is low.</w:t>
      </w:r>
    </w:p>
    <w:p w14:paraId="1DA779DA" w14:textId="181063E7" w:rsidR="0008339D" w:rsidRDefault="0055051F" w:rsidP="00C334EE">
      <w:pPr>
        <w:pStyle w:val="NoSpacing"/>
        <w:rPr>
          <w:b/>
          <w:lang w:val="en-GB"/>
        </w:rPr>
      </w:pPr>
      <w:r>
        <w:rPr>
          <w:b/>
          <w:lang w:val="en-GB"/>
        </w:rPr>
        <w:t xml:space="preserve"> </w:t>
      </w:r>
    </w:p>
    <w:p w14:paraId="15CBEEF7" w14:textId="1F1E8E04" w:rsidR="009B4217" w:rsidRPr="009B4217" w:rsidRDefault="009B4217" w:rsidP="00C334EE">
      <w:pPr>
        <w:pStyle w:val="NoSpacing"/>
        <w:rPr>
          <w:b/>
          <w:lang w:val="en-GB"/>
        </w:rPr>
      </w:pPr>
      <w:r w:rsidRPr="009B4217">
        <w:rPr>
          <w:b/>
          <w:lang w:val="en-GB"/>
        </w:rPr>
        <w:t>Kinases</w:t>
      </w:r>
    </w:p>
    <w:p w14:paraId="4B9B47CE" w14:textId="77777777" w:rsidR="009B4217" w:rsidRDefault="009B4217" w:rsidP="00C334EE">
      <w:pPr>
        <w:pStyle w:val="NoSpacing"/>
        <w:rPr>
          <w:lang w:val="en-GB"/>
        </w:rPr>
      </w:pPr>
    </w:p>
    <w:p w14:paraId="3E27BCA0" w14:textId="0BDC07A1" w:rsidR="0042151D" w:rsidRDefault="0008335E" w:rsidP="00C334EE">
      <w:pPr>
        <w:pStyle w:val="NoSpacing"/>
        <w:rPr>
          <w:lang w:val="en-GB"/>
        </w:rPr>
      </w:pPr>
      <w:r>
        <w:rPr>
          <w:lang w:val="en-GB"/>
        </w:rPr>
        <w:t>The cardiotoxicity of certain protein kinase inhib</w:t>
      </w:r>
      <w:r w:rsidR="006078B8">
        <w:rPr>
          <w:lang w:val="en-GB"/>
        </w:rPr>
        <w:t>itors has emerged as a</w:t>
      </w:r>
      <w:r w:rsidR="00EE4770">
        <w:rPr>
          <w:lang w:val="en-GB"/>
        </w:rPr>
        <w:t>n</w:t>
      </w:r>
      <w:r w:rsidR="006078B8">
        <w:rPr>
          <w:lang w:val="en-GB"/>
        </w:rPr>
        <w:t xml:space="preserve"> issue </w:t>
      </w:r>
      <w:r w:rsidR="00831EE2">
        <w:rPr>
          <w:lang w:val="en-GB"/>
        </w:rPr>
        <w:t xml:space="preserve">in the field of oncology </w:t>
      </w:r>
      <w:r w:rsidR="00831EE2">
        <w:rPr>
          <w:lang w:val="en-GB"/>
        </w:rPr>
        <w:fldChar w:fldCharType="begin">
          <w:fldData xml:space="preserve">PEVuZE5vdGU+PENpdGU+PEF1dGhvcj5NZWxsb3I8L0F1dGhvcj48WWVhcj4yMDExPC9ZZWFyPjxS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</w:fldData>
        </w:fldChar>
      </w:r>
      <w:r w:rsidR="00D313D2">
        <w:rPr>
          <w:lang w:val="en-GB"/>
        </w:rPr>
        <w:instrText xml:space="preserve"> ADDIN EN.CITE </w:instrText>
      </w:r>
      <w:r w:rsidR="00D313D2">
        <w:rPr>
          <w:lang w:val="en-GB"/>
        </w:rPr>
        <w:fldChar w:fldCharType="begin">
          <w:fldData xml:space="preserve">PEVuZE5vdGU+PENpdGU+PEF1dGhvcj5NZWxsb3I8L0F1dGhvcj48WWVhcj4yMDExPC9ZZWFyPjxS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</w:fldData>
        </w:fldChar>
      </w:r>
      <w:r w:rsidR="00D313D2">
        <w:rPr>
          <w:lang w:val="en-GB"/>
        </w:rPr>
        <w:instrText xml:space="preserve"> ADDIN EN.CITE.DATA </w:instrText>
      </w:r>
      <w:r w:rsidR="00D313D2">
        <w:rPr>
          <w:lang w:val="en-GB"/>
        </w:rPr>
      </w:r>
      <w:r w:rsidR="00D313D2">
        <w:rPr>
          <w:lang w:val="en-GB"/>
        </w:rPr>
        <w:fldChar w:fldCharType="end"/>
      </w:r>
      <w:r w:rsidR="00831EE2">
        <w:rPr>
          <w:lang w:val="en-GB"/>
        </w:rPr>
        <w:fldChar w:fldCharType="separate"/>
      </w:r>
      <w:r w:rsidR="00D313D2">
        <w:rPr>
          <w:noProof/>
          <w:lang w:val="en-GB"/>
        </w:rPr>
        <w:t>[</w:t>
      </w:r>
      <w:hyperlink w:anchor="_ENREF_70" w:tooltip="Mellor, 2011 #52" w:history="1">
        <w:r w:rsidR="00D313D2">
          <w:rPr>
            <w:noProof/>
            <w:lang w:val="en-GB"/>
          </w:rPr>
          <w:t>70</w:t>
        </w:r>
      </w:hyperlink>
      <w:r w:rsidR="00D313D2">
        <w:rPr>
          <w:noProof/>
          <w:lang w:val="en-GB"/>
        </w:rPr>
        <w:t xml:space="preserve">, </w:t>
      </w:r>
      <w:hyperlink w:anchor="_ENREF_71" w:tooltip="Cheng, 2010 #53" w:history="1">
        <w:r w:rsidR="00D313D2">
          <w:rPr>
            <w:noProof/>
            <w:lang w:val="en-GB"/>
          </w:rPr>
          <w:t>71</w:t>
        </w:r>
      </w:hyperlink>
      <w:r w:rsidR="00D313D2">
        <w:rPr>
          <w:noProof/>
          <w:lang w:val="en-GB"/>
        </w:rPr>
        <w:t>]</w:t>
      </w:r>
      <w:r w:rsidR="00831EE2">
        <w:rPr>
          <w:lang w:val="en-GB"/>
        </w:rPr>
        <w:fldChar w:fldCharType="end"/>
      </w:r>
      <w:r w:rsidR="006078B8">
        <w:rPr>
          <w:lang w:val="en-GB"/>
        </w:rPr>
        <w:t xml:space="preserve">. </w:t>
      </w:r>
      <w:r w:rsidR="002C7011">
        <w:rPr>
          <w:lang w:val="en-GB"/>
        </w:rPr>
        <w:t>A particular</w:t>
      </w:r>
      <w:r w:rsidR="006078B8">
        <w:rPr>
          <w:lang w:val="en-GB"/>
        </w:rPr>
        <w:t xml:space="preserve"> problem </w:t>
      </w:r>
      <w:r w:rsidR="002C7011">
        <w:rPr>
          <w:lang w:val="en-GB"/>
        </w:rPr>
        <w:t>is that</w:t>
      </w:r>
      <w:r w:rsidR="006078B8">
        <w:rPr>
          <w:lang w:val="en-GB"/>
        </w:rPr>
        <w:t xml:space="preserve"> some of the pathways that regulate cancer cell survival are also involved in cardiomy</w:t>
      </w:r>
      <w:r w:rsidR="00340F63">
        <w:rPr>
          <w:lang w:val="en-GB"/>
        </w:rPr>
        <w:t>ocyte homeostasis and survival. Thus, the toxicity of</w:t>
      </w:r>
      <w:r w:rsidR="002C7011">
        <w:rPr>
          <w:lang w:val="en-GB"/>
        </w:rPr>
        <w:t xml:space="preserve"> anti-cancer</w:t>
      </w:r>
      <w:r w:rsidR="00340F63">
        <w:rPr>
          <w:lang w:val="en-GB"/>
        </w:rPr>
        <w:t xml:space="preserve"> compounds targeting these pathways is inextricably linked with the desired therapeutic </w:t>
      </w:r>
      <w:r w:rsidR="002C4A41">
        <w:rPr>
          <w:lang w:val="en-GB"/>
        </w:rPr>
        <w:t xml:space="preserve">mechanism, </w:t>
      </w:r>
      <w:r w:rsidR="00EE4770" w:rsidRPr="00EE4770">
        <w:rPr>
          <w:i/>
          <w:lang w:val="en-GB"/>
        </w:rPr>
        <w:t>i.e.</w:t>
      </w:r>
      <w:r w:rsidR="00EE4770">
        <w:rPr>
          <w:lang w:val="en-GB"/>
        </w:rPr>
        <w:t xml:space="preserve"> it is</w:t>
      </w:r>
      <w:r w:rsidR="002C4A41">
        <w:rPr>
          <w:lang w:val="en-GB"/>
        </w:rPr>
        <w:t xml:space="preserve"> an ‘on-target’ effect</w:t>
      </w:r>
      <w:r w:rsidR="00340F63">
        <w:rPr>
          <w:lang w:val="en-GB"/>
        </w:rPr>
        <w:t xml:space="preserve">. </w:t>
      </w:r>
      <w:r w:rsidR="00AF7F61">
        <w:rPr>
          <w:lang w:val="en-GB"/>
        </w:rPr>
        <w:t>In the context</w:t>
      </w:r>
      <w:r w:rsidR="00340F63">
        <w:rPr>
          <w:lang w:val="en-GB"/>
        </w:rPr>
        <w:t xml:space="preserve"> of </w:t>
      </w:r>
      <w:r w:rsidR="00EE4770">
        <w:rPr>
          <w:lang w:val="en-GB"/>
        </w:rPr>
        <w:t xml:space="preserve">the </w:t>
      </w:r>
      <w:r w:rsidR="00AF7F61">
        <w:rPr>
          <w:lang w:val="en-GB"/>
        </w:rPr>
        <w:t>treatment</w:t>
      </w:r>
      <w:r w:rsidR="00EE4770">
        <w:rPr>
          <w:lang w:val="en-GB"/>
        </w:rPr>
        <w:t xml:space="preserve"> of a life-threatening cancer</w:t>
      </w:r>
      <w:r w:rsidR="00340F63">
        <w:rPr>
          <w:lang w:val="en-GB"/>
        </w:rPr>
        <w:t xml:space="preserve">, this might be </w:t>
      </w:r>
      <w:r w:rsidR="00EE4770">
        <w:rPr>
          <w:lang w:val="en-GB"/>
        </w:rPr>
        <w:t>a tolerable risk</w:t>
      </w:r>
      <w:r w:rsidR="00742926">
        <w:rPr>
          <w:lang w:val="en-GB"/>
        </w:rPr>
        <w:t xml:space="preserve">, and several such comopounds are </w:t>
      </w:r>
      <w:r w:rsidR="007C71EE">
        <w:rPr>
          <w:lang w:val="en-GB"/>
        </w:rPr>
        <w:t xml:space="preserve">indeed </w:t>
      </w:r>
      <w:r w:rsidR="00742926">
        <w:rPr>
          <w:lang w:val="en-GB"/>
        </w:rPr>
        <w:t xml:space="preserve">used successfully in the clinic. </w:t>
      </w:r>
      <w:r w:rsidR="00340F63">
        <w:rPr>
          <w:lang w:val="en-GB"/>
        </w:rPr>
        <w:t xml:space="preserve"> However, if </w:t>
      </w:r>
      <w:r w:rsidR="00EE4770">
        <w:rPr>
          <w:lang w:val="en-GB"/>
        </w:rPr>
        <w:t>the</w:t>
      </w:r>
      <w:r w:rsidR="003E57A4">
        <w:rPr>
          <w:lang w:val="en-GB"/>
        </w:rPr>
        <w:t xml:space="preserve"> disease is less serious, </w:t>
      </w:r>
      <w:r w:rsidR="00EE4770">
        <w:rPr>
          <w:lang w:val="en-GB"/>
        </w:rPr>
        <w:t>the dosing</w:t>
      </w:r>
      <w:r w:rsidR="00C6213C">
        <w:rPr>
          <w:lang w:val="en-GB"/>
        </w:rPr>
        <w:t xml:space="preserve"> is</w:t>
      </w:r>
      <w:r w:rsidR="00EE4770">
        <w:rPr>
          <w:lang w:val="en-GB"/>
        </w:rPr>
        <w:t xml:space="preserve"> chronic</w:t>
      </w:r>
      <w:r w:rsidR="003E57A4">
        <w:rPr>
          <w:lang w:val="en-GB"/>
        </w:rPr>
        <w:t xml:space="preserve"> </w:t>
      </w:r>
      <w:r w:rsidR="004D0CE2">
        <w:rPr>
          <w:lang w:val="en-GB"/>
        </w:rPr>
        <w:t>and/</w:t>
      </w:r>
      <w:r w:rsidR="003E57A4">
        <w:rPr>
          <w:lang w:val="en-GB"/>
        </w:rPr>
        <w:t>or there is pre-existing cardiovascular disease</w:t>
      </w:r>
      <w:r w:rsidR="00C6213C">
        <w:rPr>
          <w:lang w:val="en-GB"/>
        </w:rPr>
        <w:t xml:space="preserve"> </w:t>
      </w:r>
      <w:r w:rsidR="00340F63">
        <w:rPr>
          <w:lang w:val="en-GB"/>
        </w:rPr>
        <w:t>the</w:t>
      </w:r>
      <w:r w:rsidR="00C6213C">
        <w:rPr>
          <w:lang w:val="en-GB"/>
        </w:rPr>
        <w:t>n the</w:t>
      </w:r>
      <w:r w:rsidR="00340F63">
        <w:rPr>
          <w:lang w:val="en-GB"/>
        </w:rPr>
        <w:t xml:space="preserve"> acceptable </w:t>
      </w:r>
      <w:r w:rsidR="00B76ED3">
        <w:rPr>
          <w:lang w:val="en-GB"/>
        </w:rPr>
        <w:t xml:space="preserve">risk </w:t>
      </w:r>
      <w:r w:rsidR="004D0CE2">
        <w:rPr>
          <w:lang w:val="en-GB"/>
        </w:rPr>
        <w:t xml:space="preserve">will be </w:t>
      </w:r>
      <w:r w:rsidR="00C6213C">
        <w:rPr>
          <w:lang w:val="en-GB"/>
        </w:rPr>
        <w:t xml:space="preserve">lower. In this case, </w:t>
      </w:r>
      <w:r w:rsidR="001114AC">
        <w:rPr>
          <w:lang w:val="en-GB"/>
        </w:rPr>
        <w:t xml:space="preserve">off-target </w:t>
      </w:r>
      <w:r w:rsidR="002D35ED">
        <w:rPr>
          <w:lang w:val="en-GB"/>
        </w:rPr>
        <w:t>perturbation</w:t>
      </w:r>
      <w:r w:rsidR="001114AC">
        <w:rPr>
          <w:lang w:val="en-GB"/>
        </w:rPr>
        <w:t xml:space="preserve"> of these pathways by </w:t>
      </w:r>
      <w:r w:rsidR="00C6213C">
        <w:rPr>
          <w:lang w:val="en-GB"/>
        </w:rPr>
        <w:t xml:space="preserve">insufficiently-selective kinase inhibitors </w:t>
      </w:r>
      <w:r w:rsidR="001114AC">
        <w:rPr>
          <w:lang w:val="en-GB"/>
        </w:rPr>
        <w:t>could become a problem</w:t>
      </w:r>
      <w:r w:rsidR="001E71F8">
        <w:rPr>
          <w:lang w:val="en-GB"/>
        </w:rPr>
        <w:t xml:space="preserve"> </w:t>
      </w:r>
      <w:r w:rsidR="000A0DAA">
        <w:rPr>
          <w:lang w:val="en-GB"/>
        </w:rPr>
        <w:fldChar w:fldCharType="begin"/>
      </w:r>
      <w:r w:rsidR="00D313D2">
        <w:rPr>
          <w:lang w:val="en-GB"/>
        </w:rPr>
        <w:instrText xml:space="preserve"> ADDIN EN.CITE &lt;EndNote&gt;&lt;Cite&gt;&lt;Author&gt;Anastassiadis&lt;/Author&gt;&lt;Year&gt;2011&lt;/Year&gt;&lt;RecNum&gt;55&lt;/RecNum&gt;&lt;DisplayText&gt;[72]&lt;/DisplayText&gt;&lt;record&gt;&lt;rec-number&gt;55&lt;/rec-number&gt;&lt;foreign-keys&gt;&lt;key app="EN" db-id="frrdwfw9b2tr0jevwpbvdvxv2evwzd20zfd5"&gt;55&lt;/key&gt;&lt;/foreign-keys&gt;&lt;ref-type name="Journal Article"&gt;17&lt;/ref-type&gt;&lt;contributors&gt;&lt;authors&gt;&lt;author&gt;Anastassiadis, T.&lt;/author&gt;&lt;author&gt;Deacon, S. W.&lt;/author&gt;&lt;author&gt;Devarajan, K.&lt;/author&gt;&lt;author&gt;Ma, H.&lt;/author&gt;&lt;author&gt;Peterson, J. R.&lt;/author&gt;&lt;/authors&gt;&lt;/contributors&gt;&lt;auth-address&gt;Cancer Biology Program, Fox Chase Cancer Center, Philadelphia, Pennsylvania, USA.&lt;/auth-address&gt;&lt;titles&gt;&lt;title&gt;Comprehensive assay of kinase catalytic activity reveals features of kinase inhibitor selectivity&lt;/title&gt;&lt;secondary-title&gt;Nat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biotechnology&lt;/abbr-1&gt;&lt;/alt-periodical&gt;&lt;pages&gt;1039-45&lt;/pages&gt;&lt;volume&gt;29&lt;/volume&gt;&lt;number&gt;11&lt;/number&gt;&lt;edition&gt;2011/11/01&lt;/edition&gt;&lt;keywords&gt;&lt;keyword&gt;Catalysis&lt;/keyword&gt;&lt;keyword&gt;*Drug Design&lt;/keyword&gt;&lt;keyword&gt;Enzyme Stability&lt;/keyword&gt;&lt;keyword&gt;*High-Throughput Screening Assays&lt;/keyword&gt;&lt;keyword&gt;Humans&lt;/keyword&gt;&lt;keyword&gt;Protein Binding&lt;/keyword&gt;&lt;keyword&gt;Protein Kinase Inhibitors/*chemistry/classification&lt;/keyword&gt;&lt;keyword&gt;Protein Kinases/*chemistry/classification&lt;/keyword&gt;&lt;keyword&gt;Signal Transduction&lt;/keyword&gt;&lt;keyword&gt;Substrate Specificity&lt;/keyword&gt;&lt;/keywords&gt;&lt;dates&gt;&lt;year&gt;2011&lt;/year&gt;&lt;pub-dates&gt;&lt;date&gt;Nov&lt;/date&gt;&lt;/pub-dates&gt;&lt;/dates&gt;&lt;isbn&gt;1087-0156&lt;/isbn&gt;&lt;accession-num&gt;22037377&lt;/accession-num&gt;&lt;urls&gt;&lt;/urls&gt;&lt;custom2&gt;Pmc3230241&lt;/custom2&gt;&lt;custom6&gt;Nihms328213&lt;/custom6&gt;&lt;electronic-resource-num&gt;10.1038/nbt.2017&lt;/electronic-resource-num&gt;&lt;remote-database-provider&gt;NLM&lt;/remote-database-provider&gt;&lt;language&gt;eng&lt;/language&gt;&lt;/record&gt;&lt;/Cite&gt;&lt;/EndNote&gt;</w:instrText>
      </w:r>
      <w:r w:rsidR="000A0DAA">
        <w:rPr>
          <w:lang w:val="en-GB"/>
        </w:rPr>
        <w:fldChar w:fldCharType="separate"/>
      </w:r>
      <w:r w:rsidR="00D313D2">
        <w:rPr>
          <w:noProof/>
          <w:lang w:val="en-GB"/>
        </w:rPr>
        <w:t>[</w:t>
      </w:r>
      <w:hyperlink w:anchor="_ENREF_72" w:tooltip="Anastassiadis, 2011 #55" w:history="1">
        <w:r w:rsidR="00D313D2">
          <w:rPr>
            <w:noProof/>
            <w:lang w:val="en-GB"/>
          </w:rPr>
          <w:t>72</w:t>
        </w:r>
      </w:hyperlink>
      <w:r w:rsidR="00D313D2">
        <w:rPr>
          <w:noProof/>
          <w:lang w:val="en-GB"/>
        </w:rPr>
        <w:t>]</w:t>
      </w:r>
      <w:r w:rsidR="000A0DAA">
        <w:rPr>
          <w:lang w:val="en-GB"/>
        </w:rPr>
        <w:fldChar w:fldCharType="end"/>
      </w:r>
      <w:r w:rsidR="00B76ED3">
        <w:rPr>
          <w:lang w:val="en-GB"/>
        </w:rPr>
        <w:t>.</w:t>
      </w:r>
      <w:r w:rsidR="001114AC">
        <w:rPr>
          <w:lang w:val="en-GB"/>
        </w:rPr>
        <w:t xml:space="preserve"> </w:t>
      </w:r>
    </w:p>
    <w:p w14:paraId="59A52273" w14:textId="77777777" w:rsidR="00D6673B" w:rsidRDefault="00D6673B" w:rsidP="00C334EE">
      <w:pPr>
        <w:pStyle w:val="NoSpacing"/>
        <w:rPr>
          <w:lang w:val="en-GB"/>
        </w:rPr>
      </w:pPr>
    </w:p>
    <w:p w14:paraId="5A8C4A01" w14:textId="2907F983" w:rsidR="002C1B82" w:rsidRDefault="00E8306C" w:rsidP="002C1B82">
      <w:pPr>
        <w:pStyle w:val="NoSpacing"/>
        <w:rPr>
          <w:lang w:val="en-GB"/>
        </w:rPr>
      </w:pPr>
      <w:r>
        <w:rPr>
          <w:lang w:val="en-GB"/>
        </w:rPr>
        <w:t>A recent</w:t>
      </w:r>
      <w:r w:rsidR="007D135B">
        <w:rPr>
          <w:lang w:val="en-GB"/>
        </w:rPr>
        <w:t xml:space="preserve"> review lists over thirty kinases believed to be of importance in the heart and vasculature, based on the results of various mouse models</w:t>
      </w:r>
      <w:r w:rsidR="001E71F8">
        <w:rPr>
          <w:lang w:val="en-GB"/>
        </w:rPr>
        <w:t xml:space="preserve"> </w:t>
      </w:r>
      <w:r w:rsidR="00A43A74">
        <w:rPr>
          <w:lang w:val="en-GB"/>
        </w:rPr>
        <w:fldChar w:fldCharType="begin"/>
      </w:r>
      <w:r w:rsidR="00D313D2">
        <w:rPr>
          <w:lang w:val="en-GB"/>
        </w:rPr>
        <w:instrText xml:space="preserve"> ADDIN EN.CITE &lt;EndNote&gt;&lt;Cite&gt;&lt;Author&gt;Force&lt;/Author&gt;&lt;Year&gt;2011&lt;/Year&gt;&lt;RecNum&gt;54&lt;/RecNum&gt;&lt;DisplayText&gt;[73]&lt;/DisplayText&gt;&lt;record&gt;&lt;rec-number&gt;54&lt;/rec-number&gt;&lt;foreign-keys&gt;&lt;key app="EN" db-id="frrdwfw9b2tr0jevwpbvdvxv2evwzd20zfd5"&gt;54&lt;/key&gt;&lt;/foreign-keys&gt;&lt;ref-type name="Journal Article"&gt;17&lt;/ref-type&gt;&lt;contributors&gt;&lt;authors&gt;&lt;author&gt;Force, T.&lt;/author&gt;&lt;author&gt;Kolaja, K. L.&lt;/author&gt;&lt;/authors&gt;&lt;/contributors&gt;&lt;auth-address&gt;Center for Translational Medicine, Thomas Jefferson University, 1025 Walnut Street, 316 College Building Philadelphia, Pennsylvania 19107, USA. Thomas.Force@jefferson.edu&lt;/auth-address&gt;&lt;titles&gt;&lt;title&gt;Cardiotoxicity of kinase inhibitors: the prediction and translation of preclinical models to clinical outcomes&lt;/title&gt;&lt;secondary-title&gt;Nat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discovery&lt;/abbr-1&gt;&lt;/alt-periodical&gt;&lt;pages&gt;111-26&lt;/pages&gt;&lt;volume&gt;10&lt;/volume&gt;&lt;number&gt;2&lt;/number&gt;&lt;edition&gt;2011/02/02&lt;/edition&gt;&lt;keywords&gt;&lt;keyword&gt;Animals&lt;/keyword&gt;&lt;keyword&gt;Cardiotoxins/adverse effects/pharmacokinetics/*therapeutic use&lt;/keyword&gt;&lt;keyword&gt;Clinical Trials as Topic/*methods&lt;/keyword&gt;&lt;keyword&gt;Drug Evaluation, Preclinical/methods&lt;/keyword&gt;&lt;keyword&gt;Humans&lt;/keyword&gt;&lt;keyword&gt;Neoplasms/drug therapy/enzymology&lt;/keyword&gt;&lt;keyword&gt;Predictive Value of Tests&lt;/keyword&gt;&lt;keyword&gt;Protein Kinase Inhibitors/adverse effects/pharmacokinetics/*therapeutic use&lt;/keyword&gt;&lt;keyword&gt;Treatment Outcome&lt;/keyword&gt;&lt;/keywords&gt;&lt;dates&gt;&lt;year&gt;2011&lt;/year&gt;&lt;pub-dates&gt;&lt;date&gt;Feb&lt;/date&gt;&lt;/pub-dates&gt;&lt;/dates&gt;&lt;isbn&gt;1474-1776&lt;/isbn&gt;&lt;accession-num&gt;21283106&lt;/accession-num&gt;&lt;urls&gt;&lt;/urls&gt;&lt;electronic-resource-num&gt;10.1038/nrd3252&lt;/electronic-resource-num&gt;&lt;remote-database-provider&gt;NLM&lt;/remote-database-provider&gt;&lt;language&gt;eng&lt;/language&gt;&lt;/record&gt;&lt;/Cite&gt;&lt;/EndNote&gt;</w:instrText>
      </w:r>
      <w:r w:rsidR="00A43A74">
        <w:rPr>
          <w:lang w:val="en-GB"/>
        </w:rPr>
        <w:fldChar w:fldCharType="separate"/>
      </w:r>
      <w:r w:rsidR="00D313D2">
        <w:rPr>
          <w:noProof/>
          <w:lang w:val="en-GB"/>
        </w:rPr>
        <w:t>[</w:t>
      </w:r>
      <w:hyperlink w:anchor="_ENREF_73" w:tooltip="Force, 2011 #54" w:history="1">
        <w:r w:rsidR="00D313D2">
          <w:rPr>
            <w:noProof/>
            <w:lang w:val="en-GB"/>
          </w:rPr>
          <w:t>73</w:t>
        </w:r>
      </w:hyperlink>
      <w:r w:rsidR="00D313D2">
        <w:rPr>
          <w:noProof/>
          <w:lang w:val="en-GB"/>
        </w:rPr>
        <w:t>]</w:t>
      </w:r>
      <w:r w:rsidR="00A43A74">
        <w:rPr>
          <w:lang w:val="en-GB"/>
        </w:rPr>
        <w:fldChar w:fldCharType="end"/>
      </w:r>
      <w:r>
        <w:rPr>
          <w:lang w:val="en-GB"/>
        </w:rPr>
        <w:t>; these are shown in Table 5.</w:t>
      </w:r>
      <w:r w:rsidR="007D135B">
        <w:rPr>
          <w:lang w:val="en-GB"/>
        </w:rPr>
        <w:t xml:space="preserve"> </w:t>
      </w:r>
      <w:r w:rsidR="002C1B82">
        <w:rPr>
          <w:lang w:val="en-GB"/>
        </w:rPr>
        <w:t xml:space="preserve">Deciding exactly which of these are important anti-targets is not straightforward. A </w:t>
      </w:r>
      <w:r w:rsidR="002C1B82">
        <w:rPr>
          <w:rFonts w:asciiTheme="minorHAnsi" w:hAnsiTheme="minorHAnsi" w:cs="Lucida Grande"/>
          <w:color w:val="000000" w:themeColor="text1"/>
        </w:rPr>
        <w:t>provisional</w:t>
      </w:r>
      <w:r w:rsidR="002C1B82">
        <w:rPr>
          <w:lang w:val="en-GB"/>
        </w:rPr>
        <w:t xml:space="preserve"> (and somewhat subjective) short list might be…</w:t>
      </w:r>
    </w:p>
    <w:p w14:paraId="52FFE02E" w14:textId="77777777" w:rsidR="002C1B82" w:rsidRDefault="002C1B82" w:rsidP="002C1B82">
      <w:pPr>
        <w:pStyle w:val="NoSpacing"/>
        <w:rPr>
          <w:rFonts w:asciiTheme="minorHAnsi" w:hAnsiTheme="minorHAnsi" w:cs="Lucida Grande"/>
          <w:color w:val="000000" w:themeColor="text1"/>
        </w:rPr>
      </w:pPr>
    </w:p>
    <w:p w14:paraId="3D481A0E" w14:textId="6BDC2ADA" w:rsidR="002C1B82" w:rsidRPr="002C1B82" w:rsidRDefault="002C1B82" w:rsidP="00222DDC">
      <w:pPr>
        <w:pStyle w:val="NoSpacing"/>
        <w:numPr>
          <w:ilvl w:val="0"/>
          <w:numId w:val="8"/>
        </w:numPr>
        <w:spacing w:line="360" w:lineRule="auto"/>
        <w:rPr>
          <w:lang w:val="en-GB"/>
        </w:rPr>
      </w:pPr>
      <w:r>
        <w:rPr>
          <w:lang w:val="en-GB"/>
        </w:rPr>
        <w:t>VEGFR and PDGFR</w:t>
      </w:r>
      <w:r w:rsidRPr="00EB3C33">
        <w:rPr>
          <w:rFonts w:asciiTheme="minorHAnsi" w:hAnsiTheme="minorHAnsi" w:cs="Lucida Grande"/>
          <w:color w:val="000000" w:themeColor="text1"/>
        </w:rPr>
        <w:t>β</w:t>
      </w:r>
      <w:r w:rsidR="00222DDC">
        <w:rPr>
          <w:rFonts w:asciiTheme="minorHAnsi" w:hAnsiTheme="minorHAnsi" w:cs="Lucida Grande"/>
          <w:color w:val="000000" w:themeColor="text1"/>
        </w:rPr>
        <w:t>: important</w:t>
      </w:r>
      <w:r>
        <w:rPr>
          <w:rFonts w:asciiTheme="minorHAnsi" w:hAnsiTheme="minorHAnsi" w:cs="Lucida Grande"/>
          <w:color w:val="000000" w:themeColor="text1"/>
        </w:rPr>
        <w:t xml:space="preserve"> in the heart’s </w:t>
      </w:r>
      <w:r w:rsidR="002D35ED">
        <w:rPr>
          <w:rFonts w:asciiTheme="minorHAnsi" w:hAnsiTheme="minorHAnsi" w:cs="Lucida Grande"/>
          <w:color w:val="000000" w:themeColor="text1"/>
        </w:rPr>
        <w:t>response</w:t>
      </w:r>
      <w:r>
        <w:rPr>
          <w:rFonts w:asciiTheme="minorHAnsi" w:hAnsiTheme="minorHAnsi" w:cs="Lucida Grande"/>
          <w:color w:val="000000" w:themeColor="text1"/>
        </w:rPr>
        <w:t xml:space="preserve"> to stress.</w:t>
      </w:r>
    </w:p>
    <w:p w14:paraId="121C60A8" w14:textId="6BEB1A8A" w:rsidR="002C1B82" w:rsidRPr="00412AD2" w:rsidRDefault="002C1B82" w:rsidP="00222DDC">
      <w:pPr>
        <w:pStyle w:val="NoSpacing"/>
        <w:numPr>
          <w:ilvl w:val="0"/>
          <w:numId w:val="8"/>
        </w:numPr>
        <w:spacing w:line="360" w:lineRule="auto"/>
        <w:rPr>
          <w:rFonts w:asciiTheme="minorHAnsi" w:hAnsiTheme="minorHAnsi" w:cs="Lucida Grande"/>
          <w:color w:val="000000" w:themeColor="text1"/>
        </w:rPr>
      </w:pPr>
      <w:r>
        <w:rPr>
          <w:rFonts w:asciiTheme="minorHAnsi" w:hAnsiTheme="minorHAnsi" w:cs="Lucida Grande"/>
          <w:color w:val="000000" w:themeColor="text1"/>
        </w:rPr>
        <w:t>PI3K/AKT pathway: regulates cardiomyocyte survival, with AKT particularly important</w:t>
      </w:r>
      <w:r w:rsidR="001E71F8">
        <w:rPr>
          <w:rFonts w:asciiTheme="minorHAnsi" w:hAnsiTheme="minorHAnsi" w:cs="Lucida Grande"/>
          <w:color w:val="000000" w:themeColor="text1"/>
        </w:rPr>
        <w:t xml:space="preserve"> </w:t>
      </w:r>
      <w:r w:rsidR="00E42970">
        <w:rPr>
          <w:rFonts w:asciiTheme="minorHAnsi" w:hAnsiTheme="minorHAnsi" w:cs="Lucida Grande"/>
          <w:color w:val="000000" w:themeColor="text1"/>
        </w:rPr>
        <w:fldChar w:fldCharType="begin">
          <w:fldData xml:space="preserve">PEVuZE5vdGU+PENpdGU+PEF1dGhvcj5TdXNzbWFuPC9BdXRob3I+PFllYXI+MjAxMTwvWWVhcj48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PEVuZE5vdGU+PENpdGU+PEF1dGhvcj5TdXNzbWFuPC9BdXRob3I+PFllYXI+MjAxMTwvWWVhcj48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E42970">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74" w:tooltip="Sussman, 2011 #56" w:history="1">
        <w:r w:rsidR="00D313D2">
          <w:rPr>
            <w:rFonts w:asciiTheme="minorHAnsi" w:hAnsiTheme="minorHAnsi" w:cs="Lucida Grande"/>
            <w:noProof/>
            <w:color w:val="000000" w:themeColor="text1"/>
          </w:rPr>
          <w:t>74</w:t>
        </w:r>
      </w:hyperlink>
      <w:r w:rsidR="00D313D2">
        <w:rPr>
          <w:rFonts w:asciiTheme="minorHAnsi" w:hAnsiTheme="minorHAnsi" w:cs="Lucida Grande"/>
          <w:noProof/>
          <w:color w:val="000000" w:themeColor="text1"/>
        </w:rPr>
        <w:t>]</w:t>
      </w:r>
      <w:r w:rsidR="00E42970">
        <w:rPr>
          <w:rFonts w:asciiTheme="minorHAnsi" w:hAnsiTheme="minorHAnsi" w:cs="Lucida Grande"/>
          <w:color w:val="000000" w:themeColor="text1"/>
        </w:rPr>
        <w:fldChar w:fldCharType="end"/>
      </w:r>
      <w:r w:rsidRPr="008F0984">
        <w:rPr>
          <w:rFonts w:asciiTheme="minorHAnsi" w:hAnsiTheme="minorHAnsi" w:cs="Lucida Grande"/>
          <w:color w:val="000000" w:themeColor="text1"/>
        </w:rPr>
        <w:t>.</w:t>
      </w:r>
    </w:p>
    <w:p w14:paraId="65B4D124" w14:textId="77777777" w:rsidR="002C1B82" w:rsidRDefault="002C1B82" w:rsidP="00222DDC">
      <w:pPr>
        <w:pStyle w:val="NoSpacing"/>
        <w:numPr>
          <w:ilvl w:val="0"/>
          <w:numId w:val="8"/>
        </w:numPr>
        <w:spacing w:line="360" w:lineRule="auto"/>
        <w:rPr>
          <w:rFonts w:asciiTheme="minorHAnsi" w:hAnsiTheme="minorHAnsi" w:cs="Lucida Grande"/>
          <w:color w:val="000000" w:themeColor="text1"/>
        </w:rPr>
      </w:pPr>
      <w:r>
        <w:rPr>
          <w:rFonts w:asciiTheme="minorHAnsi" w:hAnsiTheme="minorHAnsi" w:cs="Lucida Grande"/>
          <w:color w:val="000000" w:themeColor="text1"/>
        </w:rPr>
        <w:t>CaMK II: regulates calcium homeostasis.</w:t>
      </w:r>
    </w:p>
    <w:p w14:paraId="64C83030" w14:textId="77777777" w:rsidR="002C1B82" w:rsidRDefault="002C1B82" w:rsidP="00222DDC">
      <w:pPr>
        <w:pStyle w:val="NoSpacing"/>
        <w:numPr>
          <w:ilvl w:val="0"/>
          <w:numId w:val="8"/>
        </w:numPr>
        <w:spacing w:line="360" w:lineRule="auto"/>
        <w:rPr>
          <w:rFonts w:asciiTheme="minorHAnsi" w:hAnsiTheme="minorHAnsi" w:cs="Lucida Grande"/>
          <w:color w:val="000000" w:themeColor="text1"/>
        </w:rPr>
      </w:pPr>
      <w:r>
        <w:rPr>
          <w:rFonts w:asciiTheme="minorHAnsi" w:hAnsiTheme="minorHAnsi" w:cs="Lucida Grande"/>
          <w:color w:val="000000" w:themeColor="text1"/>
        </w:rPr>
        <w:t>AMPK: regulates cellular energy metabolism.</w:t>
      </w:r>
    </w:p>
    <w:p w14:paraId="09F48B44" w14:textId="4319AC3C" w:rsidR="00222DDC" w:rsidRPr="002924AE" w:rsidRDefault="002C1B82" w:rsidP="002C1B82">
      <w:pPr>
        <w:pStyle w:val="NoSpacing"/>
        <w:numPr>
          <w:ilvl w:val="0"/>
          <w:numId w:val="8"/>
        </w:numPr>
        <w:spacing w:line="360" w:lineRule="auto"/>
        <w:rPr>
          <w:rFonts w:asciiTheme="minorHAnsi" w:hAnsiTheme="minorHAnsi" w:cs="Lucida Grande"/>
          <w:color w:val="000000" w:themeColor="text1"/>
        </w:rPr>
      </w:pPr>
      <w:r w:rsidRPr="00412AD2">
        <w:rPr>
          <w:rFonts w:asciiTheme="minorHAnsi" w:hAnsiTheme="minorHAnsi" w:cs="Lucida Grande"/>
          <w:color w:val="000000" w:themeColor="text1"/>
        </w:rPr>
        <w:t>GSK3α/β</w:t>
      </w:r>
      <w:r>
        <w:rPr>
          <w:rFonts w:asciiTheme="minorHAnsi" w:hAnsiTheme="minorHAnsi" w:cs="Lucida Grande"/>
          <w:color w:val="000000" w:themeColor="text1"/>
        </w:rPr>
        <w:t>: involved in regulating cardiomyocyte growth and stress response.</w:t>
      </w:r>
    </w:p>
    <w:p w14:paraId="23148AE6" w14:textId="472777C9" w:rsidR="002C1B82" w:rsidRDefault="002C1B82" w:rsidP="002C1B82">
      <w:pPr>
        <w:pStyle w:val="NoSpacing"/>
        <w:tabs>
          <w:tab w:val="left" w:pos="1307"/>
        </w:tabs>
        <w:rPr>
          <w:rFonts w:asciiTheme="minorHAnsi" w:hAnsiTheme="minorHAnsi" w:cs="Lucida Grande"/>
          <w:color w:val="000000" w:themeColor="text1"/>
        </w:rPr>
      </w:pPr>
      <w:r>
        <w:rPr>
          <w:rFonts w:asciiTheme="minorHAnsi" w:hAnsiTheme="minorHAnsi" w:cs="Lucida Grande"/>
          <w:color w:val="000000" w:themeColor="text1"/>
        </w:rPr>
        <w:t xml:space="preserve">In </w:t>
      </w:r>
      <w:r w:rsidR="00222DDC">
        <w:rPr>
          <w:rFonts w:asciiTheme="minorHAnsi" w:hAnsiTheme="minorHAnsi" w:cs="Lucida Grande"/>
          <w:color w:val="000000" w:themeColor="text1"/>
        </w:rPr>
        <w:t>light of the importance of mitochondria to this project (see section below)</w:t>
      </w:r>
      <w:r>
        <w:rPr>
          <w:rFonts w:asciiTheme="minorHAnsi" w:hAnsiTheme="minorHAnsi" w:cs="Lucida Grande"/>
          <w:color w:val="000000" w:themeColor="text1"/>
        </w:rPr>
        <w:t xml:space="preserve">, </w:t>
      </w:r>
      <w:r w:rsidR="00122934">
        <w:rPr>
          <w:rFonts w:asciiTheme="minorHAnsi" w:hAnsiTheme="minorHAnsi" w:cs="Lucida Grande"/>
          <w:color w:val="000000" w:themeColor="text1"/>
        </w:rPr>
        <w:t xml:space="preserve">it is interesting to note that </w:t>
      </w:r>
      <w:r>
        <w:rPr>
          <w:rFonts w:asciiTheme="minorHAnsi" w:hAnsiTheme="minorHAnsi" w:cs="Lucida Grande"/>
          <w:color w:val="000000" w:themeColor="text1"/>
        </w:rPr>
        <w:t>many kinase signa</w:t>
      </w:r>
      <w:r w:rsidR="002D35ED">
        <w:rPr>
          <w:rFonts w:asciiTheme="minorHAnsi" w:hAnsiTheme="minorHAnsi" w:cs="Lucida Grande"/>
          <w:color w:val="000000" w:themeColor="text1"/>
        </w:rPr>
        <w:t>l</w:t>
      </w:r>
      <w:r>
        <w:rPr>
          <w:rFonts w:asciiTheme="minorHAnsi" w:hAnsiTheme="minorHAnsi" w:cs="Lucida Grande"/>
          <w:color w:val="000000" w:themeColor="text1"/>
        </w:rPr>
        <w:t>ling pathways target mitochondria, and inhibition of these pathways may thus have effects on energy metabolism and cell survival</w:t>
      </w:r>
      <w:r w:rsidR="001E71F8">
        <w:rPr>
          <w:rFonts w:asciiTheme="minorHAnsi" w:hAnsiTheme="minorHAnsi" w:cs="Lucida Grande"/>
          <w:color w:val="000000" w:themeColor="text1"/>
        </w:rPr>
        <w:t xml:space="preserve"> </w:t>
      </w:r>
      <w:r w:rsidR="00122934">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&lt;EndNote&gt;&lt;Cite&gt;&lt;Author&gt;Horbinski&lt;/Author&gt;&lt;Year&gt;2005&lt;/Year&gt;&lt;RecNum&gt;64&lt;/RecNum&gt;&lt;DisplayText&gt;[75]&lt;/DisplayText&gt;&lt;record&gt;&lt;rec-number&gt;64&lt;/rec-number&gt;&lt;foreign-keys&gt;&lt;key app="EN" db-id="frrdwfw9b2tr0jevwpbvdvxv2evwzd20zfd5"&gt;64&lt;/key&gt;&lt;/foreign-keys&gt;&lt;ref-type name="Journal Article"&gt;17&lt;/ref-type&gt;&lt;contributors&gt;&lt;authors&gt;&lt;author&gt;Horbinski, C.&lt;/author&gt;&lt;author&gt;Chu, C. T.&lt;/author&gt;&lt;/authors&gt;&lt;/contributors&gt;&lt;auth-address&gt;Division of Neuropathology, Department of Pathology, University of Pittsburgh School of Medicine, Pittsburgh, PA 15213, USA.&lt;/auth-address&gt;&lt;titles&gt;&lt;title&gt;Kinase signaling cascades in the mitochondrion: a matter of life or death&lt;/title&gt;&lt;secondary-title&gt;Free Radic Biol Med&lt;/secondary-title&gt;&lt;alt-title&gt;Free radical biology &amp;amp; medicine&lt;/alt-title&gt;&lt;/titles&gt;&lt;periodical&gt;&lt;full-title&gt;Free Radic Biol Med&lt;/full-title&gt;&lt;abbr-1&gt;Free radical biology &amp;amp; medicine&lt;/abbr-1&gt;&lt;/periodical&gt;&lt;alt-periodical&gt;&lt;full-title&gt;Free Radic Biol Med&lt;/full-title&gt;&lt;abbr-1&gt;Free radical biology &amp;amp; medicine&lt;/abbr-1&gt;&lt;/alt-periodical&gt;&lt;pages&gt;2-11&lt;/pages&gt;&lt;volume&gt;38&lt;/volume&gt;&lt;number&gt;1&lt;/number&gt;&lt;edition&gt;2004/12/14&lt;/edition&gt;&lt;keywords&gt;&lt;keyword&gt;Animals&lt;/keyword&gt;&lt;keyword&gt;Humans&lt;/keyword&gt;&lt;keyword&gt;MAP Kinase Signaling System/*physiology&lt;/keyword&gt;&lt;keyword&gt;Mitochondria/*enzymology&lt;/keyword&gt;&lt;keyword&gt;Phosphorylation&lt;/keyword&gt;&lt;keyword&gt;Protein-Serine-Threonine Kinases/*physiology&lt;/keyword&gt;&lt;keyword&gt;Protein-Tyrosine Kinases/*physiology&lt;/keyword&gt;&lt;keyword&gt;Reactive Oxygen Species&lt;/keyword&gt;&lt;keyword&gt;*Signal Transduction&lt;/keyword&gt;&lt;/keywords&gt;&lt;dates&gt;&lt;year&gt;2005&lt;/year&gt;&lt;pub-dates&gt;&lt;date&gt;Jan 1&lt;/date&gt;&lt;/pub-dates&gt;&lt;/dates&gt;&lt;isbn&gt;0891-5849 (Print)&amp;#xD;0891-5849&lt;/isbn&gt;&lt;accession-num&gt;15589366&lt;/accession-num&gt;&lt;urls&gt;&lt;/urls&gt;&lt;electronic-resource-num&gt;10.1016/j.freeradbiomed.2004.09.030&lt;/electronic-resource-num&gt;&lt;remote-database-provider&gt;NLM&lt;/remote-database-provider&gt;&lt;language&gt;eng&lt;/language&gt;&lt;/record&gt;&lt;/Cite&gt;&lt;/EndNote&gt;</w:instrText>
      </w:r>
      <w:r w:rsidR="00122934">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75" w:tooltip="Horbinski, 2005 #64" w:history="1">
        <w:r w:rsidR="00D313D2">
          <w:rPr>
            <w:rFonts w:asciiTheme="minorHAnsi" w:hAnsiTheme="minorHAnsi" w:cs="Lucida Grande"/>
            <w:noProof/>
            <w:color w:val="000000" w:themeColor="text1"/>
          </w:rPr>
          <w:t>75</w:t>
        </w:r>
      </w:hyperlink>
      <w:r w:rsidR="00D313D2">
        <w:rPr>
          <w:rFonts w:asciiTheme="minorHAnsi" w:hAnsiTheme="minorHAnsi" w:cs="Lucida Grande"/>
          <w:noProof/>
          <w:color w:val="000000" w:themeColor="text1"/>
        </w:rPr>
        <w:t>]</w:t>
      </w:r>
      <w:r w:rsidR="00122934">
        <w:rPr>
          <w:rFonts w:asciiTheme="minorHAnsi" w:hAnsiTheme="minorHAnsi" w:cs="Lucida Grande"/>
          <w:color w:val="000000" w:themeColor="text1"/>
        </w:rPr>
        <w:fldChar w:fldCharType="end"/>
      </w:r>
      <w:r>
        <w:rPr>
          <w:rFonts w:asciiTheme="minorHAnsi" w:hAnsiTheme="minorHAnsi" w:cs="Lucida Grande"/>
          <w:color w:val="000000" w:themeColor="text1"/>
        </w:rPr>
        <w:t>, in the heart and elsewhere.</w:t>
      </w:r>
    </w:p>
    <w:p w14:paraId="66216A53" w14:textId="77777777" w:rsidR="002C1B82" w:rsidRDefault="002C1B82" w:rsidP="002C1B82">
      <w:pPr>
        <w:pStyle w:val="NoSpacing"/>
        <w:rPr>
          <w:rFonts w:asciiTheme="minorHAnsi" w:hAnsiTheme="minorHAnsi" w:cs="Lucida Grande"/>
          <w:color w:val="000000" w:themeColor="text1"/>
        </w:rPr>
      </w:pPr>
    </w:p>
    <w:p w14:paraId="2AF8EB03" w14:textId="2B36D906" w:rsidR="002C1B82" w:rsidRDefault="002C1B82" w:rsidP="002C1B82">
      <w:pPr>
        <w:pStyle w:val="NoSpacing"/>
        <w:tabs>
          <w:tab w:val="left" w:pos="1307"/>
        </w:tabs>
        <w:rPr>
          <w:rFonts w:asciiTheme="minorHAnsi" w:hAnsiTheme="minorHAnsi" w:cs="Lucida Grande"/>
          <w:color w:val="000000" w:themeColor="text1"/>
        </w:rPr>
      </w:pPr>
      <w:r>
        <w:rPr>
          <w:rFonts w:asciiTheme="minorHAnsi" w:hAnsiTheme="minorHAnsi" w:cs="Lucida Grande"/>
          <w:color w:val="000000" w:themeColor="text1"/>
        </w:rPr>
        <w:lastRenderedPageBreak/>
        <w:t>It must be rem</w:t>
      </w:r>
      <w:r w:rsidR="002D35ED">
        <w:rPr>
          <w:rFonts w:asciiTheme="minorHAnsi" w:hAnsiTheme="minorHAnsi" w:cs="Lucida Grande"/>
          <w:color w:val="000000" w:themeColor="text1"/>
        </w:rPr>
        <w:t>em</w:t>
      </w:r>
      <w:r>
        <w:rPr>
          <w:rFonts w:asciiTheme="minorHAnsi" w:hAnsiTheme="minorHAnsi" w:cs="Lucida Grande"/>
          <w:color w:val="000000" w:themeColor="text1"/>
        </w:rPr>
        <w:t>bered that this is an emerging area and more information is needed before a definitive list of kinase cardiovascular anti-targets can be created. In addition, it is possible that inhibition of multiple kinases might be needed to cause a toxic insult to occur, just as in some cases it is required for a therapeutic effect</w:t>
      </w:r>
      <w:r w:rsidR="001E71F8">
        <w:rPr>
          <w:rFonts w:asciiTheme="minorHAnsi" w:hAnsiTheme="minorHAnsi" w:cs="Lucida Grande"/>
          <w:color w:val="000000" w:themeColor="text1"/>
        </w:rPr>
        <w:t xml:space="preserve"> </w:t>
      </w:r>
      <w:r w:rsidR="001E71F8">
        <w:rPr>
          <w:rFonts w:asciiTheme="minorHAnsi" w:hAnsiTheme="minorHAnsi" w:cs="Lucida Grande"/>
          <w:color w:val="000000" w:themeColor="text1"/>
        </w:rPr>
        <w:fldChar w:fldCharType="begin">
          <w:fldData xml:space="preserve">PEVuZE5vdGU+PENpdGU+PEF1dGhvcj5DaG93PC9BdXRob3I+PFllYXI+MjAwNzwvWWVhcj48UmVj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PEVuZE5vdGU+PENpdGU+PEF1dGhvcj5DaG93PC9BdXRob3I+PFllYXI+MjAwNzwvWWVhcj48UmVj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1E71F8">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76" w:tooltip="Chow, 2007 #58" w:history="1">
        <w:r w:rsidR="00D313D2">
          <w:rPr>
            <w:rFonts w:asciiTheme="minorHAnsi" w:hAnsiTheme="minorHAnsi" w:cs="Lucida Grande"/>
            <w:noProof/>
            <w:color w:val="000000" w:themeColor="text1"/>
          </w:rPr>
          <w:t>76</w:t>
        </w:r>
      </w:hyperlink>
      <w:r w:rsidR="00D313D2">
        <w:rPr>
          <w:rFonts w:asciiTheme="minorHAnsi" w:hAnsiTheme="minorHAnsi" w:cs="Lucida Grande"/>
          <w:noProof/>
          <w:color w:val="000000" w:themeColor="text1"/>
        </w:rPr>
        <w:t>]</w:t>
      </w:r>
      <w:r w:rsidR="001E71F8">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In this case, the kinase inhibition </w:t>
      </w:r>
      <w:r w:rsidRPr="0079509C">
        <w:rPr>
          <w:rFonts w:asciiTheme="minorHAnsi" w:hAnsiTheme="minorHAnsi" w:cs="Lucida Grande"/>
          <w:i/>
          <w:color w:val="000000" w:themeColor="text1"/>
        </w:rPr>
        <w:t>profile</w:t>
      </w:r>
      <w:r>
        <w:rPr>
          <w:rFonts w:asciiTheme="minorHAnsi" w:hAnsiTheme="minorHAnsi" w:cs="Lucida Grande"/>
          <w:color w:val="000000" w:themeColor="text1"/>
        </w:rPr>
        <w:t xml:space="preserve"> of a compound might be more important</w:t>
      </w:r>
      <w:r w:rsidR="00975B89">
        <w:rPr>
          <w:rFonts w:asciiTheme="minorHAnsi" w:hAnsiTheme="minorHAnsi" w:cs="Lucida Grande"/>
          <w:color w:val="000000" w:themeColor="text1"/>
        </w:rPr>
        <w:t xml:space="preserve"> for toxicity than </w:t>
      </w:r>
      <w:r w:rsidR="00F36F14">
        <w:rPr>
          <w:rFonts w:asciiTheme="minorHAnsi" w:hAnsiTheme="minorHAnsi" w:cs="Lucida Grande"/>
          <w:color w:val="000000" w:themeColor="text1"/>
        </w:rPr>
        <w:t>its</w:t>
      </w:r>
      <w:r>
        <w:rPr>
          <w:rFonts w:asciiTheme="minorHAnsi" w:hAnsiTheme="minorHAnsi" w:cs="Lucida Grande"/>
          <w:color w:val="000000" w:themeColor="text1"/>
        </w:rPr>
        <w:t xml:space="preserve"> activity at any particular kinase</w:t>
      </w:r>
      <w:r w:rsidR="006F1139">
        <w:rPr>
          <w:rFonts w:asciiTheme="minorHAnsi" w:hAnsiTheme="minorHAnsi" w:cs="Lucida Grande"/>
          <w:color w:val="000000" w:themeColor="text1"/>
        </w:rPr>
        <w:t xml:space="preserve"> </w:t>
      </w:r>
      <w:r w:rsidR="0032126C">
        <w:rPr>
          <w:rFonts w:asciiTheme="minorHAnsi" w:hAnsiTheme="minorHAnsi" w:cs="Lucida Grande"/>
          <w:color w:val="000000" w:themeColor="text1"/>
        </w:rPr>
        <w:fldChar w:fldCharType="begin">
          <w:fldData xml:space="preserve">PEVuZE5vdGU+PENpdGU+PEF1dGhvcj5PbGFoYXJza2k8L0F1dGhvcj48WWVhcj4yMDA5PC9ZZWFy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PEVuZE5vdGU+PENpdGU+PEF1dGhvcj5PbGFoYXJza2k8L0F1dGhvcj48WWVhcj4yMDA5PC9ZZWFy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32126C">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73" w:tooltip="Force, 2011 #54" w:history="1">
        <w:r w:rsidR="00D313D2">
          <w:rPr>
            <w:rFonts w:asciiTheme="minorHAnsi" w:hAnsiTheme="minorHAnsi" w:cs="Lucida Grande"/>
            <w:noProof/>
            <w:color w:val="000000" w:themeColor="text1"/>
          </w:rPr>
          <w:t>73</w:t>
        </w:r>
      </w:hyperlink>
      <w:r w:rsidR="00D313D2">
        <w:rPr>
          <w:rFonts w:asciiTheme="minorHAnsi" w:hAnsiTheme="minorHAnsi" w:cs="Lucida Grande"/>
          <w:noProof/>
          <w:color w:val="000000" w:themeColor="text1"/>
        </w:rPr>
        <w:t xml:space="preserve">, </w:t>
      </w:r>
      <w:hyperlink w:anchor="_ENREF_77" w:tooltip="Olaharski, 2009 #57" w:history="1">
        <w:r w:rsidR="00D313D2">
          <w:rPr>
            <w:rFonts w:asciiTheme="minorHAnsi" w:hAnsiTheme="minorHAnsi" w:cs="Lucida Grande"/>
            <w:noProof/>
            <w:color w:val="000000" w:themeColor="text1"/>
          </w:rPr>
          <w:t>77</w:t>
        </w:r>
      </w:hyperlink>
      <w:r w:rsidR="00D313D2">
        <w:rPr>
          <w:rFonts w:asciiTheme="minorHAnsi" w:hAnsiTheme="minorHAnsi" w:cs="Lucida Grande"/>
          <w:noProof/>
          <w:color w:val="000000" w:themeColor="text1"/>
        </w:rPr>
        <w:t>]</w:t>
      </w:r>
      <w:r w:rsidR="0032126C">
        <w:rPr>
          <w:rFonts w:asciiTheme="minorHAnsi" w:hAnsiTheme="minorHAnsi" w:cs="Lucida Grande"/>
          <w:color w:val="000000" w:themeColor="text1"/>
        </w:rPr>
        <w:fldChar w:fldCharType="end"/>
      </w:r>
      <w:r>
        <w:rPr>
          <w:rFonts w:asciiTheme="minorHAnsi" w:hAnsiTheme="minorHAnsi" w:cs="Lucida Grande"/>
          <w:color w:val="000000" w:themeColor="text1"/>
        </w:rPr>
        <w:t>.</w:t>
      </w:r>
    </w:p>
    <w:p w14:paraId="6AD7CC17" w14:textId="3F23C6BE" w:rsidR="00EB3C33" w:rsidRDefault="00EB3C33" w:rsidP="00E8306C">
      <w:pPr>
        <w:pStyle w:val="NoSpacing"/>
        <w:rPr>
          <w:lang w:val="en-GB"/>
        </w:rPr>
      </w:pPr>
    </w:p>
    <w:p w14:paraId="77774FBE" w14:textId="77777777" w:rsidR="002C1B82" w:rsidRPr="00626451" w:rsidRDefault="002C1B82" w:rsidP="002C1B82">
      <w:pPr>
        <w:pStyle w:val="NoSpacing"/>
        <w:tabs>
          <w:tab w:val="left" w:pos="1307"/>
        </w:tabs>
        <w:rPr>
          <w:rFonts w:asciiTheme="minorHAnsi" w:hAnsiTheme="minorHAnsi" w:cs="Lucida Grande"/>
          <w:b/>
          <w:color w:val="000000" w:themeColor="text1"/>
        </w:rPr>
      </w:pPr>
      <w:r w:rsidRPr="00626451">
        <w:rPr>
          <w:rFonts w:asciiTheme="minorHAnsi" w:hAnsiTheme="minorHAnsi" w:cs="Lucida Grande"/>
          <w:b/>
          <w:color w:val="000000" w:themeColor="text1"/>
        </w:rPr>
        <w:t>Other target</w:t>
      </w:r>
      <w:r>
        <w:rPr>
          <w:rFonts w:asciiTheme="minorHAnsi" w:hAnsiTheme="minorHAnsi" w:cs="Lucida Grande"/>
          <w:b/>
          <w:color w:val="000000" w:themeColor="text1"/>
        </w:rPr>
        <w:t xml:space="preserve"> classes</w:t>
      </w:r>
    </w:p>
    <w:p w14:paraId="373B23C2" w14:textId="77777777" w:rsidR="002C1B82" w:rsidRDefault="002C1B82" w:rsidP="002C1B82">
      <w:pPr>
        <w:pStyle w:val="NoSpacing"/>
        <w:tabs>
          <w:tab w:val="left" w:pos="1307"/>
        </w:tabs>
        <w:rPr>
          <w:rFonts w:asciiTheme="minorHAnsi" w:hAnsiTheme="minorHAnsi" w:cs="Lucida Grande"/>
          <w:color w:val="000000" w:themeColor="text1"/>
        </w:rPr>
      </w:pPr>
    </w:p>
    <w:p w14:paraId="72D7AD81" w14:textId="23FF865D" w:rsidR="002C1B82" w:rsidRPr="00EE2804" w:rsidRDefault="00B54439" w:rsidP="002C1B82">
      <w:pPr>
        <w:pStyle w:val="NoSpacing"/>
        <w:tabs>
          <w:tab w:val="left" w:pos="1307"/>
        </w:tabs>
        <w:rPr>
          <w:rFonts w:asciiTheme="minorHAnsi" w:hAnsiTheme="minorHAnsi" w:cs="Lucida Grande"/>
          <w:color w:val="000000" w:themeColor="text1"/>
        </w:rPr>
      </w:pPr>
      <w:r>
        <w:rPr>
          <w:rFonts w:asciiTheme="minorHAnsi" w:hAnsiTheme="minorHAnsi" w:cs="Lucida Grande"/>
          <w:color w:val="000000" w:themeColor="text1"/>
        </w:rPr>
        <w:t>There is a complement of transporters</w:t>
      </w:r>
      <w:r w:rsidR="002C1B82">
        <w:rPr>
          <w:rFonts w:asciiTheme="minorHAnsi" w:hAnsiTheme="minorHAnsi" w:cs="Lucida Grande"/>
          <w:color w:val="000000" w:themeColor="text1"/>
        </w:rPr>
        <w:t xml:space="preserve"> expressed in the heart</w:t>
      </w:r>
      <w:r w:rsidR="006F1139">
        <w:rPr>
          <w:rFonts w:asciiTheme="minorHAnsi" w:hAnsiTheme="minorHAnsi" w:cs="Lucida Grande"/>
          <w:color w:val="000000" w:themeColor="text1"/>
        </w:rPr>
        <w:t xml:space="preserve"> </w:t>
      </w:r>
      <w:r w:rsidR="006F1139">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&lt;EndNote&gt;&lt;Cite&gt;&lt;Author&gt;Lee&lt;/Author&gt;&lt;Year&gt;2009&lt;/Year&gt;&lt;RecNum&gt;71&lt;/RecNum&gt;&lt;DisplayText&gt;[78]&lt;/DisplayText&gt;&lt;record&gt;&lt;rec-number&gt;71&lt;/rec-number&gt;&lt;foreign-keys&gt;&lt;key app="EN" db-id="frrdwfw9b2tr0jevwpbvdvxv2evwzd20zfd5"&gt;71&lt;/key&gt;&lt;/foreign-keys&gt;&lt;ref-type name="Journal Article"&gt;17&lt;/ref-type&gt;&lt;contributors&gt;&lt;authors&gt;&lt;author&gt;Lee, E. J.&lt;/author&gt;&lt;author&gt;Lean, C. B.&lt;/author&gt;&lt;author&gt;Limenta, L. M.&lt;/author&gt;&lt;/authors&gt;&lt;/contributors&gt;&lt;auth-address&gt;National University of Singapore, Clinical Research Centre, Department of Pharmacology, Singapore. edlee@nus.edu.sg&lt;/auth-address&gt;&lt;titles&gt;&lt;title&gt;Role of membrane transporters in the safety profile of drugs&lt;/title&gt;&lt;secondary-title&gt;Expert Opin Drug Metab Toxicol&lt;/secondary-title&gt;&lt;alt-title&gt;Expert opinion on drug metabolism &amp;amp; toxicology&lt;/alt-title&gt;&lt;/titles&gt;&lt;alt-periodical&gt;&lt;full-title&gt;Expert Opinion on Drug Metabolism &amp;amp; Toxicology&lt;/full-title&gt;&lt;/alt-periodical&gt;&lt;pages&gt;1369-83&lt;/pages&gt;&lt;volume&gt;5&lt;/volume&gt;&lt;number&gt;11&lt;/number&gt;&lt;edition&gt;2009/08/12&lt;/edition&gt;&lt;keywords&gt;&lt;keyword&gt;ATP-Binding Cassette Transporters/metabolism&lt;/keyword&gt;&lt;keyword&gt;Absorption&lt;/keyword&gt;&lt;keyword&gt;Amino Acid Transport Systems/metabolism&lt;/keyword&gt;&lt;keyword&gt;Animals&lt;/keyword&gt;&lt;keyword&gt;Brain/metabolism&lt;/keyword&gt;&lt;keyword&gt;*Drug-Related Side Effects and Adverse Reactions&lt;/keyword&gt;&lt;keyword&gt;Food-Drug Interactions&lt;/keyword&gt;&lt;keyword&gt;Humans&lt;/keyword&gt;&lt;keyword&gt;Membrane Transport Proteins/*physiology&lt;/keyword&gt;&lt;keyword&gt;Pharmaceutical Preparations/metabolism/urine&lt;/keyword&gt;&lt;keyword&gt;Pharmacokinetics&lt;/keyword&gt;&lt;keyword&gt;RNA, Messenger/biosynthesis/genetics&lt;/keyword&gt;&lt;keyword&gt;Subcellular Fractions/metabolism&lt;/keyword&gt;&lt;keyword&gt;Tissue Distribution&lt;/keyword&gt;&lt;/keywords&gt;&lt;dates&gt;&lt;year&gt;2009&lt;/year&gt;&lt;pub-dates&gt;&lt;date&gt;Nov&lt;/date&gt;&lt;/pub-dates&gt;&lt;/dates&gt;&lt;isbn&gt;1742-5255&lt;/isbn&gt;&lt;accession-num&gt;19663740&lt;/accession-num&gt;&lt;urls&gt;&lt;/urls&gt;&lt;electronic-resource-num&gt;10.1517/17425250903176421&lt;/electronic-resource-num&gt;&lt;remote-database-provider&gt;NLM&lt;/remote-database-provider&gt;&lt;language&gt;eng&lt;/language&gt;&lt;/record&gt;&lt;/Cite&gt;&lt;/EndNote&gt;</w:instrText>
      </w:r>
      <w:r w:rsidR="006F1139">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78" w:tooltip="Lee, 2009 #71" w:history="1">
        <w:r w:rsidR="00D313D2">
          <w:rPr>
            <w:rFonts w:asciiTheme="minorHAnsi" w:hAnsiTheme="minorHAnsi" w:cs="Lucida Grande"/>
            <w:noProof/>
            <w:color w:val="000000" w:themeColor="text1"/>
          </w:rPr>
          <w:t>78</w:t>
        </w:r>
      </w:hyperlink>
      <w:r w:rsidR="00D313D2">
        <w:rPr>
          <w:rFonts w:asciiTheme="minorHAnsi" w:hAnsiTheme="minorHAnsi" w:cs="Lucida Grande"/>
          <w:noProof/>
          <w:color w:val="000000" w:themeColor="text1"/>
        </w:rPr>
        <w:t>]</w:t>
      </w:r>
      <w:r w:rsidR="006F1139">
        <w:rPr>
          <w:rFonts w:asciiTheme="minorHAnsi" w:hAnsiTheme="minorHAnsi" w:cs="Lucida Grande"/>
          <w:color w:val="000000" w:themeColor="text1"/>
        </w:rPr>
        <w:fldChar w:fldCharType="end"/>
      </w:r>
      <w:r w:rsidR="002C1B82" w:rsidRPr="00EE2804">
        <w:rPr>
          <w:rFonts w:asciiTheme="minorHAnsi" w:hAnsiTheme="minorHAnsi" w:cs="Lucida Grande"/>
          <w:color w:val="000000" w:themeColor="text1"/>
        </w:rPr>
        <w:t>,</w:t>
      </w:r>
      <w:r w:rsidR="002C1B82">
        <w:rPr>
          <w:rFonts w:asciiTheme="minorHAnsi" w:hAnsiTheme="minorHAnsi" w:cs="Lucida Grande"/>
          <w:color w:val="000000" w:themeColor="text1"/>
        </w:rPr>
        <w:t xml:space="preserve"> and there is some evidence that interaction with these transporters can be associated with cardiac toxicities</w:t>
      </w:r>
      <w:r w:rsidR="006F1139">
        <w:rPr>
          <w:rFonts w:asciiTheme="minorHAnsi" w:hAnsiTheme="minorHAnsi" w:cs="Lucida Grande"/>
          <w:color w:val="000000" w:themeColor="text1"/>
          <w:vertAlign w:val="superscript"/>
        </w:rPr>
        <w:t xml:space="preserve"> </w:t>
      </w:r>
      <w:r w:rsidR="006F1139" w:rsidRPr="000267B8">
        <w:rPr>
          <w:rFonts w:asciiTheme="minorHAnsi" w:hAnsiTheme="minorHAnsi" w:cs="Lucida Grande"/>
          <w:color w:val="000000" w:themeColor="text1"/>
        </w:rPr>
        <w:fldChar w:fldCharType="begin">
          <w:fldData xml:space="preserve">PEVuZE5vdGU+PENpdGU+PEF1dGhvcj5MYXZlcnR5PC9BdXRob3I+PFllYXI+MjAxMTwvWWVhcj48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</w:fldData>
        </w:fldChar>
      </w:r>
      <w:r w:rsidR="00623DAA">
        <w:rPr>
          <w:rFonts w:asciiTheme="minorHAnsi" w:hAnsiTheme="minorHAnsi" w:cs="Lucida Grande"/>
          <w:color w:val="000000" w:themeColor="text1"/>
        </w:rPr>
        <w:instrText xml:space="preserve"> ADDIN EN.CITE </w:instrText>
      </w:r>
      <w:r w:rsidR="00623DAA">
        <w:rPr>
          <w:rFonts w:asciiTheme="minorHAnsi" w:hAnsiTheme="minorHAnsi" w:cs="Lucida Grande"/>
          <w:color w:val="000000" w:themeColor="text1"/>
        </w:rPr>
        <w:fldChar w:fldCharType="begin">
          <w:fldData xml:space="preserve">PEVuZE5vdGU+PENpdGU+PEF1dGhvcj5MYXZlcnR5PC9BdXRob3I+PFllYXI+MjAxMTwvWWVhcj48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</w:fldData>
        </w:fldChar>
      </w:r>
      <w:r w:rsidR="00623DAA">
        <w:rPr>
          <w:rFonts w:asciiTheme="minorHAnsi" w:hAnsiTheme="minorHAnsi" w:cs="Lucida Grande"/>
          <w:color w:val="000000" w:themeColor="text1"/>
        </w:rPr>
        <w:instrText xml:space="preserve"> ADDIN EN.CITE.DATA </w:instrText>
      </w:r>
      <w:r w:rsidR="00623DAA">
        <w:rPr>
          <w:rFonts w:asciiTheme="minorHAnsi" w:hAnsiTheme="minorHAnsi" w:cs="Lucida Grande"/>
          <w:color w:val="000000" w:themeColor="text1"/>
        </w:rPr>
      </w:r>
      <w:r w:rsidR="00623DAA">
        <w:rPr>
          <w:rFonts w:asciiTheme="minorHAnsi" w:hAnsiTheme="minorHAnsi" w:cs="Lucida Grande"/>
          <w:color w:val="000000" w:themeColor="text1"/>
        </w:rPr>
        <w:fldChar w:fldCharType="end"/>
      </w:r>
      <w:r w:rsidR="006F1139" w:rsidRPr="000267B8">
        <w:rPr>
          <w:rFonts w:asciiTheme="minorHAnsi" w:hAnsiTheme="minorHAnsi" w:cs="Lucida Grande"/>
          <w:color w:val="000000" w:themeColor="text1"/>
        </w:rPr>
      </w:r>
      <w:r w:rsidR="006F1139" w:rsidRPr="000267B8">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46" w:tooltip="Laverty, 2011 #44" w:history="1">
        <w:r w:rsidR="00D313D2">
          <w:rPr>
            <w:rFonts w:asciiTheme="minorHAnsi" w:hAnsiTheme="minorHAnsi" w:cs="Lucida Grande"/>
            <w:noProof/>
            <w:color w:val="000000" w:themeColor="text1"/>
          </w:rPr>
          <w:t>46</w:t>
        </w:r>
      </w:hyperlink>
      <w:r w:rsidR="00623DAA">
        <w:rPr>
          <w:rFonts w:asciiTheme="minorHAnsi" w:hAnsiTheme="minorHAnsi" w:cs="Lucida Grande"/>
          <w:noProof/>
          <w:color w:val="000000" w:themeColor="text1"/>
        </w:rPr>
        <w:t>]</w:t>
      </w:r>
      <w:r w:rsidR="006F1139" w:rsidRPr="000267B8">
        <w:rPr>
          <w:rFonts w:asciiTheme="minorHAnsi" w:hAnsiTheme="minorHAnsi" w:cs="Lucida Grande"/>
          <w:color w:val="000000" w:themeColor="text1"/>
        </w:rPr>
        <w:fldChar w:fldCharType="end"/>
      </w:r>
      <w:r w:rsidR="002C1B82">
        <w:rPr>
          <w:rFonts w:asciiTheme="minorHAnsi" w:hAnsiTheme="minorHAnsi" w:cs="Lucida Grande"/>
          <w:color w:val="000000" w:themeColor="text1"/>
        </w:rPr>
        <w:t>. There is relatively little information about this area, however, and it will not be pursued further at present.</w:t>
      </w:r>
    </w:p>
    <w:p w14:paraId="3AE2195D" w14:textId="77777777" w:rsidR="00E8306C" w:rsidRDefault="00E8306C" w:rsidP="00E8306C">
      <w:pPr>
        <w:pStyle w:val="NoSpacing"/>
        <w:rPr>
          <w:rFonts w:asciiTheme="minorHAnsi" w:hAnsiTheme="minorHAnsi" w:cs="Lucida Grande"/>
          <w:color w:val="000000" w:themeColor="text1"/>
        </w:rPr>
      </w:pPr>
    </w:p>
    <w:p w14:paraId="438ABC10" w14:textId="2AE7005B" w:rsidR="002A295A" w:rsidRDefault="002A295A" w:rsidP="00574D10">
      <w:pPr>
        <w:pStyle w:val="NoSpacing"/>
        <w:rPr>
          <w:lang w:val="en-GB"/>
        </w:rPr>
      </w:pPr>
      <w:r>
        <w:rPr>
          <w:lang w:val="en-GB"/>
        </w:rPr>
        <w:t xml:space="preserve">A comprehensive list of </w:t>
      </w:r>
      <w:r w:rsidR="00323E90">
        <w:rPr>
          <w:lang w:val="en-GB"/>
        </w:rPr>
        <w:t xml:space="preserve">233 proteins linked to cardiovascular diseases in the literature has been published </w:t>
      </w:r>
      <w:r w:rsidR="00323E90">
        <w:rPr>
          <w:lang w:val="en-GB"/>
        </w:rPr>
        <w:fldChar w:fldCharType="begin">
          <w:fldData xml:space="preserve">PEVuZE5vdGU+PENpdGU+PEF1dGhvcj5DYXNlczwvQXV0aG9yPjxZZWFyPjIwMDk8L1llYXI+PFJl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</w:fldData>
        </w:fldChar>
      </w:r>
      <w:r w:rsidR="00D313D2">
        <w:rPr>
          <w:lang w:val="en-GB"/>
        </w:rPr>
        <w:instrText xml:space="preserve"> ADDIN EN.CITE </w:instrText>
      </w:r>
      <w:r w:rsidR="00D313D2">
        <w:rPr>
          <w:lang w:val="en-GB"/>
        </w:rPr>
        <w:fldChar w:fldCharType="begin">
          <w:fldData xml:space="preserve">PEVuZE5vdGU+PENpdGU+PEF1dGhvcj5DYXNlczwvQXV0aG9yPjxZZWFyPjIwMDk8L1llYXI+PFJl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</w:fldData>
        </w:fldChar>
      </w:r>
      <w:r w:rsidR="00D313D2">
        <w:rPr>
          <w:lang w:val="en-GB"/>
        </w:rPr>
        <w:instrText xml:space="preserve"> ADDIN EN.CITE.DATA </w:instrText>
      </w:r>
      <w:r w:rsidR="00D313D2">
        <w:rPr>
          <w:lang w:val="en-GB"/>
        </w:rPr>
      </w:r>
      <w:r w:rsidR="00D313D2">
        <w:rPr>
          <w:lang w:val="en-GB"/>
        </w:rPr>
        <w:fldChar w:fldCharType="end"/>
      </w:r>
      <w:r w:rsidR="00323E90">
        <w:rPr>
          <w:lang w:val="en-GB"/>
        </w:rPr>
        <w:fldChar w:fldCharType="separate"/>
      </w:r>
      <w:r w:rsidR="00D313D2">
        <w:rPr>
          <w:noProof/>
          <w:lang w:val="en-GB"/>
        </w:rPr>
        <w:t>[</w:t>
      </w:r>
      <w:hyperlink w:anchor="_ENREF_79" w:tooltip="Cases, 2009 #159" w:history="1">
        <w:r w:rsidR="00D313D2">
          <w:rPr>
            <w:noProof/>
            <w:lang w:val="en-GB"/>
          </w:rPr>
          <w:t>79</w:t>
        </w:r>
      </w:hyperlink>
      <w:r w:rsidR="00D313D2">
        <w:rPr>
          <w:noProof/>
          <w:lang w:val="en-GB"/>
        </w:rPr>
        <w:t>]</w:t>
      </w:r>
      <w:r w:rsidR="00323E90">
        <w:rPr>
          <w:lang w:val="en-GB"/>
        </w:rPr>
        <w:fldChar w:fldCharType="end"/>
      </w:r>
      <w:r w:rsidR="00323E90">
        <w:rPr>
          <w:lang w:val="en-GB"/>
        </w:rPr>
        <w:t xml:space="preserve">. Many of the antitargets discussed above are included, especially amongst the GPCRs and ion channels. What </w:t>
      </w:r>
      <w:r w:rsidR="00187E43">
        <w:rPr>
          <w:lang w:val="en-GB"/>
        </w:rPr>
        <w:t>is</w:t>
      </w:r>
      <w:r w:rsidR="00323E90">
        <w:rPr>
          <w:lang w:val="en-GB"/>
        </w:rPr>
        <w:t xml:space="preserve"> particularly interesting, however, is that many enzymes </w:t>
      </w:r>
      <w:r w:rsidR="00187E43">
        <w:rPr>
          <w:lang w:val="en-GB"/>
        </w:rPr>
        <w:t xml:space="preserve">of various classes </w:t>
      </w:r>
      <w:r w:rsidR="00323E90">
        <w:rPr>
          <w:lang w:val="en-GB"/>
        </w:rPr>
        <w:t>are also included</w:t>
      </w:r>
      <w:r w:rsidR="00187E43">
        <w:rPr>
          <w:lang w:val="en-GB"/>
        </w:rPr>
        <w:t>. While not all of these will be relevant for cardiotoxicity, this list could provide an excellent starting point for investigating further cardiovascular antitargets.</w:t>
      </w:r>
    </w:p>
    <w:p w14:paraId="3A8B89F1" w14:textId="77777777" w:rsidR="00350A50" w:rsidRDefault="00350A50" w:rsidP="00350A50">
      <w:pPr>
        <w:pStyle w:val="NoSpacing"/>
        <w:rPr>
          <w:rFonts w:asciiTheme="minorHAnsi" w:hAnsiTheme="minorHAnsi" w:cs="Lucida Grande"/>
          <w:color w:val="000000" w:themeColor="text1"/>
        </w:rPr>
      </w:pPr>
    </w:p>
    <w:p w14:paraId="48ADFF1B" w14:textId="7FEC1262" w:rsidR="00350A50" w:rsidRDefault="00554005" w:rsidP="00350A50">
      <w:pPr>
        <w:pStyle w:val="NoSpacing"/>
        <w:rPr>
          <w:lang w:val="en-GB"/>
        </w:rPr>
      </w:pPr>
      <w:r>
        <w:rPr>
          <w:rFonts w:asciiTheme="minorHAnsi" w:hAnsiTheme="minorHAnsi" w:cs="Lucida Grande"/>
          <w:color w:val="000000" w:themeColor="text1"/>
        </w:rPr>
        <w:t>Finally, m</w:t>
      </w:r>
      <w:r w:rsidR="00350A50">
        <w:rPr>
          <w:rFonts w:asciiTheme="minorHAnsi" w:hAnsiTheme="minorHAnsi" w:cs="Lucida Grande"/>
          <w:color w:val="000000" w:themeColor="text1"/>
        </w:rPr>
        <w:t xml:space="preserve">itochondria are known to be important in cardiotoxicity </w:t>
      </w:r>
      <w:r w:rsidR="00350A50">
        <w:rPr>
          <w:lang w:val="en-GB"/>
        </w:rPr>
        <w:fldChar w:fldCharType="begin"/>
      </w:r>
      <w:r w:rsidR="00623DAA">
        <w:rPr>
          <w:lang w:val="en-GB"/>
        </w:rPr>
        <w:instrText xml:space="preserve"> ADDIN EN.CITE &lt;EndNote&gt;&lt;Cite&gt;&lt;Author&gt;Di Lisa&lt;/Author&gt;&lt;Year&gt;2010&lt;/Year&gt;&lt;RecNum&gt;117&lt;/RecNum&gt;&lt;DisplayText&gt;[31, 32]&lt;/DisplayText&gt;&lt;record&gt;&lt;rec-number&gt;117&lt;/rec-number&gt;&lt;foreign-keys&gt;&lt;key app="EN" db-id="frrdwfw9b2tr0jevwpbvdvxv2evwzd20zfd5"&gt;117&lt;/key&gt;&lt;/foreign-keys&gt;&lt;ref-type name="Book Section"&gt;5&lt;/ref-type&gt;&lt;contributors&gt;&lt;authors&gt;&lt;author&gt;Di Lisa, F.&lt;/author&gt;&lt;author&gt;Semenzato, M.&lt;/author&gt;&lt;author&gt;Carpi, A.&lt;/author&gt;&lt;author&gt;Menazza, S.&lt;/author&gt;&lt;author&gt;Kaludercic, N.&lt;/author&gt;&lt;author&gt;Menabo, R.&lt;/author&gt;&lt;author&gt;Canton, M.&lt;/author&gt;&lt;/authors&gt;&lt;secondary-authors&gt;&lt;author&gt;Minotti, G.&lt;/author&gt;&lt;/secondary-authors&gt;&lt;/contributors&gt;&lt;titles&gt;&lt;title&gt;Mitochondrial Dysfunction in Cell Injury and Cardiotoxicity&lt;/title&gt;&lt;secondary-title&gt;Cardiotoxicity of Non-Cardiovascular Drugs&lt;/secondary-title&gt;&lt;/titles&gt;&lt;pages&gt;1-24&lt;/pages&gt;&lt;edition&gt;1&lt;/edition&gt;&lt;section&gt;1&lt;/section&gt;&lt;dates&gt;&lt;year&gt;2010&lt;/year&gt;&lt;/dates&gt;&lt;publisher&gt;Wiley-Blackwell&lt;/publisher&gt;&lt;isbn&gt;978-0470772744&lt;/isbn&gt;&lt;urls&gt;&lt;/urls&gt;&lt;/record&gt;&lt;/Cite&gt;&lt;Cite&gt;&lt;Year&gt;2008&lt;/Year&gt;&lt;RecNum&gt;34&lt;/RecNum&gt;&lt;record&gt;&lt;rec-number&gt;34&lt;/rec-number&gt;&lt;foreign-keys&gt;&lt;key app="EN" db-id="frrdwfw9b2tr0jevwpbvdvxv2evwzd20zfd5"&gt;34&lt;/key&gt;&lt;/foreign-keys&gt;&lt;ref-type name="Book"&gt;6&lt;/ref-type&gt;&lt;contributors&gt;&lt;tertiary-authors&gt;&lt;author&gt;Dykens J. A.&lt;/author&gt;&lt;author&gt;Will Y.&lt;/author&gt;&lt;/tertiary-authors&gt;&lt;/contributors&gt;&lt;titles&gt;&lt;title&gt;Drug-Induced Mitochondrial Dysfunction&lt;/title&gt;&lt;/titles&gt;&lt;dates&gt;&lt;year&gt;2008&lt;/year&gt;&lt;/dates&gt;&lt;publisher&gt;Wiley&lt;/publisher&gt;&lt;isbn&gt;978-0-470-11131-4&lt;/isbn&gt;&lt;urls&gt;&lt;/urls&gt;&lt;/record&gt;&lt;/Cite&gt;&lt;/EndNote&gt;</w:instrText>
      </w:r>
      <w:r w:rsidR="00350A50">
        <w:rPr>
          <w:lang w:val="en-GB"/>
        </w:rPr>
        <w:fldChar w:fldCharType="separate"/>
      </w:r>
      <w:r w:rsidR="00623DAA">
        <w:rPr>
          <w:noProof/>
          <w:lang w:val="en-GB"/>
        </w:rPr>
        <w:t>[</w:t>
      </w:r>
      <w:hyperlink w:anchor="_ENREF_31" w:tooltip="Di Lisa, 2010 #117" w:history="1">
        <w:r w:rsidR="00D313D2">
          <w:rPr>
            <w:noProof/>
            <w:lang w:val="en-GB"/>
          </w:rPr>
          <w:t>31</w:t>
        </w:r>
      </w:hyperlink>
      <w:r w:rsidR="00623DAA">
        <w:rPr>
          <w:noProof/>
          <w:lang w:val="en-GB"/>
        </w:rPr>
        <w:t xml:space="preserve">, </w:t>
      </w:r>
      <w:hyperlink w:anchor="_ENREF_32" w:tooltip=", 2008 #34" w:history="1">
        <w:r w:rsidR="00D313D2">
          <w:rPr>
            <w:noProof/>
            <w:lang w:val="en-GB"/>
          </w:rPr>
          <w:t>32</w:t>
        </w:r>
      </w:hyperlink>
      <w:r w:rsidR="00623DAA">
        <w:rPr>
          <w:noProof/>
          <w:lang w:val="en-GB"/>
        </w:rPr>
        <w:t>]</w:t>
      </w:r>
      <w:r w:rsidR="00350A50">
        <w:rPr>
          <w:lang w:val="en-GB"/>
        </w:rPr>
        <w:fldChar w:fldCharType="end"/>
      </w:r>
      <w:r w:rsidR="00350A50">
        <w:rPr>
          <w:lang w:val="en-GB"/>
        </w:rPr>
        <w:t>, which opens up a range of possible anti-targets. This is discussed in a separate section, ‘Mitochondria’, below.</w:t>
      </w:r>
    </w:p>
    <w:p w14:paraId="2575B7F8" w14:textId="77777777" w:rsidR="00574D10" w:rsidRDefault="00574D10" w:rsidP="00574D10">
      <w:pPr>
        <w:pStyle w:val="NoSpacing"/>
        <w:rPr>
          <w:lang w:val="en-GB"/>
        </w:rPr>
      </w:pPr>
    </w:p>
    <w:p w14:paraId="3AC94E2B" w14:textId="53D71508" w:rsidR="00EB3C33" w:rsidRDefault="00E8306C" w:rsidP="007D135B">
      <w:pPr>
        <w:pStyle w:val="NoSpacing"/>
        <w:rPr>
          <w:lang w:val="en-GB"/>
        </w:rPr>
      </w:pPr>
      <w:r>
        <w:rPr>
          <w:b/>
          <w:lang w:val="en-GB"/>
        </w:rPr>
        <w:t>Table</w:t>
      </w:r>
      <w:r w:rsidRPr="00D6673B">
        <w:rPr>
          <w:b/>
          <w:lang w:val="en-GB"/>
        </w:rPr>
        <w:t xml:space="preserve"> </w:t>
      </w:r>
      <w:r w:rsidR="003514BB">
        <w:rPr>
          <w:b/>
          <w:lang w:val="en-GB"/>
        </w:rPr>
        <w:t>5</w:t>
      </w:r>
      <w:r>
        <w:rPr>
          <w:lang w:val="en-GB"/>
        </w:rPr>
        <w:t>. Ta</w:t>
      </w:r>
      <w:r w:rsidR="00890FBE">
        <w:rPr>
          <w:lang w:val="en-GB"/>
        </w:rPr>
        <w:t xml:space="preserve">ken from Table 2 in Reference </w:t>
      </w:r>
      <w:r w:rsidR="00A43A74">
        <w:rPr>
          <w:lang w:val="en-GB"/>
        </w:rPr>
        <w:fldChar w:fldCharType="begin"/>
      </w:r>
      <w:r w:rsidR="00D313D2">
        <w:rPr>
          <w:lang w:val="en-GB"/>
        </w:rPr>
        <w:instrText xml:space="preserve"> ADDIN EN.CITE &lt;EndNote&gt;&lt;Cite&gt;&lt;Author&gt;Force&lt;/Author&gt;&lt;Year&gt;2011&lt;/Year&gt;&lt;RecNum&gt;54&lt;/RecNum&gt;&lt;DisplayText&gt;[73]&lt;/DisplayText&gt;&lt;record&gt;&lt;rec-number&gt;54&lt;/rec-number&gt;&lt;foreign-keys&gt;&lt;key app="EN" db-id="frrdwfw9b2tr0jevwpbvdvxv2evwzd20zfd5"&gt;54&lt;/key&gt;&lt;/foreign-keys&gt;&lt;ref-type name="Journal Article"&gt;17&lt;/ref-type&gt;&lt;contributors&gt;&lt;authors&gt;&lt;author&gt;Force, T.&lt;/author&gt;&lt;author&gt;Kolaja, K. L.&lt;/author&gt;&lt;/authors&gt;&lt;/contributors&gt;&lt;auth-address&gt;Center for Translational Medicine, Thomas Jefferson University, 1025 Walnut Street, 316 College Building Philadelphia, Pennsylvania 19107, USA. Thomas.Force@jefferson.edu&lt;/auth-address&gt;&lt;titles&gt;&lt;title&gt;Cardiotoxicity of kinase inhibitors: the prediction and translation of preclinical models to clinical outcomes&lt;/title&gt;&lt;secondary-title&gt;Nat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discovery&lt;/abbr-1&gt;&lt;/alt-periodical&gt;&lt;pages&gt;111-26&lt;/pages&gt;&lt;volume&gt;10&lt;/volume&gt;&lt;number&gt;2&lt;/number&gt;&lt;edition&gt;2011/02/02&lt;/edition&gt;&lt;keywords&gt;&lt;keyword&gt;Animals&lt;/keyword&gt;&lt;keyword&gt;Cardiotoxins/adverse effects/pharmacokinetics/*therapeutic use&lt;/keyword&gt;&lt;keyword&gt;Clinical Trials as Topic/*methods&lt;/keyword&gt;&lt;keyword&gt;Drug Evaluation, Preclinical/methods&lt;/keyword&gt;&lt;keyword&gt;Humans&lt;/keyword&gt;&lt;keyword&gt;Neoplasms/drug therapy/enzymology&lt;/keyword&gt;&lt;keyword&gt;Predictive Value of Tests&lt;/keyword&gt;&lt;keyword&gt;Protein Kinase Inhibitors/adverse effects/pharmacokinetics/*therapeutic use&lt;/keyword&gt;&lt;keyword&gt;Treatment Outcome&lt;/keyword&gt;&lt;/keywords&gt;&lt;dates&gt;&lt;year&gt;2011&lt;/year&gt;&lt;pub-dates&gt;&lt;date&gt;Feb&lt;/date&gt;&lt;/pub-dates&gt;&lt;/dates&gt;&lt;isbn&gt;1474-1776&lt;/isbn&gt;&lt;accession-num&gt;21283106&lt;/accession-num&gt;&lt;urls&gt;&lt;/urls&gt;&lt;electronic-resource-num&gt;10.1038/nrd3252&lt;/electronic-resource-num&gt;&lt;remote-database-provider&gt;NLM&lt;/remote-database-provider&gt;&lt;language&gt;eng&lt;/language&gt;&lt;/record&gt;&lt;/Cite&gt;&lt;/EndNote&gt;</w:instrText>
      </w:r>
      <w:r w:rsidR="00A43A74">
        <w:rPr>
          <w:lang w:val="en-GB"/>
        </w:rPr>
        <w:fldChar w:fldCharType="separate"/>
      </w:r>
      <w:r w:rsidR="00D313D2">
        <w:rPr>
          <w:noProof/>
          <w:lang w:val="en-GB"/>
        </w:rPr>
        <w:t>[</w:t>
      </w:r>
      <w:hyperlink w:anchor="_ENREF_73" w:tooltip="Force, 2011 #54" w:history="1">
        <w:r w:rsidR="00D313D2">
          <w:rPr>
            <w:noProof/>
            <w:lang w:val="en-GB"/>
          </w:rPr>
          <w:t>73</w:t>
        </w:r>
      </w:hyperlink>
      <w:r w:rsidR="00D313D2">
        <w:rPr>
          <w:noProof/>
          <w:lang w:val="en-GB"/>
        </w:rPr>
        <w:t>]</w:t>
      </w:r>
      <w:r w:rsidR="00A43A74">
        <w:rPr>
          <w:lang w:val="en-GB"/>
        </w:rPr>
        <w:fldChar w:fldCharType="end"/>
      </w:r>
      <w:r>
        <w:rPr>
          <w:lang w:val="en-GB"/>
        </w:rPr>
        <w:t>.</w:t>
      </w:r>
      <w:r w:rsidR="0086457C">
        <w:rPr>
          <w:lang w:val="en-GB"/>
        </w:rPr>
        <w:t xml:space="preserve"> Some kinases </w:t>
      </w:r>
      <w:r w:rsidR="0002595E">
        <w:rPr>
          <w:lang w:val="en-GB"/>
        </w:rPr>
        <w:t xml:space="preserve">believed to be </w:t>
      </w:r>
      <w:r w:rsidR="0086457C">
        <w:rPr>
          <w:lang w:val="en-GB"/>
        </w:rPr>
        <w:t xml:space="preserve">particularly important </w:t>
      </w:r>
      <w:r w:rsidR="0086108A">
        <w:rPr>
          <w:lang w:val="en-GB"/>
        </w:rPr>
        <w:t xml:space="preserve">as cardiovascular </w:t>
      </w:r>
      <w:r w:rsidR="0002595E">
        <w:rPr>
          <w:lang w:val="en-GB"/>
        </w:rPr>
        <w:t>anti-target</w:t>
      </w:r>
      <w:r w:rsidR="0086108A">
        <w:rPr>
          <w:lang w:val="en-GB"/>
        </w:rPr>
        <w:t>s</w:t>
      </w:r>
      <w:r w:rsidR="0086457C">
        <w:rPr>
          <w:lang w:val="en-GB"/>
        </w:rPr>
        <w:t xml:space="preserve"> are highlighted.</w:t>
      </w:r>
    </w:p>
    <w:p w14:paraId="3A607E83" w14:textId="77777777" w:rsidR="00E8306C" w:rsidRDefault="00E8306C" w:rsidP="007D135B">
      <w:pPr>
        <w:pStyle w:val="NoSpacing"/>
        <w:rPr>
          <w:lang w:val="en-GB"/>
        </w:rPr>
      </w:pPr>
    </w:p>
    <w:tbl>
      <w:tblPr>
        <w:tblStyle w:val="TableGrid"/>
        <w:tblW w:w="9322" w:type="dxa"/>
        <w:tblLayout w:type="fixed"/>
        <w:tblLook w:val="04A0" w:firstRow="1" w:lastRow="0" w:firstColumn="1" w:lastColumn="0" w:noHBand="0" w:noVBand="1"/>
      </w:tblPr>
      <w:tblGrid>
        <w:gridCol w:w="1242"/>
        <w:gridCol w:w="1134"/>
        <w:gridCol w:w="6946"/>
      </w:tblGrid>
      <w:tr w:rsidR="007B0B47" w14:paraId="71AB87E4" w14:textId="77777777" w:rsidTr="0043125D">
        <w:tc>
          <w:tcPr>
            <w:tcW w:w="1242" w:type="dxa"/>
            <w:vAlign w:val="center"/>
          </w:tcPr>
          <w:p w14:paraId="09978410" w14:textId="33AB83B5" w:rsidR="007B0B47" w:rsidRPr="007B0B47" w:rsidRDefault="007B0B47" w:rsidP="007B0B47">
            <w:pPr>
              <w:pStyle w:val="NoSpacing"/>
              <w:rPr>
                <w:b/>
                <w:sz w:val="16"/>
                <w:szCs w:val="16"/>
                <w:lang w:val="en-GB"/>
              </w:rPr>
            </w:pPr>
            <w:r w:rsidRPr="007B0B47">
              <w:rPr>
                <w:b/>
                <w:sz w:val="16"/>
                <w:szCs w:val="16"/>
                <w:lang w:val="en-GB"/>
              </w:rPr>
              <w:t>Kinase(s)</w:t>
            </w:r>
          </w:p>
        </w:tc>
        <w:tc>
          <w:tcPr>
            <w:tcW w:w="1134" w:type="dxa"/>
            <w:vAlign w:val="center"/>
          </w:tcPr>
          <w:p w14:paraId="14B20520" w14:textId="1DAF6201" w:rsidR="007B0B47" w:rsidRDefault="007B0B47" w:rsidP="004F3492">
            <w:pPr>
              <w:pStyle w:val="NoSpacing"/>
              <w:rPr>
                <w:lang w:val="en-GB"/>
              </w:rPr>
            </w:pPr>
            <w:r>
              <w:rPr>
                <w:rFonts w:eastAsia="Times New Roman"/>
                <w:b/>
                <w:bCs/>
                <w:color w:val="000000"/>
                <w:sz w:val="16"/>
                <w:szCs w:val="16"/>
              </w:rPr>
              <w:t>Gene(s)</w:t>
            </w:r>
          </w:p>
        </w:tc>
        <w:tc>
          <w:tcPr>
            <w:tcW w:w="6946" w:type="dxa"/>
            <w:vAlign w:val="center"/>
          </w:tcPr>
          <w:p w14:paraId="0C7B4FA8" w14:textId="6C4F8F1C" w:rsidR="007B0B47" w:rsidRDefault="007B0B47" w:rsidP="007D135B">
            <w:pPr>
              <w:pStyle w:val="NoSpacing"/>
              <w:rPr>
                <w:lang w:val="en-GB"/>
              </w:rPr>
            </w:pPr>
            <w:r>
              <w:rPr>
                <w:rFonts w:eastAsia="Times New Roman"/>
                <w:b/>
                <w:bCs/>
                <w:color w:val="000000"/>
                <w:sz w:val="16"/>
                <w:szCs w:val="16"/>
              </w:rPr>
              <w:t>Role of kinase in heart/vasculature</w:t>
            </w:r>
          </w:p>
        </w:tc>
      </w:tr>
      <w:tr w:rsidR="007B0B47" w14:paraId="41E50D87" w14:textId="77777777" w:rsidTr="0043125D">
        <w:tc>
          <w:tcPr>
            <w:tcW w:w="1242" w:type="dxa"/>
            <w:vAlign w:val="center"/>
          </w:tcPr>
          <w:p w14:paraId="5C8927F1" w14:textId="433221B4" w:rsidR="007B0B47" w:rsidRDefault="007B0B47" w:rsidP="007D135B">
            <w:pPr>
              <w:pStyle w:val="NoSpacing"/>
              <w:rPr>
                <w:lang w:val="en-GB"/>
              </w:rPr>
            </w:pPr>
            <w:r>
              <w:rPr>
                <w:rFonts w:eastAsia="Times New Roman"/>
                <w:color w:val="000000"/>
                <w:sz w:val="16"/>
                <w:szCs w:val="16"/>
              </w:rPr>
              <w:t>RAF1/BRAF</w:t>
            </w:r>
          </w:p>
        </w:tc>
        <w:tc>
          <w:tcPr>
            <w:tcW w:w="1134" w:type="dxa"/>
            <w:vAlign w:val="center"/>
          </w:tcPr>
          <w:p w14:paraId="14CE3AF8" w14:textId="7F48D092" w:rsidR="007B0B47" w:rsidRDefault="00A24600" w:rsidP="004F3492">
            <w:pPr>
              <w:pStyle w:val="NoSpacing"/>
              <w:rPr>
                <w:lang w:val="en-GB"/>
              </w:rPr>
            </w:pPr>
            <w:r>
              <w:rPr>
                <w:rFonts w:eastAsia="Times New Roman"/>
                <w:color w:val="000000"/>
                <w:sz w:val="16"/>
                <w:szCs w:val="16"/>
              </w:rPr>
              <w:t>BRAF</w:t>
            </w:r>
          </w:p>
        </w:tc>
        <w:tc>
          <w:tcPr>
            <w:tcW w:w="6946" w:type="dxa"/>
            <w:vAlign w:val="center"/>
          </w:tcPr>
          <w:p w14:paraId="46B8FD95" w14:textId="44F74059" w:rsidR="007B0B47" w:rsidRDefault="007B0B47" w:rsidP="007D135B">
            <w:pPr>
              <w:pStyle w:val="NoSpacing"/>
              <w:rPr>
                <w:lang w:val="en-GB"/>
              </w:rPr>
            </w:pPr>
            <w:r>
              <w:rPr>
                <w:rFonts w:eastAsia="Times New Roman"/>
                <w:color w:val="000000"/>
                <w:sz w:val="16"/>
                <w:szCs w:val="16"/>
              </w:rPr>
              <w:t>Anti-apoptotic; preserves LV function under stress. KO: LV dysfunction and HF in the absence of additional stress; DNTG: reduced hypertrophy but LV dysfunction due to cell death</w:t>
            </w:r>
          </w:p>
        </w:tc>
      </w:tr>
      <w:tr w:rsidR="007B0B47" w14:paraId="706FD6AC" w14:textId="77777777" w:rsidTr="0043125D">
        <w:trPr>
          <w:trHeight w:val="241"/>
        </w:trPr>
        <w:tc>
          <w:tcPr>
            <w:tcW w:w="1242" w:type="dxa"/>
            <w:shd w:val="clear" w:color="auto" w:fill="E6E6E6"/>
            <w:vAlign w:val="center"/>
          </w:tcPr>
          <w:p w14:paraId="0B44CA10" w14:textId="5C6C7078" w:rsidR="007B0B47" w:rsidRDefault="007B0B47" w:rsidP="007D135B">
            <w:pPr>
              <w:pStyle w:val="NoSpacing"/>
              <w:rPr>
                <w:lang w:val="en-GB"/>
              </w:rPr>
            </w:pPr>
            <w:r>
              <w:rPr>
                <w:rFonts w:eastAsia="Times New Roman"/>
                <w:color w:val="000000"/>
                <w:sz w:val="16"/>
                <w:szCs w:val="16"/>
              </w:rPr>
              <w:t>PI3K (p110α)</w:t>
            </w:r>
          </w:p>
        </w:tc>
        <w:tc>
          <w:tcPr>
            <w:tcW w:w="1134" w:type="dxa"/>
            <w:shd w:val="clear" w:color="auto" w:fill="E6E6E6"/>
            <w:vAlign w:val="center"/>
          </w:tcPr>
          <w:p w14:paraId="69088F5E" w14:textId="5BEBC747" w:rsidR="007B0B47" w:rsidRPr="004F3492" w:rsidRDefault="00A24600" w:rsidP="004F3492">
            <w:pPr>
              <w:pStyle w:val="NoSpacing"/>
              <w:rPr>
                <w:rFonts w:eastAsia="Times New Roman"/>
                <w:color w:val="000000"/>
                <w:sz w:val="16"/>
                <w:szCs w:val="16"/>
                <w:lang w:val="en-GB"/>
              </w:rPr>
            </w:pPr>
            <w:r w:rsidRPr="004F3492">
              <w:rPr>
                <w:rFonts w:eastAsia="Times New Roman"/>
                <w:iCs/>
                <w:color w:val="000000"/>
                <w:sz w:val="16"/>
                <w:szCs w:val="16"/>
                <w:lang w:val="en-GB"/>
              </w:rPr>
              <w:t>PIK3CA</w:t>
            </w:r>
          </w:p>
        </w:tc>
        <w:tc>
          <w:tcPr>
            <w:tcW w:w="6946" w:type="dxa"/>
            <w:shd w:val="clear" w:color="auto" w:fill="E6E6E6"/>
            <w:vAlign w:val="center"/>
          </w:tcPr>
          <w:p w14:paraId="0870F4E6" w14:textId="3BB6C2FC" w:rsidR="007B0B47" w:rsidRDefault="007B0B47" w:rsidP="007D135B">
            <w:pPr>
              <w:pStyle w:val="NoSpacing"/>
              <w:rPr>
                <w:lang w:val="en-GB"/>
              </w:rPr>
            </w:pPr>
            <w:r>
              <w:rPr>
                <w:rFonts w:eastAsia="Times New Roman"/>
                <w:color w:val="000000"/>
                <w:sz w:val="16"/>
                <w:szCs w:val="16"/>
              </w:rPr>
              <w:t>Physiological heart growth; cardiomyocyte survival</w:t>
            </w:r>
          </w:p>
        </w:tc>
      </w:tr>
      <w:tr w:rsidR="007B0B47" w14:paraId="30FE5BDE" w14:textId="77777777" w:rsidTr="0043125D">
        <w:tc>
          <w:tcPr>
            <w:tcW w:w="1242" w:type="dxa"/>
            <w:shd w:val="clear" w:color="auto" w:fill="E6E6E6"/>
            <w:vAlign w:val="center"/>
          </w:tcPr>
          <w:p w14:paraId="0D8B6A64" w14:textId="6D630D45" w:rsidR="007B0B47" w:rsidRDefault="007B0B47" w:rsidP="007D135B">
            <w:pPr>
              <w:pStyle w:val="NoSpacing"/>
              <w:rPr>
                <w:lang w:val="en-GB"/>
              </w:rPr>
            </w:pPr>
            <w:r>
              <w:rPr>
                <w:rFonts w:eastAsia="Times New Roman"/>
                <w:color w:val="000000"/>
                <w:sz w:val="16"/>
                <w:szCs w:val="16"/>
              </w:rPr>
              <w:t>PI3K (p110γ)</w:t>
            </w:r>
          </w:p>
        </w:tc>
        <w:tc>
          <w:tcPr>
            <w:tcW w:w="1134" w:type="dxa"/>
            <w:shd w:val="clear" w:color="auto" w:fill="E6E6E6"/>
            <w:vAlign w:val="center"/>
          </w:tcPr>
          <w:p w14:paraId="2665FC02" w14:textId="53062BE3" w:rsidR="00A24600" w:rsidRPr="00A24600" w:rsidRDefault="00A24600" w:rsidP="004F3492">
            <w:pPr>
              <w:pStyle w:val="NoSpacing"/>
              <w:rPr>
                <w:color w:val="000000"/>
                <w:sz w:val="16"/>
                <w:szCs w:val="16"/>
                <w:lang w:val="en"/>
              </w:rPr>
            </w:pPr>
            <w:r w:rsidRPr="00A24600">
              <w:rPr>
                <w:color w:val="000000"/>
                <w:sz w:val="16"/>
                <w:szCs w:val="16"/>
                <w:lang w:val="en"/>
              </w:rPr>
              <w:t>PIK3CG</w:t>
            </w:r>
          </w:p>
          <w:p w14:paraId="387D3301" w14:textId="0C00F419" w:rsidR="007B0B47" w:rsidRDefault="007B0B47" w:rsidP="004F3492">
            <w:pPr>
              <w:pStyle w:val="NoSpacing"/>
              <w:rPr>
                <w:lang w:val="en-GB"/>
              </w:rPr>
            </w:pPr>
          </w:p>
        </w:tc>
        <w:tc>
          <w:tcPr>
            <w:tcW w:w="6946" w:type="dxa"/>
            <w:shd w:val="clear" w:color="auto" w:fill="E6E6E6"/>
            <w:vAlign w:val="center"/>
          </w:tcPr>
          <w:p w14:paraId="361A7B71" w14:textId="1BA12971" w:rsidR="007B0B47" w:rsidRDefault="007B0B47" w:rsidP="007D135B">
            <w:pPr>
              <w:pStyle w:val="NoSpacing"/>
              <w:rPr>
                <w:lang w:val="en-GB"/>
              </w:rPr>
            </w:pPr>
            <w:r>
              <w:rPr>
                <w:rFonts w:eastAsia="Times New Roman"/>
                <w:color w:val="000000"/>
                <w:sz w:val="16"/>
                <w:szCs w:val="16"/>
              </w:rPr>
              <w:t>Regulates contractility and pathological hypertrophy</w:t>
            </w:r>
          </w:p>
        </w:tc>
      </w:tr>
      <w:tr w:rsidR="007B0B47" w14:paraId="21D647FC" w14:textId="77777777" w:rsidTr="0043125D">
        <w:trPr>
          <w:trHeight w:val="317"/>
        </w:trPr>
        <w:tc>
          <w:tcPr>
            <w:tcW w:w="1242" w:type="dxa"/>
            <w:vAlign w:val="center"/>
          </w:tcPr>
          <w:p w14:paraId="291727DF" w14:textId="10BF9D09" w:rsidR="007B0B47" w:rsidRDefault="007B0B47" w:rsidP="007D135B">
            <w:pPr>
              <w:pStyle w:val="NoSpacing"/>
              <w:rPr>
                <w:lang w:val="en-GB"/>
              </w:rPr>
            </w:pPr>
            <w:r>
              <w:rPr>
                <w:rFonts w:eastAsia="Times New Roman"/>
                <w:color w:val="000000"/>
                <w:sz w:val="16"/>
                <w:szCs w:val="16"/>
              </w:rPr>
              <w:t>PDK1</w:t>
            </w:r>
          </w:p>
        </w:tc>
        <w:tc>
          <w:tcPr>
            <w:tcW w:w="1134" w:type="dxa"/>
            <w:vAlign w:val="center"/>
          </w:tcPr>
          <w:p w14:paraId="78614FC7" w14:textId="6CD253F5" w:rsidR="007B0B47" w:rsidRDefault="00A24600" w:rsidP="004F3492">
            <w:pPr>
              <w:pStyle w:val="NoSpacing"/>
              <w:rPr>
                <w:lang w:val="en-GB"/>
              </w:rPr>
            </w:pPr>
            <w:r>
              <w:rPr>
                <w:rFonts w:eastAsia="Times New Roman"/>
                <w:color w:val="000000"/>
                <w:sz w:val="16"/>
                <w:szCs w:val="16"/>
              </w:rPr>
              <w:t>PDK1</w:t>
            </w:r>
          </w:p>
        </w:tc>
        <w:tc>
          <w:tcPr>
            <w:tcW w:w="6946" w:type="dxa"/>
            <w:vAlign w:val="center"/>
          </w:tcPr>
          <w:p w14:paraId="483E8738" w14:textId="44EE577E" w:rsidR="007B0B47" w:rsidRDefault="007B0B47" w:rsidP="007D135B">
            <w:pPr>
              <w:pStyle w:val="NoSpacing"/>
              <w:rPr>
                <w:lang w:val="en-GB"/>
              </w:rPr>
            </w:pPr>
            <w:r>
              <w:rPr>
                <w:rFonts w:eastAsia="Times New Roman"/>
                <w:color w:val="000000"/>
                <w:sz w:val="16"/>
                <w:szCs w:val="16"/>
              </w:rPr>
              <w:t>Cardiomyocyte survival and β-adrenergic responsiveness</w:t>
            </w:r>
          </w:p>
        </w:tc>
      </w:tr>
      <w:tr w:rsidR="007B0B47" w14:paraId="330A812B" w14:textId="77777777" w:rsidTr="0043125D">
        <w:trPr>
          <w:trHeight w:val="277"/>
        </w:trPr>
        <w:tc>
          <w:tcPr>
            <w:tcW w:w="1242" w:type="dxa"/>
            <w:shd w:val="clear" w:color="auto" w:fill="E6E6E6"/>
            <w:vAlign w:val="center"/>
          </w:tcPr>
          <w:p w14:paraId="349463D1" w14:textId="069F436F" w:rsidR="007B0B47" w:rsidRDefault="007B0B47" w:rsidP="007D135B">
            <w:pPr>
              <w:pStyle w:val="NoSpacing"/>
              <w:rPr>
                <w:lang w:val="en-GB"/>
              </w:rPr>
            </w:pPr>
            <w:r>
              <w:rPr>
                <w:rFonts w:eastAsia="Times New Roman"/>
                <w:color w:val="000000"/>
                <w:sz w:val="16"/>
                <w:szCs w:val="16"/>
              </w:rPr>
              <w:t>AKT1, 2 or 3</w:t>
            </w:r>
          </w:p>
        </w:tc>
        <w:tc>
          <w:tcPr>
            <w:tcW w:w="1134" w:type="dxa"/>
            <w:shd w:val="clear" w:color="auto" w:fill="E6E6E6"/>
            <w:vAlign w:val="center"/>
          </w:tcPr>
          <w:p w14:paraId="3BC61787" w14:textId="0F633AC5" w:rsidR="007B0B47" w:rsidRDefault="004F3492" w:rsidP="004F3492">
            <w:pPr>
              <w:pStyle w:val="NoSpacing"/>
              <w:rPr>
                <w:lang w:val="en-GB"/>
              </w:rPr>
            </w:pPr>
            <w:r>
              <w:rPr>
                <w:rFonts w:eastAsia="Times New Roman"/>
                <w:color w:val="000000"/>
                <w:sz w:val="16"/>
                <w:szCs w:val="16"/>
              </w:rPr>
              <w:t>AKT1/2/3</w:t>
            </w:r>
          </w:p>
        </w:tc>
        <w:tc>
          <w:tcPr>
            <w:tcW w:w="6946" w:type="dxa"/>
            <w:shd w:val="clear" w:color="auto" w:fill="E6E6E6"/>
            <w:vAlign w:val="center"/>
          </w:tcPr>
          <w:p w14:paraId="39815E46" w14:textId="159A9323" w:rsidR="007B0B47" w:rsidRDefault="007B0B47" w:rsidP="007D135B">
            <w:pPr>
              <w:pStyle w:val="NoSpacing"/>
              <w:rPr>
                <w:lang w:val="en-GB"/>
              </w:rPr>
            </w:pPr>
            <w:r>
              <w:rPr>
                <w:rFonts w:eastAsia="Times New Roman"/>
                <w:color w:val="000000"/>
                <w:sz w:val="16"/>
                <w:szCs w:val="16"/>
              </w:rPr>
              <w:t>Regulators of cardiomyocyte survival, growth and metabolism</w:t>
            </w:r>
          </w:p>
        </w:tc>
      </w:tr>
      <w:tr w:rsidR="007B0B47" w14:paraId="20171638" w14:textId="77777777" w:rsidTr="0043125D">
        <w:tc>
          <w:tcPr>
            <w:tcW w:w="1242" w:type="dxa"/>
            <w:vAlign w:val="center"/>
          </w:tcPr>
          <w:p w14:paraId="350A0B04" w14:textId="660B60C2" w:rsidR="007B0B47" w:rsidRDefault="007B0B47" w:rsidP="007D135B">
            <w:pPr>
              <w:pStyle w:val="NoSpacing"/>
              <w:rPr>
                <w:lang w:val="en-GB"/>
              </w:rPr>
            </w:pPr>
            <w:r>
              <w:rPr>
                <w:rFonts w:eastAsia="Times New Roman"/>
                <w:color w:val="000000"/>
                <w:sz w:val="16"/>
                <w:szCs w:val="16"/>
              </w:rPr>
              <w:t>mTOR</w:t>
            </w:r>
          </w:p>
        </w:tc>
        <w:tc>
          <w:tcPr>
            <w:tcW w:w="1134" w:type="dxa"/>
            <w:vAlign w:val="center"/>
          </w:tcPr>
          <w:p w14:paraId="5D555B5D" w14:textId="40FEF0A8" w:rsidR="007B0B47" w:rsidRDefault="004F3492" w:rsidP="004F3492">
            <w:pPr>
              <w:pStyle w:val="NoSpacing"/>
              <w:rPr>
                <w:lang w:val="en-GB"/>
              </w:rPr>
            </w:pPr>
            <w:r>
              <w:rPr>
                <w:rFonts w:eastAsia="Times New Roman"/>
                <w:color w:val="000000"/>
                <w:sz w:val="16"/>
                <w:szCs w:val="16"/>
              </w:rPr>
              <w:t>MTOR</w:t>
            </w:r>
          </w:p>
        </w:tc>
        <w:tc>
          <w:tcPr>
            <w:tcW w:w="6946" w:type="dxa"/>
            <w:vAlign w:val="center"/>
          </w:tcPr>
          <w:p w14:paraId="2E9EE07E" w14:textId="57ED884D" w:rsidR="007B0B47" w:rsidRDefault="007B0B47" w:rsidP="007D135B">
            <w:pPr>
              <w:pStyle w:val="NoSpacing"/>
              <w:rPr>
                <w:lang w:val="en-GB"/>
              </w:rPr>
            </w:pPr>
            <w:r>
              <w:rPr>
                <w:rFonts w:eastAsia="Times New Roman"/>
                <w:color w:val="000000"/>
                <w:sz w:val="16"/>
                <w:szCs w:val="16"/>
              </w:rPr>
              <w:t>mTORC1 regulates protein synthesis, inhibition leads to energy preservation under stress; mTORC2 regulates AKT activation</w:t>
            </w:r>
          </w:p>
        </w:tc>
      </w:tr>
      <w:tr w:rsidR="007B0B47" w14:paraId="3C31724E" w14:textId="77777777" w:rsidTr="0043125D">
        <w:tc>
          <w:tcPr>
            <w:tcW w:w="1242" w:type="dxa"/>
            <w:shd w:val="clear" w:color="auto" w:fill="E6E6E6"/>
            <w:vAlign w:val="center"/>
          </w:tcPr>
          <w:p w14:paraId="30BC3105" w14:textId="4E92E609" w:rsidR="007B0B47" w:rsidRDefault="007B0B47" w:rsidP="007D135B">
            <w:pPr>
              <w:pStyle w:val="NoSpacing"/>
              <w:rPr>
                <w:lang w:val="en-GB"/>
              </w:rPr>
            </w:pPr>
            <w:r>
              <w:rPr>
                <w:rFonts w:eastAsia="Times New Roman"/>
                <w:color w:val="000000"/>
                <w:sz w:val="16"/>
                <w:szCs w:val="16"/>
              </w:rPr>
              <w:t>AMPK</w:t>
            </w:r>
          </w:p>
        </w:tc>
        <w:tc>
          <w:tcPr>
            <w:tcW w:w="1134" w:type="dxa"/>
            <w:shd w:val="clear" w:color="auto" w:fill="E6E6E6"/>
            <w:vAlign w:val="center"/>
          </w:tcPr>
          <w:p w14:paraId="3EB15C04" w14:textId="3C73C951" w:rsidR="007B0B47" w:rsidRDefault="004F3492" w:rsidP="004F3492">
            <w:pPr>
              <w:pStyle w:val="NoSpacing"/>
              <w:rPr>
                <w:lang w:val="en-GB"/>
              </w:rPr>
            </w:pPr>
            <w:r>
              <w:rPr>
                <w:rFonts w:eastAsia="Times New Roman"/>
                <w:color w:val="000000"/>
                <w:sz w:val="16"/>
                <w:szCs w:val="16"/>
              </w:rPr>
              <w:t>PRKAA1/2, PRKAB1/2, PRKAG1/2/3</w:t>
            </w:r>
          </w:p>
        </w:tc>
        <w:tc>
          <w:tcPr>
            <w:tcW w:w="6946" w:type="dxa"/>
            <w:shd w:val="clear" w:color="auto" w:fill="E6E6E6"/>
            <w:vAlign w:val="center"/>
          </w:tcPr>
          <w:p w14:paraId="3523DF11" w14:textId="4C03E8EB" w:rsidR="007B0B47" w:rsidRDefault="007B0B47" w:rsidP="007D135B">
            <w:pPr>
              <w:pStyle w:val="NoSpacing"/>
              <w:rPr>
                <w:lang w:val="en-GB"/>
              </w:rPr>
            </w:pPr>
            <w:r>
              <w:rPr>
                <w:rFonts w:eastAsia="Times New Roman"/>
                <w:color w:val="000000"/>
                <w:sz w:val="16"/>
                <w:szCs w:val="16"/>
              </w:rPr>
              <w:t>Sensor of energy stress; inhibits mTORC1, preserving energy stores. KO of AMPKα2 increased hypertrophy and LV dysfunction after TAC</w:t>
            </w:r>
          </w:p>
        </w:tc>
      </w:tr>
      <w:tr w:rsidR="007B0B47" w14:paraId="5E53F8B8" w14:textId="77777777" w:rsidTr="0043125D">
        <w:tc>
          <w:tcPr>
            <w:tcW w:w="1242" w:type="dxa"/>
            <w:shd w:val="clear" w:color="auto" w:fill="E6E6E6"/>
            <w:vAlign w:val="center"/>
          </w:tcPr>
          <w:p w14:paraId="4FFB0017" w14:textId="4D0B5DB5" w:rsidR="007B0B47" w:rsidRDefault="007B0B47" w:rsidP="007D135B">
            <w:pPr>
              <w:pStyle w:val="NoSpacing"/>
              <w:rPr>
                <w:lang w:val="en-GB"/>
              </w:rPr>
            </w:pPr>
            <w:r>
              <w:rPr>
                <w:rFonts w:eastAsia="Times New Roman"/>
                <w:color w:val="000000"/>
                <w:sz w:val="16"/>
                <w:szCs w:val="16"/>
              </w:rPr>
              <w:t>GSK3α/β</w:t>
            </w:r>
          </w:p>
        </w:tc>
        <w:tc>
          <w:tcPr>
            <w:tcW w:w="1134" w:type="dxa"/>
            <w:shd w:val="clear" w:color="auto" w:fill="E6E6E6"/>
            <w:vAlign w:val="center"/>
          </w:tcPr>
          <w:p w14:paraId="6B3F3F74" w14:textId="1BC2B2D8" w:rsidR="007B0B47" w:rsidRDefault="007B0B47" w:rsidP="004F3492">
            <w:pPr>
              <w:pStyle w:val="NoSpacing"/>
              <w:rPr>
                <w:lang w:val="en-GB"/>
              </w:rPr>
            </w:pPr>
            <w:r>
              <w:rPr>
                <w:rFonts w:eastAsia="Times New Roman"/>
                <w:color w:val="000000"/>
                <w:sz w:val="16"/>
                <w:szCs w:val="16"/>
              </w:rPr>
              <w:t> </w:t>
            </w:r>
            <w:r w:rsidR="008807B3">
              <w:rPr>
                <w:rFonts w:eastAsia="Times New Roman"/>
                <w:color w:val="000000"/>
                <w:sz w:val="16"/>
                <w:szCs w:val="16"/>
              </w:rPr>
              <w:t>GSK3A/B</w:t>
            </w:r>
          </w:p>
        </w:tc>
        <w:tc>
          <w:tcPr>
            <w:tcW w:w="6946" w:type="dxa"/>
            <w:shd w:val="clear" w:color="auto" w:fill="E6E6E6"/>
            <w:vAlign w:val="center"/>
          </w:tcPr>
          <w:p w14:paraId="747241D2" w14:textId="2A6547B7" w:rsidR="007B0B47" w:rsidRDefault="007B0B47" w:rsidP="007D135B">
            <w:pPr>
              <w:pStyle w:val="NoSpacing"/>
              <w:rPr>
                <w:lang w:val="en-GB"/>
              </w:rPr>
            </w:pPr>
            <w:r>
              <w:rPr>
                <w:rFonts w:eastAsia="Times New Roman"/>
                <w:color w:val="000000"/>
                <w:sz w:val="16"/>
                <w:szCs w:val="16"/>
              </w:rPr>
              <w:t>Together with AMPK, inhibits mTORC1; deletion of GSKβ protective in post-MI remodelling; deletion of GSK3α leads to HF in setting of stress</w:t>
            </w:r>
          </w:p>
        </w:tc>
      </w:tr>
      <w:tr w:rsidR="007B0B47" w14:paraId="4868CF13" w14:textId="77777777" w:rsidTr="0043125D">
        <w:trPr>
          <w:trHeight w:val="337"/>
        </w:trPr>
        <w:tc>
          <w:tcPr>
            <w:tcW w:w="1242" w:type="dxa"/>
            <w:vAlign w:val="center"/>
          </w:tcPr>
          <w:p w14:paraId="5679862E" w14:textId="0A7CF5D3" w:rsidR="007B0B47" w:rsidRDefault="007B0B47" w:rsidP="007D135B">
            <w:pPr>
              <w:pStyle w:val="NoSpacing"/>
              <w:rPr>
                <w:lang w:val="en-GB"/>
              </w:rPr>
            </w:pPr>
            <w:r>
              <w:rPr>
                <w:rFonts w:eastAsia="Times New Roman"/>
                <w:color w:val="000000"/>
                <w:sz w:val="16"/>
                <w:szCs w:val="16"/>
              </w:rPr>
              <w:t>CDKs</w:t>
            </w:r>
          </w:p>
        </w:tc>
        <w:tc>
          <w:tcPr>
            <w:tcW w:w="1134" w:type="dxa"/>
            <w:vAlign w:val="center"/>
          </w:tcPr>
          <w:p w14:paraId="0F1D7CAA" w14:textId="1753C550" w:rsidR="007B0B47" w:rsidRDefault="007B0B47" w:rsidP="004F3492">
            <w:pPr>
              <w:pStyle w:val="NoSpacing"/>
              <w:rPr>
                <w:lang w:val="en-GB"/>
              </w:rPr>
            </w:pPr>
            <w:r>
              <w:rPr>
                <w:rFonts w:eastAsia="Times New Roman"/>
                <w:color w:val="000000"/>
                <w:sz w:val="16"/>
                <w:szCs w:val="16"/>
              </w:rPr>
              <w:t> </w:t>
            </w:r>
            <w:r w:rsidR="008807B3">
              <w:rPr>
                <w:rFonts w:eastAsia="Times New Roman"/>
                <w:color w:val="000000"/>
                <w:sz w:val="16"/>
                <w:szCs w:val="16"/>
              </w:rPr>
              <w:t>CDK2/4</w:t>
            </w:r>
          </w:p>
        </w:tc>
        <w:tc>
          <w:tcPr>
            <w:tcW w:w="6946" w:type="dxa"/>
            <w:vAlign w:val="center"/>
          </w:tcPr>
          <w:p w14:paraId="79443316" w14:textId="70D25350" w:rsidR="007B0B47" w:rsidRDefault="007B0B47" w:rsidP="007D135B">
            <w:pPr>
              <w:pStyle w:val="NoSpacing"/>
              <w:rPr>
                <w:lang w:val="en-GB"/>
              </w:rPr>
            </w:pPr>
            <w:r>
              <w:rPr>
                <w:rFonts w:eastAsia="Times New Roman"/>
                <w:color w:val="000000"/>
                <w:sz w:val="16"/>
                <w:szCs w:val="16"/>
              </w:rPr>
              <w:t>CDK</w:t>
            </w:r>
            <w:r w:rsidR="00BA4EC6">
              <w:rPr>
                <w:rFonts w:eastAsia="Times New Roman"/>
                <w:color w:val="000000"/>
                <w:sz w:val="16"/>
                <w:szCs w:val="16"/>
              </w:rPr>
              <w:t>2 inhibition reduces ischaemia–</w:t>
            </w:r>
            <w:r>
              <w:rPr>
                <w:rFonts w:eastAsia="Times New Roman"/>
                <w:color w:val="000000"/>
                <w:sz w:val="16"/>
                <w:szCs w:val="16"/>
              </w:rPr>
              <w:t>reperfusion injury, mediated via effects on retinoblastoma protein</w:t>
            </w:r>
          </w:p>
        </w:tc>
      </w:tr>
      <w:tr w:rsidR="007B0B47" w14:paraId="2D99530B" w14:textId="77777777" w:rsidTr="0043125D">
        <w:trPr>
          <w:trHeight w:val="271"/>
        </w:trPr>
        <w:tc>
          <w:tcPr>
            <w:tcW w:w="1242" w:type="dxa"/>
            <w:vAlign w:val="center"/>
          </w:tcPr>
          <w:p w14:paraId="77DCDDF2" w14:textId="2455A7F0" w:rsidR="007B0B47" w:rsidRDefault="007B0B47" w:rsidP="007D135B">
            <w:pPr>
              <w:pStyle w:val="NoSpacing"/>
              <w:rPr>
                <w:lang w:val="en-GB"/>
              </w:rPr>
            </w:pPr>
            <w:r>
              <w:rPr>
                <w:rFonts w:eastAsia="Times New Roman"/>
                <w:color w:val="000000"/>
                <w:sz w:val="16"/>
                <w:szCs w:val="16"/>
              </w:rPr>
              <w:t>Aurora kinases</w:t>
            </w:r>
          </w:p>
        </w:tc>
        <w:tc>
          <w:tcPr>
            <w:tcW w:w="1134" w:type="dxa"/>
            <w:vAlign w:val="center"/>
          </w:tcPr>
          <w:p w14:paraId="6F3B8925" w14:textId="03C5546D" w:rsidR="007B0B47" w:rsidRDefault="007B0B47" w:rsidP="004F3492">
            <w:pPr>
              <w:pStyle w:val="NoSpacing"/>
              <w:rPr>
                <w:lang w:val="en-GB"/>
              </w:rPr>
            </w:pPr>
            <w:r>
              <w:rPr>
                <w:rFonts w:eastAsia="Times New Roman"/>
                <w:color w:val="000000"/>
                <w:sz w:val="16"/>
                <w:szCs w:val="16"/>
              </w:rPr>
              <w:t> </w:t>
            </w:r>
            <w:r w:rsidR="008807B3">
              <w:rPr>
                <w:rFonts w:eastAsia="Times New Roman"/>
                <w:color w:val="000000"/>
                <w:sz w:val="16"/>
                <w:szCs w:val="16"/>
              </w:rPr>
              <w:t>AURKA/B/C</w:t>
            </w:r>
          </w:p>
        </w:tc>
        <w:tc>
          <w:tcPr>
            <w:tcW w:w="6946" w:type="dxa"/>
            <w:vAlign w:val="center"/>
          </w:tcPr>
          <w:p w14:paraId="5A093093" w14:textId="158C1F0A" w:rsidR="007B0B47" w:rsidRDefault="007B0B47" w:rsidP="007D135B">
            <w:pPr>
              <w:pStyle w:val="NoSpacing"/>
              <w:rPr>
                <w:lang w:val="en-GB"/>
              </w:rPr>
            </w:pPr>
            <w:r>
              <w:rPr>
                <w:rFonts w:eastAsia="Times New Roman"/>
                <w:color w:val="000000"/>
                <w:sz w:val="16"/>
                <w:szCs w:val="16"/>
              </w:rPr>
              <w:t>M phase regulators</w:t>
            </w:r>
          </w:p>
        </w:tc>
      </w:tr>
      <w:tr w:rsidR="007B0B47" w14:paraId="4006A51E" w14:textId="77777777" w:rsidTr="0043125D">
        <w:tc>
          <w:tcPr>
            <w:tcW w:w="1242" w:type="dxa"/>
            <w:vAlign w:val="center"/>
          </w:tcPr>
          <w:p w14:paraId="6E138617" w14:textId="3B8F80F9" w:rsidR="007B0B47" w:rsidRDefault="007B0B47" w:rsidP="007D135B">
            <w:pPr>
              <w:pStyle w:val="NoSpacing"/>
              <w:rPr>
                <w:lang w:val="en-GB"/>
              </w:rPr>
            </w:pPr>
            <w:r>
              <w:rPr>
                <w:rFonts w:eastAsia="Times New Roman"/>
                <w:color w:val="000000"/>
                <w:sz w:val="16"/>
                <w:szCs w:val="16"/>
              </w:rPr>
              <w:t>PLKs</w:t>
            </w:r>
          </w:p>
        </w:tc>
        <w:tc>
          <w:tcPr>
            <w:tcW w:w="1134" w:type="dxa"/>
            <w:vAlign w:val="center"/>
          </w:tcPr>
          <w:p w14:paraId="7E0C09ED" w14:textId="4ACC1C17"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PLK1</w:t>
            </w:r>
          </w:p>
        </w:tc>
        <w:tc>
          <w:tcPr>
            <w:tcW w:w="6946" w:type="dxa"/>
            <w:vAlign w:val="center"/>
          </w:tcPr>
          <w:p w14:paraId="2EE5C6C1" w14:textId="2470EF02" w:rsidR="007B0B47" w:rsidRDefault="007B0B47" w:rsidP="007D135B">
            <w:pPr>
              <w:pStyle w:val="NoSpacing"/>
              <w:rPr>
                <w:lang w:val="en-GB"/>
              </w:rPr>
            </w:pPr>
            <w:r>
              <w:rPr>
                <w:rFonts w:eastAsia="Times New Roman"/>
                <w:color w:val="000000"/>
                <w:sz w:val="16"/>
                <w:szCs w:val="16"/>
              </w:rPr>
              <w:t>PLK1 involved in activation of CDC2, chromosome segregation, centrosome maturation, bipolar spindle formation and cytokinesis</w:t>
            </w:r>
          </w:p>
        </w:tc>
      </w:tr>
      <w:tr w:rsidR="007B0B47" w14:paraId="504DD1D7" w14:textId="77777777" w:rsidTr="0043125D">
        <w:trPr>
          <w:trHeight w:val="362"/>
        </w:trPr>
        <w:tc>
          <w:tcPr>
            <w:tcW w:w="1242" w:type="dxa"/>
            <w:shd w:val="clear" w:color="auto" w:fill="E6E6E6"/>
            <w:vAlign w:val="center"/>
          </w:tcPr>
          <w:p w14:paraId="59F942EB" w14:textId="1B8DD78D" w:rsidR="007B0B47" w:rsidRDefault="007B0B47" w:rsidP="007D135B">
            <w:pPr>
              <w:pStyle w:val="NoSpacing"/>
              <w:rPr>
                <w:lang w:val="en-GB"/>
              </w:rPr>
            </w:pPr>
            <w:r>
              <w:rPr>
                <w:rFonts w:eastAsia="Times New Roman"/>
                <w:color w:val="000000"/>
                <w:sz w:val="16"/>
                <w:szCs w:val="16"/>
              </w:rPr>
              <w:t>PDGFRs</w:t>
            </w:r>
          </w:p>
        </w:tc>
        <w:tc>
          <w:tcPr>
            <w:tcW w:w="1134" w:type="dxa"/>
            <w:shd w:val="clear" w:color="auto" w:fill="E6E6E6"/>
            <w:vAlign w:val="center"/>
          </w:tcPr>
          <w:p w14:paraId="4A89151A" w14:textId="135E7533"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PDGFRA/B</w:t>
            </w:r>
          </w:p>
        </w:tc>
        <w:tc>
          <w:tcPr>
            <w:tcW w:w="6946" w:type="dxa"/>
            <w:shd w:val="clear" w:color="auto" w:fill="E6E6E6"/>
            <w:vAlign w:val="center"/>
          </w:tcPr>
          <w:p w14:paraId="07FB5739" w14:textId="40DCC25C" w:rsidR="007B0B47" w:rsidRDefault="007B0B47" w:rsidP="007D135B">
            <w:pPr>
              <w:pStyle w:val="NoSpacing"/>
              <w:rPr>
                <w:lang w:val="en-GB"/>
              </w:rPr>
            </w:pPr>
            <w:r>
              <w:rPr>
                <w:rFonts w:eastAsia="Times New Roman"/>
                <w:color w:val="000000"/>
                <w:sz w:val="16"/>
                <w:szCs w:val="16"/>
              </w:rPr>
              <w:t>β isoform is crucial in angiogenesis and heart’s response to PO</w:t>
            </w:r>
          </w:p>
        </w:tc>
      </w:tr>
      <w:tr w:rsidR="007B0B47" w14:paraId="1E1214E9" w14:textId="77777777" w:rsidTr="0043125D">
        <w:tc>
          <w:tcPr>
            <w:tcW w:w="1242" w:type="dxa"/>
            <w:shd w:val="clear" w:color="auto" w:fill="E6E6E6"/>
            <w:vAlign w:val="center"/>
          </w:tcPr>
          <w:p w14:paraId="5477FE6B" w14:textId="70192760" w:rsidR="007B0B47" w:rsidRDefault="007B0B47" w:rsidP="007D135B">
            <w:pPr>
              <w:pStyle w:val="NoSpacing"/>
              <w:rPr>
                <w:lang w:val="en-GB"/>
              </w:rPr>
            </w:pPr>
            <w:r>
              <w:rPr>
                <w:rFonts w:eastAsia="Times New Roman"/>
                <w:color w:val="000000"/>
                <w:sz w:val="16"/>
                <w:szCs w:val="16"/>
              </w:rPr>
              <w:t>VEGFRs</w:t>
            </w:r>
          </w:p>
        </w:tc>
        <w:tc>
          <w:tcPr>
            <w:tcW w:w="1134" w:type="dxa"/>
            <w:shd w:val="clear" w:color="auto" w:fill="E6E6E6"/>
            <w:vAlign w:val="center"/>
          </w:tcPr>
          <w:p w14:paraId="1A683C7E" w14:textId="02E7003E" w:rsidR="007B0B47" w:rsidRDefault="007B0B47" w:rsidP="004F3492">
            <w:pPr>
              <w:pStyle w:val="NoSpacing"/>
              <w:rPr>
                <w:lang w:val="en-GB"/>
              </w:rPr>
            </w:pPr>
            <w:r>
              <w:rPr>
                <w:rFonts w:eastAsia="Times New Roman"/>
                <w:color w:val="000000"/>
                <w:sz w:val="16"/>
                <w:szCs w:val="16"/>
              </w:rPr>
              <w:t> </w:t>
            </w:r>
            <w:r w:rsidR="00895D2A">
              <w:rPr>
                <w:rFonts w:eastAsia="Times New Roman"/>
                <w:color w:val="000000"/>
                <w:sz w:val="16"/>
                <w:szCs w:val="16"/>
              </w:rPr>
              <w:t xml:space="preserve">FLT1, KDR, </w:t>
            </w:r>
            <w:r w:rsidR="0043125D">
              <w:rPr>
                <w:rFonts w:eastAsia="Times New Roman"/>
                <w:color w:val="000000"/>
                <w:sz w:val="16"/>
                <w:szCs w:val="16"/>
              </w:rPr>
              <w:t>FLT4</w:t>
            </w:r>
          </w:p>
        </w:tc>
        <w:tc>
          <w:tcPr>
            <w:tcW w:w="6946" w:type="dxa"/>
            <w:shd w:val="clear" w:color="auto" w:fill="E6E6E6"/>
            <w:vAlign w:val="center"/>
          </w:tcPr>
          <w:p w14:paraId="2BE57DA6" w14:textId="2F45D4CC" w:rsidR="007B0B47" w:rsidRDefault="007B0B47" w:rsidP="007D135B">
            <w:pPr>
              <w:pStyle w:val="NoSpacing"/>
              <w:rPr>
                <w:lang w:val="en-GB"/>
              </w:rPr>
            </w:pPr>
            <w:r>
              <w:rPr>
                <w:rFonts w:eastAsia="Times New Roman"/>
                <w:color w:val="000000"/>
                <w:sz w:val="16"/>
                <w:szCs w:val="16"/>
              </w:rPr>
              <w:t>Crucial in angiogenesis and the heart’s response to PO; antihypertensive effects</w:t>
            </w:r>
          </w:p>
        </w:tc>
      </w:tr>
      <w:tr w:rsidR="007B0B47" w14:paraId="7D070AF1" w14:textId="77777777" w:rsidTr="0043125D">
        <w:tc>
          <w:tcPr>
            <w:tcW w:w="1242" w:type="dxa"/>
            <w:vAlign w:val="center"/>
          </w:tcPr>
          <w:p w14:paraId="36B8ECB0" w14:textId="25015128" w:rsidR="007B0B47" w:rsidRDefault="007B0B47" w:rsidP="007D135B">
            <w:pPr>
              <w:pStyle w:val="NoSpacing"/>
              <w:rPr>
                <w:lang w:val="en-GB"/>
              </w:rPr>
            </w:pPr>
            <w:r>
              <w:rPr>
                <w:rFonts w:eastAsia="Times New Roman"/>
                <w:color w:val="000000"/>
                <w:sz w:val="16"/>
                <w:szCs w:val="16"/>
              </w:rPr>
              <w:t>EGFR (ERBB1)</w:t>
            </w:r>
          </w:p>
        </w:tc>
        <w:tc>
          <w:tcPr>
            <w:tcW w:w="1134" w:type="dxa"/>
            <w:vAlign w:val="center"/>
          </w:tcPr>
          <w:p w14:paraId="6F5CDEB2" w14:textId="60715EF3"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EGFR</w:t>
            </w:r>
          </w:p>
        </w:tc>
        <w:tc>
          <w:tcPr>
            <w:tcW w:w="6946" w:type="dxa"/>
            <w:vAlign w:val="center"/>
          </w:tcPr>
          <w:p w14:paraId="58D84CCC" w14:textId="2DDCD89B" w:rsidR="007B0B47" w:rsidRDefault="007B0B47" w:rsidP="007D135B">
            <w:pPr>
              <w:pStyle w:val="NoSpacing"/>
              <w:rPr>
                <w:lang w:val="en-GB"/>
              </w:rPr>
            </w:pPr>
            <w:r>
              <w:rPr>
                <w:rFonts w:eastAsia="Times New Roman"/>
                <w:color w:val="000000"/>
                <w:sz w:val="16"/>
                <w:szCs w:val="16"/>
              </w:rPr>
              <w:t>Helps to maintain LV function in setting of chronic catecholamine stimulation; mediates pro-survival signalling</w:t>
            </w:r>
          </w:p>
        </w:tc>
      </w:tr>
      <w:tr w:rsidR="007B0B47" w14:paraId="2CD30BA1" w14:textId="77777777" w:rsidTr="0043125D">
        <w:trPr>
          <w:trHeight w:val="220"/>
        </w:trPr>
        <w:tc>
          <w:tcPr>
            <w:tcW w:w="1242" w:type="dxa"/>
            <w:vAlign w:val="center"/>
          </w:tcPr>
          <w:p w14:paraId="123BC1C7" w14:textId="0C6E8003" w:rsidR="007B0B47" w:rsidRDefault="007B0B47" w:rsidP="007D135B">
            <w:pPr>
              <w:pStyle w:val="NoSpacing"/>
              <w:rPr>
                <w:lang w:val="en-GB"/>
              </w:rPr>
            </w:pPr>
            <w:r>
              <w:rPr>
                <w:rFonts w:eastAsia="Times New Roman"/>
                <w:color w:val="000000"/>
                <w:sz w:val="16"/>
                <w:szCs w:val="16"/>
              </w:rPr>
              <w:t>ERBB2</w:t>
            </w:r>
          </w:p>
        </w:tc>
        <w:tc>
          <w:tcPr>
            <w:tcW w:w="1134" w:type="dxa"/>
            <w:vAlign w:val="center"/>
          </w:tcPr>
          <w:p w14:paraId="1985BD72" w14:textId="78547295"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ERBB2</w:t>
            </w:r>
          </w:p>
        </w:tc>
        <w:tc>
          <w:tcPr>
            <w:tcW w:w="6946" w:type="dxa"/>
            <w:vAlign w:val="center"/>
          </w:tcPr>
          <w:p w14:paraId="3AC18333" w14:textId="3BE3A26C" w:rsidR="007B0B47" w:rsidRDefault="007B0B47" w:rsidP="007D135B">
            <w:pPr>
              <w:pStyle w:val="NoSpacing"/>
              <w:rPr>
                <w:lang w:val="en-GB"/>
              </w:rPr>
            </w:pPr>
            <w:r>
              <w:rPr>
                <w:rFonts w:eastAsia="Times New Roman"/>
                <w:color w:val="000000"/>
                <w:sz w:val="16"/>
                <w:szCs w:val="16"/>
              </w:rPr>
              <w:t>Cardiomyocyte survival and homeostasis; maintenance of LV function</w:t>
            </w:r>
          </w:p>
        </w:tc>
      </w:tr>
      <w:tr w:rsidR="007B0B47" w14:paraId="73543478" w14:textId="77777777" w:rsidTr="0043125D">
        <w:tc>
          <w:tcPr>
            <w:tcW w:w="1242" w:type="dxa"/>
            <w:vAlign w:val="center"/>
          </w:tcPr>
          <w:p w14:paraId="3771D9A2" w14:textId="26DAE77F" w:rsidR="007B0B47" w:rsidRDefault="007B0B47" w:rsidP="007D135B">
            <w:pPr>
              <w:pStyle w:val="NoSpacing"/>
              <w:rPr>
                <w:lang w:val="en-GB"/>
              </w:rPr>
            </w:pPr>
            <w:r>
              <w:rPr>
                <w:rFonts w:eastAsia="Times New Roman"/>
                <w:color w:val="000000"/>
                <w:sz w:val="16"/>
                <w:szCs w:val="16"/>
              </w:rPr>
              <w:t>KIT</w:t>
            </w:r>
          </w:p>
        </w:tc>
        <w:tc>
          <w:tcPr>
            <w:tcW w:w="1134" w:type="dxa"/>
            <w:vAlign w:val="center"/>
          </w:tcPr>
          <w:p w14:paraId="25B6F3E5" w14:textId="5ABCA3F5"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KIT</w:t>
            </w:r>
          </w:p>
        </w:tc>
        <w:tc>
          <w:tcPr>
            <w:tcW w:w="6946" w:type="dxa"/>
            <w:vAlign w:val="center"/>
          </w:tcPr>
          <w:p w14:paraId="76B75C13" w14:textId="25BD4558" w:rsidR="007B0B47" w:rsidRDefault="007B0B47" w:rsidP="007D135B">
            <w:pPr>
              <w:pStyle w:val="NoSpacing"/>
              <w:rPr>
                <w:lang w:val="en-GB"/>
              </w:rPr>
            </w:pPr>
            <w:r>
              <w:rPr>
                <w:rFonts w:eastAsia="Times New Roman"/>
                <w:color w:val="000000"/>
                <w:sz w:val="16"/>
                <w:szCs w:val="16"/>
              </w:rPr>
              <w:t>Promotes CSC and immature cardiomyocyte differentiation; promotes homing to sites of MI, promoting repair.</w:t>
            </w:r>
          </w:p>
        </w:tc>
      </w:tr>
      <w:tr w:rsidR="007B0B47" w14:paraId="1AE6986C" w14:textId="77777777" w:rsidTr="0043125D">
        <w:trPr>
          <w:trHeight w:val="299"/>
        </w:trPr>
        <w:tc>
          <w:tcPr>
            <w:tcW w:w="1242" w:type="dxa"/>
            <w:vAlign w:val="center"/>
          </w:tcPr>
          <w:p w14:paraId="006DCB45" w14:textId="6919FEEF" w:rsidR="007B0B47" w:rsidRDefault="007B0B47" w:rsidP="007D135B">
            <w:pPr>
              <w:pStyle w:val="NoSpacing"/>
              <w:rPr>
                <w:lang w:val="en-GB"/>
              </w:rPr>
            </w:pPr>
            <w:r>
              <w:rPr>
                <w:rFonts w:eastAsia="Times New Roman"/>
                <w:color w:val="000000"/>
                <w:sz w:val="16"/>
                <w:szCs w:val="16"/>
              </w:rPr>
              <w:t>ABL/ARG</w:t>
            </w:r>
          </w:p>
        </w:tc>
        <w:tc>
          <w:tcPr>
            <w:tcW w:w="1134" w:type="dxa"/>
            <w:vAlign w:val="center"/>
          </w:tcPr>
          <w:p w14:paraId="0F1BCA4B" w14:textId="7844137B"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ABL1</w:t>
            </w:r>
          </w:p>
        </w:tc>
        <w:tc>
          <w:tcPr>
            <w:tcW w:w="6946" w:type="dxa"/>
            <w:vAlign w:val="center"/>
          </w:tcPr>
          <w:p w14:paraId="382C69E0" w14:textId="6E3D8D12" w:rsidR="007B0B47" w:rsidRDefault="007B0B47" w:rsidP="007D135B">
            <w:pPr>
              <w:pStyle w:val="NoSpacing"/>
              <w:rPr>
                <w:lang w:val="en-GB"/>
              </w:rPr>
            </w:pPr>
            <w:r>
              <w:rPr>
                <w:rFonts w:eastAsia="Times New Roman"/>
                <w:color w:val="000000"/>
                <w:sz w:val="16"/>
                <w:szCs w:val="16"/>
              </w:rPr>
              <w:t>Maintains ER homeostasis. LV dysfunction is seen in rodents treated with imatinib</w:t>
            </w:r>
          </w:p>
        </w:tc>
      </w:tr>
      <w:tr w:rsidR="007B0B47" w14:paraId="3C68739B" w14:textId="77777777" w:rsidTr="0043125D">
        <w:trPr>
          <w:trHeight w:val="275"/>
        </w:trPr>
        <w:tc>
          <w:tcPr>
            <w:tcW w:w="1242" w:type="dxa"/>
            <w:vAlign w:val="center"/>
          </w:tcPr>
          <w:p w14:paraId="1B722188" w14:textId="4A59EE37" w:rsidR="007B0B47" w:rsidRDefault="007B0B47" w:rsidP="007D135B">
            <w:pPr>
              <w:pStyle w:val="NoSpacing"/>
              <w:rPr>
                <w:lang w:val="en-GB"/>
              </w:rPr>
            </w:pPr>
            <w:r>
              <w:rPr>
                <w:rFonts w:eastAsia="Times New Roman"/>
                <w:color w:val="000000"/>
                <w:sz w:val="16"/>
                <w:szCs w:val="16"/>
              </w:rPr>
              <w:t>JAK2</w:t>
            </w:r>
          </w:p>
        </w:tc>
        <w:tc>
          <w:tcPr>
            <w:tcW w:w="1134" w:type="dxa"/>
            <w:vAlign w:val="center"/>
          </w:tcPr>
          <w:p w14:paraId="047D1E06" w14:textId="66AC4DDE"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JAK2</w:t>
            </w:r>
          </w:p>
        </w:tc>
        <w:tc>
          <w:tcPr>
            <w:tcW w:w="6946" w:type="dxa"/>
            <w:vAlign w:val="center"/>
          </w:tcPr>
          <w:p w14:paraId="4EF587D2" w14:textId="694F9171" w:rsidR="007B0B47" w:rsidRDefault="007B0B47" w:rsidP="007D135B">
            <w:pPr>
              <w:pStyle w:val="NoSpacing"/>
              <w:rPr>
                <w:lang w:val="en-GB"/>
              </w:rPr>
            </w:pPr>
            <w:r>
              <w:rPr>
                <w:rFonts w:eastAsia="Times New Roman"/>
                <w:color w:val="000000"/>
                <w:sz w:val="16"/>
                <w:szCs w:val="16"/>
              </w:rPr>
              <w:t>JAK2 and STAT3 protective in many pathological settings</w:t>
            </w:r>
          </w:p>
        </w:tc>
      </w:tr>
      <w:tr w:rsidR="007B0B47" w14:paraId="001D0058" w14:textId="77777777" w:rsidTr="0043125D">
        <w:trPr>
          <w:trHeight w:val="265"/>
        </w:trPr>
        <w:tc>
          <w:tcPr>
            <w:tcW w:w="1242" w:type="dxa"/>
            <w:vAlign w:val="center"/>
          </w:tcPr>
          <w:p w14:paraId="0E27E5DE" w14:textId="2C8B9D27" w:rsidR="007B0B47" w:rsidRDefault="007B0B47" w:rsidP="007D135B">
            <w:pPr>
              <w:pStyle w:val="NoSpacing"/>
              <w:rPr>
                <w:lang w:val="en-GB"/>
              </w:rPr>
            </w:pPr>
            <w:r>
              <w:rPr>
                <w:rFonts w:eastAsia="Times New Roman"/>
                <w:color w:val="000000"/>
                <w:sz w:val="16"/>
                <w:szCs w:val="16"/>
              </w:rPr>
              <w:t>FAK</w:t>
            </w:r>
          </w:p>
        </w:tc>
        <w:tc>
          <w:tcPr>
            <w:tcW w:w="1134" w:type="dxa"/>
            <w:vAlign w:val="center"/>
          </w:tcPr>
          <w:p w14:paraId="2BAA1FFC" w14:textId="7B3424F9"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PTK2</w:t>
            </w:r>
          </w:p>
        </w:tc>
        <w:tc>
          <w:tcPr>
            <w:tcW w:w="6946" w:type="dxa"/>
            <w:vAlign w:val="center"/>
          </w:tcPr>
          <w:p w14:paraId="3899D213" w14:textId="669A2F98" w:rsidR="007B0B47" w:rsidRDefault="007B0B47" w:rsidP="007D135B">
            <w:pPr>
              <w:pStyle w:val="NoSpacing"/>
              <w:rPr>
                <w:lang w:val="en-GB"/>
              </w:rPr>
            </w:pPr>
            <w:r>
              <w:rPr>
                <w:rFonts w:eastAsia="Times New Roman"/>
                <w:color w:val="000000"/>
                <w:sz w:val="16"/>
                <w:szCs w:val="16"/>
              </w:rPr>
              <w:t>Antihypertrophic and antifibrotic in heart</w:t>
            </w:r>
          </w:p>
        </w:tc>
      </w:tr>
      <w:tr w:rsidR="007B0B47" w14:paraId="68C24091" w14:textId="77777777" w:rsidTr="0043125D">
        <w:trPr>
          <w:trHeight w:val="283"/>
        </w:trPr>
        <w:tc>
          <w:tcPr>
            <w:tcW w:w="1242" w:type="dxa"/>
            <w:vAlign w:val="center"/>
          </w:tcPr>
          <w:p w14:paraId="73A2D07C" w14:textId="4420D34E" w:rsidR="007B0B47" w:rsidRDefault="007B0B47" w:rsidP="007D135B">
            <w:pPr>
              <w:pStyle w:val="NoSpacing"/>
              <w:rPr>
                <w:lang w:val="en-GB"/>
              </w:rPr>
            </w:pPr>
            <w:r>
              <w:rPr>
                <w:rFonts w:eastAsia="Times New Roman"/>
                <w:color w:val="000000"/>
                <w:sz w:val="16"/>
                <w:szCs w:val="16"/>
              </w:rPr>
              <w:t>DMPK</w:t>
            </w:r>
          </w:p>
        </w:tc>
        <w:tc>
          <w:tcPr>
            <w:tcW w:w="1134" w:type="dxa"/>
            <w:vAlign w:val="center"/>
          </w:tcPr>
          <w:p w14:paraId="48251ECF" w14:textId="1A7B50CE"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DMPK</w:t>
            </w:r>
          </w:p>
        </w:tc>
        <w:tc>
          <w:tcPr>
            <w:tcW w:w="6946" w:type="dxa"/>
            <w:vAlign w:val="center"/>
          </w:tcPr>
          <w:p w14:paraId="531BB381" w14:textId="3EC6F45B" w:rsidR="007B0B47" w:rsidRDefault="007B0B47" w:rsidP="007D135B">
            <w:pPr>
              <w:pStyle w:val="NoSpacing"/>
              <w:rPr>
                <w:lang w:val="en-GB"/>
              </w:rPr>
            </w:pPr>
            <w:r>
              <w:rPr>
                <w:rFonts w:eastAsia="Times New Roman"/>
                <w:color w:val="000000"/>
                <w:sz w:val="16"/>
                <w:szCs w:val="16"/>
              </w:rPr>
              <w:t>Myotonic dystrophy type 1 is caused by excess repeats of the 3′ UTR region of DMPK</w:t>
            </w:r>
          </w:p>
        </w:tc>
      </w:tr>
      <w:tr w:rsidR="007B0B47" w14:paraId="7C1D4EE5" w14:textId="77777777" w:rsidTr="0043125D">
        <w:trPr>
          <w:trHeight w:val="273"/>
        </w:trPr>
        <w:tc>
          <w:tcPr>
            <w:tcW w:w="1242" w:type="dxa"/>
            <w:vAlign w:val="center"/>
          </w:tcPr>
          <w:p w14:paraId="7F33D94F" w14:textId="719918E1" w:rsidR="007B0B47" w:rsidRDefault="007B0B47" w:rsidP="007D135B">
            <w:pPr>
              <w:pStyle w:val="NoSpacing"/>
              <w:rPr>
                <w:lang w:val="en-GB"/>
              </w:rPr>
            </w:pPr>
            <w:r>
              <w:rPr>
                <w:rFonts w:eastAsia="Times New Roman"/>
                <w:color w:val="000000"/>
                <w:sz w:val="16"/>
                <w:szCs w:val="16"/>
              </w:rPr>
              <w:t>LTK</w:t>
            </w:r>
          </w:p>
        </w:tc>
        <w:tc>
          <w:tcPr>
            <w:tcW w:w="1134" w:type="dxa"/>
            <w:vAlign w:val="center"/>
          </w:tcPr>
          <w:p w14:paraId="0324955A" w14:textId="07D7BB7E"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LTK</w:t>
            </w:r>
          </w:p>
        </w:tc>
        <w:tc>
          <w:tcPr>
            <w:tcW w:w="6946" w:type="dxa"/>
            <w:vAlign w:val="center"/>
          </w:tcPr>
          <w:p w14:paraId="2D8255AB" w14:textId="0684ED3D" w:rsidR="007B0B47" w:rsidRDefault="007B0B47" w:rsidP="007D135B">
            <w:pPr>
              <w:pStyle w:val="NoSpacing"/>
              <w:rPr>
                <w:lang w:val="en-GB"/>
              </w:rPr>
            </w:pPr>
            <w:r>
              <w:rPr>
                <w:rFonts w:eastAsia="Times New Roman"/>
                <w:color w:val="000000"/>
                <w:sz w:val="16"/>
                <w:szCs w:val="16"/>
              </w:rPr>
              <w:t>Activation of LTK results in cardiac hypertrophy and cardiomyocyte degeneration</w:t>
            </w:r>
          </w:p>
        </w:tc>
      </w:tr>
      <w:tr w:rsidR="007B0B47" w14:paraId="7701475F" w14:textId="77777777" w:rsidTr="0043125D">
        <w:trPr>
          <w:trHeight w:val="277"/>
        </w:trPr>
        <w:tc>
          <w:tcPr>
            <w:tcW w:w="1242" w:type="dxa"/>
            <w:vAlign w:val="center"/>
          </w:tcPr>
          <w:p w14:paraId="0B68ACDE" w14:textId="348DEA45" w:rsidR="007B0B47" w:rsidRDefault="007B0B47" w:rsidP="007D135B">
            <w:pPr>
              <w:pStyle w:val="NoSpacing"/>
              <w:rPr>
                <w:lang w:val="en-GB"/>
              </w:rPr>
            </w:pPr>
            <w:r>
              <w:rPr>
                <w:rFonts w:eastAsia="Times New Roman"/>
                <w:color w:val="000000"/>
                <w:sz w:val="16"/>
                <w:szCs w:val="16"/>
              </w:rPr>
              <w:t>ROCK</w:t>
            </w:r>
          </w:p>
        </w:tc>
        <w:tc>
          <w:tcPr>
            <w:tcW w:w="1134" w:type="dxa"/>
            <w:vAlign w:val="center"/>
          </w:tcPr>
          <w:p w14:paraId="49BC75EC" w14:textId="7A407D47"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ROCK1/2</w:t>
            </w:r>
          </w:p>
        </w:tc>
        <w:tc>
          <w:tcPr>
            <w:tcW w:w="6946" w:type="dxa"/>
            <w:vAlign w:val="center"/>
          </w:tcPr>
          <w:p w14:paraId="5E04BE31" w14:textId="7F2AAB25" w:rsidR="007B0B47" w:rsidRDefault="007B0B47" w:rsidP="007D135B">
            <w:pPr>
              <w:pStyle w:val="NoSpacing"/>
              <w:rPr>
                <w:lang w:val="en-GB"/>
              </w:rPr>
            </w:pPr>
            <w:r>
              <w:rPr>
                <w:rFonts w:eastAsia="Times New Roman"/>
                <w:color w:val="000000"/>
                <w:sz w:val="16"/>
                <w:szCs w:val="16"/>
              </w:rPr>
              <w:t>Pro-fibrotic and pro-apoptotic in the setting of PO</w:t>
            </w:r>
          </w:p>
        </w:tc>
      </w:tr>
      <w:tr w:rsidR="007B0B47" w14:paraId="5C266313" w14:textId="77777777" w:rsidTr="0043125D">
        <w:trPr>
          <w:trHeight w:val="267"/>
        </w:trPr>
        <w:tc>
          <w:tcPr>
            <w:tcW w:w="1242" w:type="dxa"/>
            <w:vAlign w:val="center"/>
          </w:tcPr>
          <w:p w14:paraId="071C0518" w14:textId="22F4A58D" w:rsidR="007B0B47" w:rsidRDefault="007B0B47" w:rsidP="007D135B">
            <w:pPr>
              <w:pStyle w:val="NoSpacing"/>
              <w:rPr>
                <w:lang w:val="en-GB"/>
              </w:rPr>
            </w:pPr>
            <w:r>
              <w:rPr>
                <w:rFonts w:eastAsia="Times New Roman"/>
                <w:color w:val="000000"/>
                <w:sz w:val="16"/>
                <w:szCs w:val="16"/>
              </w:rPr>
              <w:lastRenderedPageBreak/>
              <w:t>LKB1</w:t>
            </w:r>
          </w:p>
        </w:tc>
        <w:tc>
          <w:tcPr>
            <w:tcW w:w="1134" w:type="dxa"/>
            <w:vAlign w:val="center"/>
          </w:tcPr>
          <w:p w14:paraId="58FC2DAD" w14:textId="171308F4"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STK11</w:t>
            </w:r>
          </w:p>
        </w:tc>
        <w:tc>
          <w:tcPr>
            <w:tcW w:w="6946" w:type="dxa"/>
            <w:vAlign w:val="center"/>
          </w:tcPr>
          <w:p w14:paraId="5D713C62" w14:textId="295418BB" w:rsidR="007B0B47" w:rsidRDefault="007B0B47" w:rsidP="007D135B">
            <w:pPr>
              <w:pStyle w:val="NoSpacing"/>
              <w:rPr>
                <w:lang w:val="en-GB"/>
              </w:rPr>
            </w:pPr>
            <w:r>
              <w:rPr>
                <w:rFonts w:eastAsia="Times New Roman"/>
                <w:color w:val="000000"/>
                <w:sz w:val="16"/>
                <w:szCs w:val="16"/>
              </w:rPr>
              <w:t>Activates AMPK which is pro-angiogenic in heart</w:t>
            </w:r>
          </w:p>
        </w:tc>
      </w:tr>
      <w:tr w:rsidR="007B0B47" w14:paraId="7CF9A41B" w14:textId="77777777" w:rsidTr="0043125D">
        <w:trPr>
          <w:trHeight w:val="271"/>
        </w:trPr>
        <w:tc>
          <w:tcPr>
            <w:tcW w:w="1242" w:type="dxa"/>
            <w:vAlign w:val="center"/>
          </w:tcPr>
          <w:p w14:paraId="47B3CA2F" w14:textId="1A4594EE" w:rsidR="007B0B47" w:rsidRDefault="007B0B47" w:rsidP="007D135B">
            <w:pPr>
              <w:pStyle w:val="NoSpacing"/>
              <w:rPr>
                <w:lang w:val="en-GB"/>
              </w:rPr>
            </w:pPr>
            <w:r>
              <w:rPr>
                <w:rFonts w:eastAsia="Times New Roman"/>
                <w:color w:val="000000"/>
                <w:sz w:val="16"/>
                <w:szCs w:val="16"/>
              </w:rPr>
              <w:t>ERK1/2</w:t>
            </w:r>
          </w:p>
        </w:tc>
        <w:tc>
          <w:tcPr>
            <w:tcW w:w="1134" w:type="dxa"/>
            <w:vAlign w:val="center"/>
          </w:tcPr>
          <w:p w14:paraId="576057B2" w14:textId="504B2B5E"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MAPK3/1</w:t>
            </w:r>
          </w:p>
        </w:tc>
        <w:tc>
          <w:tcPr>
            <w:tcW w:w="6946" w:type="dxa"/>
            <w:vAlign w:val="center"/>
          </w:tcPr>
          <w:p w14:paraId="261133B6" w14:textId="13CC2D7E" w:rsidR="007B0B47" w:rsidRDefault="007B0B47" w:rsidP="007D135B">
            <w:pPr>
              <w:pStyle w:val="NoSpacing"/>
              <w:rPr>
                <w:lang w:val="en-GB"/>
              </w:rPr>
            </w:pPr>
            <w:r>
              <w:rPr>
                <w:rFonts w:eastAsia="Times New Roman"/>
                <w:color w:val="000000"/>
                <w:sz w:val="16"/>
                <w:szCs w:val="16"/>
              </w:rPr>
              <w:t>Generally promotes survival and may modulate physiological (but not pathological) hypertrophy</w:t>
            </w:r>
          </w:p>
        </w:tc>
      </w:tr>
      <w:tr w:rsidR="007B0B47" w14:paraId="6F9237B1" w14:textId="77777777" w:rsidTr="001517BB">
        <w:trPr>
          <w:trHeight w:val="235"/>
        </w:trPr>
        <w:tc>
          <w:tcPr>
            <w:tcW w:w="1242" w:type="dxa"/>
            <w:vAlign w:val="center"/>
          </w:tcPr>
          <w:p w14:paraId="10199B98" w14:textId="1AF9FAD7" w:rsidR="007B0B47" w:rsidRDefault="007B0B47" w:rsidP="007D135B">
            <w:pPr>
              <w:pStyle w:val="NoSpacing"/>
              <w:rPr>
                <w:lang w:val="en-GB"/>
              </w:rPr>
            </w:pPr>
            <w:r>
              <w:rPr>
                <w:rFonts w:eastAsia="Times New Roman"/>
                <w:color w:val="000000"/>
                <w:sz w:val="16"/>
                <w:szCs w:val="16"/>
              </w:rPr>
              <w:t>PKCα</w:t>
            </w:r>
          </w:p>
        </w:tc>
        <w:tc>
          <w:tcPr>
            <w:tcW w:w="1134" w:type="dxa"/>
            <w:vAlign w:val="center"/>
          </w:tcPr>
          <w:p w14:paraId="4172CC64" w14:textId="120E3386"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PRKCA</w:t>
            </w:r>
          </w:p>
        </w:tc>
        <w:tc>
          <w:tcPr>
            <w:tcW w:w="6946" w:type="dxa"/>
            <w:vAlign w:val="center"/>
          </w:tcPr>
          <w:p w14:paraId="6C17FEAE" w14:textId="68EB5AC1" w:rsidR="007B0B47" w:rsidRDefault="007B0B47" w:rsidP="007D135B">
            <w:pPr>
              <w:pStyle w:val="NoSpacing"/>
              <w:rPr>
                <w:lang w:val="en-GB"/>
              </w:rPr>
            </w:pPr>
            <w:r>
              <w:rPr>
                <w:rFonts w:eastAsia="Times New Roman"/>
                <w:color w:val="000000"/>
                <w:sz w:val="16"/>
                <w:szCs w:val="16"/>
              </w:rPr>
              <w:t>Adverse effects on heart in setting of PO</w:t>
            </w:r>
          </w:p>
        </w:tc>
      </w:tr>
      <w:tr w:rsidR="007B0B47" w14:paraId="35E11A48" w14:textId="77777777" w:rsidTr="001517BB">
        <w:trPr>
          <w:trHeight w:val="451"/>
        </w:trPr>
        <w:tc>
          <w:tcPr>
            <w:tcW w:w="1242" w:type="dxa"/>
            <w:vAlign w:val="center"/>
          </w:tcPr>
          <w:p w14:paraId="576F8373" w14:textId="280584EB" w:rsidR="007B0B47" w:rsidRDefault="007B0B47" w:rsidP="007D135B">
            <w:pPr>
              <w:pStyle w:val="NoSpacing"/>
              <w:rPr>
                <w:lang w:val="en-GB"/>
              </w:rPr>
            </w:pPr>
            <w:r>
              <w:rPr>
                <w:rFonts w:eastAsia="Times New Roman"/>
                <w:color w:val="000000"/>
                <w:sz w:val="16"/>
                <w:szCs w:val="16"/>
              </w:rPr>
              <w:t>PKG</w:t>
            </w:r>
          </w:p>
        </w:tc>
        <w:tc>
          <w:tcPr>
            <w:tcW w:w="1134" w:type="dxa"/>
            <w:vAlign w:val="center"/>
          </w:tcPr>
          <w:p w14:paraId="6C12C03F" w14:textId="45DB663C"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PRKG1</w:t>
            </w:r>
          </w:p>
        </w:tc>
        <w:tc>
          <w:tcPr>
            <w:tcW w:w="6946" w:type="dxa"/>
            <w:vAlign w:val="center"/>
          </w:tcPr>
          <w:p w14:paraId="26661930" w14:textId="17C2E6D6" w:rsidR="007B0B47" w:rsidRDefault="007B0B47" w:rsidP="007D135B">
            <w:pPr>
              <w:pStyle w:val="NoSpacing"/>
              <w:rPr>
                <w:lang w:val="en-GB"/>
              </w:rPr>
            </w:pPr>
            <w:r>
              <w:rPr>
                <w:rFonts w:eastAsia="Times New Roman"/>
                <w:color w:val="000000"/>
                <w:sz w:val="16"/>
                <w:szCs w:val="16"/>
              </w:rPr>
              <w:t>One of the four nodal kinases in HF; activated by PDE5 inhibitors; inhibits apoptosis, hypertrophy and β</w:t>
            </w:r>
            <w:r>
              <w:rPr>
                <w:rFonts w:eastAsia="Times New Roman"/>
                <w:color w:val="000000"/>
                <w:sz w:val="16"/>
                <w:szCs w:val="16"/>
              </w:rPr>
              <w:noBreakHyphen/>
              <w:t>adrenergic responses</w:t>
            </w:r>
          </w:p>
        </w:tc>
      </w:tr>
      <w:tr w:rsidR="007B0B47" w14:paraId="7338EC24" w14:textId="77777777" w:rsidTr="001517BB">
        <w:trPr>
          <w:trHeight w:val="273"/>
        </w:trPr>
        <w:tc>
          <w:tcPr>
            <w:tcW w:w="1242" w:type="dxa"/>
            <w:vAlign w:val="center"/>
          </w:tcPr>
          <w:p w14:paraId="17BA1FD0" w14:textId="2B1E62F4" w:rsidR="007B0B47" w:rsidRDefault="007B0B47" w:rsidP="007D135B">
            <w:pPr>
              <w:pStyle w:val="NoSpacing"/>
              <w:rPr>
                <w:lang w:val="en-GB"/>
              </w:rPr>
            </w:pPr>
            <w:r>
              <w:rPr>
                <w:rFonts w:eastAsia="Times New Roman"/>
                <w:color w:val="000000"/>
                <w:sz w:val="16"/>
                <w:szCs w:val="16"/>
              </w:rPr>
              <w:t>PIM Kinase</w:t>
            </w:r>
          </w:p>
        </w:tc>
        <w:tc>
          <w:tcPr>
            <w:tcW w:w="1134" w:type="dxa"/>
            <w:vAlign w:val="center"/>
          </w:tcPr>
          <w:p w14:paraId="5A63385E" w14:textId="0CEDDB60" w:rsidR="007B0B47" w:rsidRDefault="007B0B47" w:rsidP="004F3492">
            <w:pPr>
              <w:pStyle w:val="NoSpacing"/>
              <w:rPr>
                <w:lang w:val="en-GB"/>
              </w:rPr>
            </w:pPr>
            <w:r>
              <w:rPr>
                <w:rFonts w:eastAsia="Times New Roman"/>
                <w:color w:val="000000"/>
                <w:sz w:val="16"/>
                <w:szCs w:val="16"/>
              </w:rPr>
              <w:t> </w:t>
            </w:r>
            <w:r w:rsidR="0043125D">
              <w:rPr>
                <w:rFonts w:eastAsia="Times New Roman"/>
                <w:color w:val="000000"/>
                <w:sz w:val="16"/>
                <w:szCs w:val="16"/>
              </w:rPr>
              <w:t>PIM1</w:t>
            </w:r>
          </w:p>
        </w:tc>
        <w:tc>
          <w:tcPr>
            <w:tcW w:w="6946" w:type="dxa"/>
            <w:vAlign w:val="center"/>
          </w:tcPr>
          <w:p w14:paraId="2B7644C4" w14:textId="389F18E2" w:rsidR="007B0B47" w:rsidRDefault="007B0B47" w:rsidP="007D135B">
            <w:pPr>
              <w:pStyle w:val="NoSpacing"/>
              <w:rPr>
                <w:lang w:val="en-GB"/>
              </w:rPr>
            </w:pPr>
            <w:r>
              <w:rPr>
                <w:rFonts w:eastAsia="Times New Roman"/>
                <w:color w:val="000000"/>
                <w:sz w:val="16"/>
                <w:szCs w:val="16"/>
              </w:rPr>
              <w:t>Pro-survival; activated by AKT; regulated at level of gene expression</w:t>
            </w:r>
          </w:p>
        </w:tc>
      </w:tr>
      <w:tr w:rsidR="007B0B47" w14:paraId="550FFD08" w14:textId="77777777" w:rsidTr="0043125D">
        <w:tc>
          <w:tcPr>
            <w:tcW w:w="1242" w:type="dxa"/>
            <w:shd w:val="clear" w:color="auto" w:fill="E6E6E6"/>
            <w:vAlign w:val="center"/>
          </w:tcPr>
          <w:p w14:paraId="69C81238" w14:textId="4A8A6646" w:rsidR="007B0B47" w:rsidRDefault="007B0B47" w:rsidP="007D135B">
            <w:pPr>
              <w:pStyle w:val="NoSpacing"/>
              <w:rPr>
                <w:lang w:val="en-GB"/>
              </w:rPr>
            </w:pPr>
            <w:r>
              <w:rPr>
                <w:rFonts w:eastAsia="Times New Roman"/>
                <w:color w:val="000000"/>
                <w:sz w:val="16"/>
                <w:szCs w:val="16"/>
              </w:rPr>
              <w:t>CAMKII</w:t>
            </w:r>
          </w:p>
        </w:tc>
        <w:tc>
          <w:tcPr>
            <w:tcW w:w="1134" w:type="dxa"/>
            <w:shd w:val="clear" w:color="auto" w:fill="E6E6E6"/>
            <w:vAlign w:val="center"/>
          </w:tcPr>
          <w:p w14:paraId="3B6FD2F9" w14:textId="27BE1C39" w:rsidR="007B0B47" w:rsidRDefault="007B0B47" w:rsidP="004F3492">
            <w:pPr>
              <w:pStyle w:val="NoSpacing"/>
              <w:rPr>
                <w:lang w:val="en-GB"/>
              </w:rPr>
            </w:pPr>
            <w:r>
              <w:rPr>
                <w:rFonts w:eastAsia="Times New Roman"/>
                <w:color w:val="000000"/>
                <w:sz w:val="16"/>
                <w:szCs w:val="16"/>
              </w:rPr>
              <w:t> </w:t>
            </w:r>
            <w:r w:rsidR="001517BB">
              <w:rPr>
                <w:rFonts w:eastAsia="Times New Roman"/>
                <w:color w:val="000000"/>
                <w:sz w:val="16"/>
                <w:szCs w:val="16"/>
              </w:rPr>
              <w:t>CAMK2A</w:t>
            </w:r>
          </w:p>
        </w:tc>
        <w:tc>
          <w:tcPr>
            <w:tcW w:w="6946" w:type="dxa"/>
            <w:shd w:val="clear" w:color="auto" w:fill="E6E6E6"/>
            <w:vAlign w:val="center"/>
          </w:tcPr>
          <w:p w14:paraId="4BFD721F" w14:textId="397F0234" w:rsidR="007B0B47" w:rsidRDefault="007B0B47" w:rsidP="007D135B">
            <w:pPr>
              <w:pStyle w:val="NoSpacing"/>
              <w:rPr>
                <w:lang w:val="en-GB"/>
              </w:rPr>
            </w:pPr>
            <w:r>
              <w:rPr>
                <w:rFonts w:eastAsia="Times New Roman"/>
                <w:color w:val="000000"/>
                <w:sz w:val="16"/>
                <w:szCs w:val="16"/>
              </w:rPr>
              <w:t>Nodal kinase in HF; pro-hypertrophic; promotes decompensation in setting of PO Mechanism of cardiotoxicity involves regulation of CAMKII gene expression and Ca2+ handling</w:t>
            </w:r>
          </w:p>
        </w:tc>
      </w:tr>
      <w:tr w:rsidR="007B0B47" w14:paraId="7C7ADB13" w14:textId="77777777" w:rsidTr="0043125D">
        <w:trPr>
          <w:trHeight w:val="307"/>
        </w:trPr>
        <w:tc>
          <w:tcPr>
            <w:tcW w:w="1242" w:type="dxa"/>
            <w:vAlign w:val="center"/>
          </w:tcPr>
          <w:p w14:paraId="616AF9B7" w14:textId="58844926" w:rsidR="007B0B47" w:rsidRDefault="007B0B47" w:rsidP="007D135B">
            <w:pPr>
              <w:pStyle w:val="NoSpacing"/>
              <w:rPr>
                <w:lang w:val="en-GB"/>
              </w:rPr>
            </w:pPr>
            <w:r>
              <w:rPr>
                <w:rFonts w:eastAsia="Times New Roman"/>
                <w:color w:val="000000"/>
                <w:sz w:val="16"/>
                <w:szCs w:val="16"/>
              </w:rPr>
              <w:t>GRK2, GRK5</w:t>
            </w:r>
          </w:p>
        </w:tc>
        <w:tc>
          <w:tcPr>
            <w:tcW w:w="1134" w:type="dxa"/>
            <w:vAlign w:val="center"/>
          </w:tcPr>
          <w:p w14:paraId="5FFACB34" w14:textId="4ECA7C0D" w:rsidR="007B0B47" w:rsidRDefault="007B0B47" w:rsidP="004F3492">
            <w:pPr>
              <w:pStyle w:val="NoSpacing"/>
              <w:rPr>
                <w:lang w:val="en-GB"/>
              </w:rPr>
            </w:pPr>
            <w:r>
              <w:rPr>
                <w:rFonts w:eastAsia="Times New Roman"/>
                <w:color w:val="000000"/>
                <w:sz w:val="16"/>
                <w:szCs w:val="16"/>
              </w:rPr>
              <w:t> </w:t>
            </w:r>
            <w:r w:rsidR="00895D2A">
              <w:rPr>
                <w:rFonts w:eastAsia="Times New Roman"/>
                <w:color w:val="000000"/>
                <w:sz w:val="16"/>
                <w:szCs w:val="16"/>
              </w:rPr>
              <w:t xml:space="preserve">ADRBK1, </w:t>
            </w:r>
            <w:r w:rsidR="001517BB">
              <w:rPr>
                <w:rFonts w:eastAsia="Times New Roman"/>
                <w:color w:val="000000"/>
                <w:sz w:val="16"/>
                <w:szCs w:val="16"/>
              </w:rPr>
              <w:t>GRK5</w:t>
            </w:r>
          </w:p>
        </w:tc>
        <w:tc>
          <w:tcPr>
            <w:tcW w:w="6946" w:type="dxa"/>
            <w:vAlign w:val="center"/>
          </w:tcPr>
          <w:p w14:paraId="33526F0B" w14:textId="5500DC30" w:rsidR="007B0B47" w:rsidRDefault="007B0B47" w:rsidP="007D135B">
            <w:pPr>
              <w:pStyle w:val="NoSpacing"/>
              <w:rPr>
                <w:lang w:val="en-GB"/>
              </w:rPr>
            </w:pPr>
            <w:r>
              <w:rPr>
                <w:rFonts w:eastAsia="Times New Roman"/>
                <w:color w:val="000000"/>
                <w:sz w:val="16"/>
                <w:szCs w:val="16"/>
              </w:rPr>
              <w:t>Downregulates β</w:t>
            </w:r>
            <w:r>
              <w:rPr>
                <w:rFonts w:eastAsia="Times New Roman"/>
                <w:color w:val="000000"/>
                <w:sz w:val="16"/>
                <w:szCs w:val="16"/>
              </w:rPr>
              <w:noBreakHyphen/>
              <w:t>adrenergic signalling through recruitment of β</w:t>
            </w:r>
            <w:r>
              <w:rPr>
                <w:rFonts w:eastAsia="Times New Roman"/>
                <w:color w:val="000000"/>
                <w:sz w:val="16"/>
                <w:szCs w:val="16"/>
              </w:rPr>
              <w:noBreakHyphen/>
              <w:t>arrestin</w:t>
            </w:r>
          </w:p>
        </w:tc>
      </w:tr>
      <w:tr w:rsidR="007B0B47" w14:paraId="5A4B13FF" w14:textId="77777777" w:rsidTr="004039CB">
        <w:trPr>
          <w:trHeight w:val="274"/>
        </w:trPr>
        <w:tc>
          <w:tcPr>
            <w:tcW w:w="1242" w:type="dxa"/>
            <w:vAlign w:val="center"/>
          </w:tcPr>
          <w:p w14:paraId="10335F31" w14:textId="1D0BF2DC" w:rsidR="007B0B47" w:rsidRDefault="007B0B47" w:rsidP="007D135B">
            <w:pPr>
              <w:pStyle w:val="NoSpacing"/>
              <w:rPr>
                <w:lang w:val="en-GB"/>
              </w:rPr>
            </w:pPr>
            <w:r>
              <w:rPr>
                <w:rFonts w:eastAsia="Times New Roman"/>
                <w:color w:val="000000"/>
                <w:sz w:val="16"/>
                <w:szCs w:val="16"/>
              </w:rPr>
              <w:t>ASK1</w:t>
            </w:r>
          </w:p>
        </w:tc>
        <w:tc>
          <w:tcPr>
            <w:tcW w:w="1134" w:type="dxa"/>
            <w:vAlign w:val="center"/>
          </w:tcPr>
          <w:p w14:paraId="1DD794DF" w14:textId="56B398FC" w:rsidR="007B0B47" w:rsidRDefault="007B0B47" w:rsidP="004F3492">
            <w:pPr>
              <w:pStyle w:val="NoSpacing"/>
              <w:rPr>
                <w:lang w:val="en-GB"/>
              </w:rPr>
            </w:pPr>
            <w:r>
              <w:rPr>
                <w:rFonts w:eastAsia="Times New Roman"/>
                <w:color w:val="000000"/>
                <w:sz w:val="16"/>
                <w:szCs w:val="16"/>
              </w:rPr>
              <w:t> </w:t>
            </w:r>
            <w:r w:rsidR="001517BB">
              <w:rPr>
                <w:rFonts w:eastAsia="Times New Roman"/>
                <w:color w:val="000000"/>
                <w:sz w:val="16"/>
                <w:szCs w:val="16"/>
              </w:rPr>
              <w:t>MAP3K5</w:t>
            </w:r>
          </w:p>
        </w:tc>
        <w:tc>
          <w:tcPr>
            <w:tcW w:w="6946" w:type="dxa"/>
            <w:vAlign w:val="center"/>
          </w:tcPr>
          <w:p w14:paraId="72770015" w14:textId="7087B711" w:rsidR="007B0B47" w:rsidRDefault="007B0B47" w:rsidP="007D135B">
            <w:pPr>
              <w:pStyle w:val="NoSpacing"/>
              <w:rPr>
                <w:lang w:val="en-GB"/>
              </w:rPr>
            </w:pPr>
            <w:r>
              <w:rPr>
                <w:rFonts w:eastAsia="Times New Roman"/>
                <w:color w:val="000000"/>
                <w:sz w:val="16"/>
                <w:szCs w:val="16"/>
              </w:rPr>
              <w:t>Promotes pathological hypertrophy and remodelling; pro-apoptotic</w:t>
            </w:r>
          </w:p>
        </w:tc>
      </w:tr>
    </w:tbl>
    <w:p w14:paraId="3417012E" w14:textId="77777777" w:rsidR="00626451" w:rsidRDefault="00626451" w:rsidP="00FF4768">
      <w:pPr>
        <w:pStyle w:val="NoSpacing"/>
        <w:tabs>
          <w:tab w:val="left" w:pos="1307"/>
        </w:tabs>
        <w:rPr>
          <w:rFonts w:asciiTheme="minorHAnsi" w:hAnsiTheme="minorHAnsi" w:cs="Lucida Grande"/>
          <w:color w:val="000000" w:themeColor="text1"/>
        </w:rPr>
      </w:pPr>
    </w:p>
    <w:p w14:paraId="7FF05BB0" w14:textId="77777777" w:rsidR="007E69F8" w:rsidRDefault="007E69F8">
      <w:pPr>
        <w:spacing w:after="200" w:line="276" w:lineRule="auto"/>
        <w:rPr>
          <w:rFonts w:asciiTheme="minorHAnsi" w:hAnsiTheme="minorHAnsi" w:cs="Lucida Grande"/>
          <w:b/>
          <w:color w:val="000000" w:themeColor="text1"/>
          <w:sz w:val="24"/>
          <w:szCs w:val="24"/>
        </w:rPr>
      </w:pPr>
      <w:r>
        <w:rPr>
          <w:rFonts w:asciiTheme="minorHAnsi" w:hAnsiTheme="minorHAnsi" w:cs="Lucida Grande"/>
          <w:b/>
          <w:color w:val="000000" w:themeColor="text1"/>
          <w:sz w:val="24"/>
          <w:szCs w:val="24"/>
        </w:rPr>
        <w:br w:type="page"/>
      </w:r>
    </w:p>
    <w:p w14:paraId="6BAFC0C5" w14:textId="139CC2F8" w:rsidR="003A654E" w:rsidRPr="003A654E" w:rsidRDefault="003A654E" w:rsidP="00FF4768">
      <w:pPr>
        <w:pStyle w:val="NoSpacing"/>
        <w:tabs>
          <w:tab w:val="left" w:pos="1307"/>
        </w:tabs>
        <w:rPr>
          <w:rFonts w:asciiTheme="minorHAnsi" w:hAnsiTheme="minorHAnsi" w:cs="Lucida Grande"/>
          <w:b/>
          <w:color w:val="000000" w:themeColor="text1"/>
          <w:sz w:val="24"/>
          <w:szCs w:val="24"/>
        </w:rPr>
      </w:pPr>
      <w:r w:rsidRPr="003A654E">
        <w:rPr>
          <w:rFonts w:asciiTheme="minorHAnsi" w:hAnsiTheme="minorHAnsi" w:cs="Lucida Grande"/>
          <w:b/>
          <w:color w:val="000000" w:themeColor="text1"/>
          <w:sz w:val="24"/>
          <w:szCs w:val="24"/>
        </w:rPr>
        <w:lastRenderedPageBreak/>
        <w:t>Hepatotoxicity</w:t>
      </w:r>
    </w:p>
    <w:p w14:paraId="388FE6A3" w14:textId="77777777" w:rsidR="00FF4768" w:rsidRDefault="00FF4768" w:rsidP="000603F9">
      <w:pPr>
        <w:pStyle w:val="NoSpacing"/>
        <w:rPr>
          <w:rFonts w:asciiTheme="minorHAnsi" w:hAnsiTheme="minorHAnsi" w:cs="Lucida Grande"/>
          <w:color w:val="000000" w:themeColor="text1"/>
        </w:rPr>
      </w:pPr>
    </w:p>
    <w:p w14:paraId="6407E2A8" w14:textId="61993F93" w:rsidR="00A4484E" w:rsidRDefault="00A92712"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The state of knowledge on hepatotoxicity is rather different to that of cardiotoxicity. While the understanding of basic mechanisms is growing</w:t>
      </w:r>
      <w:r w:rsidR="001E6B6D">
        <w:rPr>
          <w:rFonts w:asciiTheme="minorHAnsi" w:hAnsiTheme="minorHAnsi" w:cs="Lucida Grande"/>
          <w:color w:val="000000" w:themeColor="text1"/>
        </w:rPr>
        <w:t xml:space="preserve"> </w:t>
      </w:r>
      <w:r w:rsidR="001E6B6D">
        <w:rPr>
          <w:lang w:val="en-GB"/>
        </w:rPr>
        <w:fldChar w:fldCharType="begin">
          <w:fldData xml:space="preserve">PEVuZE5vdGU+PENpdGU+PEF1dGhvcj5SdXNzbWFubjwvQXV0aG9yPjxZZWFyPjIwMDk8L1llYXI+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</w:fldData>
        </w:fldChar>
      </w:r>
      <w:r w:rsidR="00E05EC9">
        <w:rPr>
          <w:lang w:val="en-GB"/>
        </w:rPr>
        <w:instrText xml:space="preserve"> ADDIN EN.CITE </w:instrText>
      </w:r>
      <w:r w:rsidR="00E05EC9">
        <w:rPr>
          <w:lang w:val="en-GB"/>
        </w:rPr>
        <w:fldChar w:fldCharType="begin">
          <w:fldData xml:space="preserve">PEVuZE5vdGU+PENpdGU+PEF1dGhvcj5SdXNzbWFubjwvQXV0aG9yPjxZZWFyPjIwMDk8L1llYXI+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</w:fldData>
        </w:fldChar>
      </w:r>
      <w:r w:rsidR="00E05EC9">
        <w:rPr>
          <w:lang w:val="en-GB"/>
        </w:rPr>
        <w:instrText xml:space="preserve"> ADDIN EN.CITE.DATA </w:instrText>
      </w:r>
      <w:r w:rsidR="00E05EC9">
        <w:rPr>
          <w:lang w:val="en-GB"/>
        </w:rPr>
      </w:r>
      <w:r w:rsidR="00E05EC9">
        <w:rPr>
          <w:lang w:val="en-GB"/>
        </w:rPr>
        <w:fldChar w:fldCharType="end"/>
      </w:r>
      <w:r w:rsidR="001E6B6D">
        <w:rPr>
          <w:lang w:val="en-GB"/>
        </w:rPr>
      </w:r>
      <w:r w:rsidR="001E6B6D">
        <w:rPr>
          <w:lang w:val="en-GB"/>
        </w:rPr>
        <w:fldChar w:fldCharType="separate"/>
      </w:r>
      <w:r w:rsidR="00E05EC9">
        <w:rPr>
          <w:noProof/>
          <w:lang w:val="en-GB"/>
        </w:rPr>
        <w:t>[</w:t>
      </w:r>
      <w:hyperlink w:anchor="_ENREF_2" w:tooltip="Russmann, 2009 #111" w:history="1">
        <w:r w:rsidR="00D313D2">
          <w:rPr>
            <w:noProof/>
            <w:lang w:val="en-GB"/>
          </w:rPr>
          <w:t>2</w:t>
        </w:r>
      </w:hyperlink>
      <w:r w:rsidR="00E05EC9">
        <w:rPr>
          <w:noProof/>
          <w:lang w:val="en-GB"/>
        </w:rPr>
        <w:t xml:space="preserve">, </w:t>
      </w:r>
      <w:hyperlink w:anchor="_ENREF_3" w:tooltip="Anderson, 2007 #29" w:history="1">
        <w:r w:rsidR="00D313D2">
          <w:rPr>
            <w:noProof/>
            <w:lang w:val="en-GB"/>
          </w:rPr>
          <w:t>3</w:t>
        </w:r>
      </w:hyperlink>
      <w:r w:rsidR="00E05EC9">
        <w:rPr>
          <w:noProof/>
          <w:lang w:val="en-GB"/>
        </w:rPr>
        <w:t>]</w:t>
      </w:r>
      <w:r w:rsidR="001E6B6D">
        <w:rPr>
          <w:lang w:val="en-GB"/>
        </w:rPr>
        <w:fldChar w:fldCharType="end"/>
      </w:r>
      <w:r>
        <w:rPr>
          <w:rFonts w:asciiTheme="minorHAnsi" w:hAnsiTheme="minorHAnsi" w:cs="Lucida Grande"/>
          <w:color w:val="000000" w:themeColor="text1"/>
        </w:rPr>
        <w:t xml:space="preserve">, there </w:t>
      </w:r>
      <w:r w:rsidR="002A295A">
        <w:rPr>
          <w:rFonts w:asciiTheme="minorHAnsi" w:hAnsiTheme="minorHAnsi" w:cs="Lucida Grande"/>
          <w:color w:val="000000" w:themeColor="text1"/>
        </w:rPr>
        <w:t>seem to be</w:t>
      </w:r>
      <w:r>
        <w:rPr>
          <w:rFonts w:asciiTheme="minorHAnsi" w:hAnsiTheme="minorHAnsi" w:cs="Lucida Grande"/>
          <w:color w:val="000000" w:themeColor="text1"/>
        </w:rPr>
        <w:t xml:space="preserve"> fewer unambiguously defined</w:t>
      </w:r>
      <w:r w:rsidR="00EB7BB1">
        <w:rPr>
          <w:rFonts w:asciiTheme="minorHAnsi" w:hAnsiTheme="minorHAnsi" w:cs="Lucida Grande"/>
          <w:color w:val="000000" w:themeColor="text1"/>
        </w:rPr>
        <w:t xml:space="preserve"> molecular </w:t>
      </w:r>
      <w:r w:rsidR="00A4484E">
        <w:rPr>
          <w:rFonts w:asciiTheme="minorHAnsi" w:hAnsiTheme="minorHAnsi" w:cs="Lucida Grande"/>
          <w:color w:val="000000" w:themeColor="text1"/>
        </w:rPr>
        <w:t>anti-</w:t>
      </w:r>
      <w:r w:rsidR="00EB7BB1">
        <w:rPr>
          <w:rFonts w:asciiTheme="minorHAnsi" w:hAnsiTheme="minorHAnsi" w:cs="Lucida Grande"/>
          <w:color w:val="000000" w:themeColor="text1"/>
        </w:rPr>
        <w:t xml:space="preserve">targets in the sense </w:t>
      </w:r>
      <w:r w:rsidR="00DB2F3A">
        <w:rPr>
          <w:rFonts w:asciiTheme="minorHAnsi" w:hAnsiTheme="minorHAnsi" w:cs="Lucida Grande"/>
          <w:color w:val="000000" w:themeColor="text1"/>
        </w:rPr>
        <w:t>that has been used</w:t>
      </w:r>
      <w:r w:rsidR="00EB7BB1">
        <w:rPr>
          <w:rFonts w:asciiTheme="minorHAnsi" w:hAnsiTheme="minorHAnsi" w:cs="Lucida Grande"/>
          <w:color w:val="000000" w:themeColor="text1"/>
        </w:rPr>
        <w:t xml:space="preserve"> here. For example, in the consensus panel of 44 core safety targets </w:t>
      </w:r>
      <w:r w:rsidR="00D301B2">
        <w:rPr>
          <w:rFonts w:asciiTheme="minorHAnsi" w:hAnsiTheme="minorHAnsi" w:cs="Lucida Grande"/>
          <w:color w:val="000000" w:themeColor="text1"/>
        </w:rPr>
        <w:t>mentioned</w:t>
      </w:r>
      <w:r w:rsidR="00EB7BB1">
        <w:rPr>
          <w:rFonts w:asciiTheme="minorHAnsi" w:hAnsiTheme="minorHAnsi" w:cs="Lucida Grande"/>
          <w:color w:val="000000" w:themeColor="text1"/>
        </w:rPr>
        <w:t xml:space="preserve"> abov</w:t>
      </w:r>
      <w:r w:rsidR="00CF373F">
        <w:rPr>
          <w:rFonts w:asciiTheme="minorHAnsi" w:hAnsiTheme="minorHAnsi" w:cs="Lucida Grande"/>
          <w:color w:val="000000" w:themeColor="text1"/>
        </w:rPr>
        <w:t xml:space="preserve">e </w:t>
      </w:r>
      <w:r w:rsidR="00CF373F">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&lt;EndNote&gt;&lt;Cite&gt;&lt;Author&gt;Bowes&lt;/Author&gt;&lt;Year&gt;2012&lt;/Year&gt;&lt;RecNum&gt;13&lt;/RecNum&gt;&lt;DisplayText&gt;[24]&lt;/DisplayText&gt;&lt;record&gt;&lt;rec-number&gt;13&lt;/rec-number&gt;&lt;foreign-keys&gt;&lt;key app="EN" db-id="frrdwfw9b2tr0jevwpbvdvxv2evwzd20zfd5"&gt;13&lt;/key&gt;&lt;/foreign-keys&gt;&lt;ref-type name="Journal Article"&gt;17&lt;/ref-type&gt;&lt;contributors&gt;&lt;authors&gt;&lt;author&gt;Bowes, J.&lt;/author&gt;&lt;author&gt;Brown, A. J.&lt;/author&gt;&lt;author&gt;Hamon, J.&lt;/author&gt;&lt;author&gt;Jarolimek, W.&lt;/author&gt;&lt;author&gt;Sridhar, A.&lt;/author&gt;&lt;author&gt;Waldron, G.&lt;/author&gt;&lt;author&gt;Whitebread, S.&lt;/author&gt;&lt;/authors&gt;&lt;/contributors&gt;&lt;auth-address&gt;AstraZeneca R&amp;amp;D, Alderley Park, Cheshire SK10 4TG, UK. Joanne.Bowes@astrazeneca.com&lt;/auth-address&gt;&lt;titles&gt;&lt;title&gt;Reducing safety-related drug attrition: the use of in vitro pharmacological profiling&lt;/title&gt;&lt;secondary-title&gt;Nat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discovery&lt;/abbr-1&gt;&lt;/alt-periodical&gt;&lt;pages&gt;909-22&lt;/pages&gt;&lt;volume&gt;11&lt;/volume&gt;&lt;number&gt;12&lt;/number&gt;&lt;edition&gt;2012/12/01&lt;/edition&gt;&lt;keywords&gt;&lt;keyword&gt;*Drug Discovery&lt;/keyword&gt;&lt;keyword&gt;*Drug Industry&lt;/keyword&gt;&lt;keyword&gt;*Drug-Related Side Effects and Adverse Reactions&lt;/keyword&gt;&lt;keyword&gt;Risk Assessment&lt;/keyword&gt;&lt;/keywords&gt;&lt;dates&gt;&lt;year&gt;2012&lt;/year&gt;&lt;pub-dates&gt;&lt;date&gt;Dec&lt;/date&gt;&lt;/pub-dates&gt;&lt;/dates&gt;&lt;isbn&gt;1474-1776&lt;/isbn&gt;&lt;accession-num&gt;23197038&lt;/accession-num&gt;&lt;urls&gt;&lt;/urls&gt;&lt;electronic-resource-num&gt;10.1038/nrd3845&lt;/electronic-resource-num&gt;&lt;remote-database-provider&gt;NLM&lt;/remote-database-provider&gt;&lt;language&gt;eng&lt;/language&gt;&lt;/record&gt;&lt;/Cite&gt;&lt;/EndNote&gt;</w:instrText>
      </w:r>
      <w:r w:rsidR="00CF373F">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24" w:tooltip="Bowes, 2012 #13" w:history="1">
        <w:r w:rsidR="00D313D2">
          <w:rPr>
            <w:rFonts w:asciiTheme="minorHAnsi" w:hAnsiTheme="minorHAnsi" w:cs="Lucida Grande"/>
            <w:noProof/>
            <w:color w:val="000000" w:themeColor="text1"/>
          </w:rPr>
          <w:t>24</w:t>
        </w:r>
      </w:hyperlink>
      <w:r w:rsidR="00623DAA">
        <w:rPr>
          <w:rFonts w:asciiTheme="minorHAnsi" w:hAnsiTheme="minorHAnsi" w:cs="Lucida Grande"/>
          <w:noProof/>
          <w:color w:val="000000" w:themeColor="text1"/>
        </w:rPr>
        <w:t>]</w:t>
      </w:r>
      <w:r w:rsidR="00CF373F">
        <w:rPr>
          <w:rFonts w:asciiTheme="minorHAnsi" w:hAnsiTheme="minorHAnsi" w:cs="Lucida Grande"/>
          <w:color w:val="000000" w:themeColor="text1"/>
        </w:rPr>
        <w:fldChar w:fldCharType="end"/>
      </w:r>
      <w:r w:rsidR="00A4484E">
        <w:rPr>
          <w:rFonts w:asciiTheme="minorHAnsi" w:hAnsiTheme="minorHAnsi" w:cs="Lucida Grande"/>
          <w:color w:val="000000" w:themeColor="text1"/>
        </w:rPr>
        <w:t xml:space="preserve">, </w:t>
      </w:r>
      <w:r w:rsidR="004224EB">
        <w:rPr>
          <w:rFonts w:asciiTheme="minorHAnsi" w:hAnsiTheme="minorHAnsi" w:cs="Lucida Grande"/>
          <w:color w:val="000000" w:themeColor="text1"/>
        </w:rPr>
        <w:t>30</w:t>
      </w:r>
      <w:r w:rsidR="00EB7BB1">
        <w:rPr>
          <w:rFonts w:asciiTheme="minorHAnsi" w:hAnsiTheme="minorHAnsi" w:cs="Lucida Grande"/>
          <w:color w:val="000000" w:themeColor="text1"/>
        </w:rPr>
        <w:t xml:space="preserve"> are annotated as having the cardiovascular system as an affected organ</w:t>
      </w:r>
      <w:r w:rsidR="00D301B2">
        <w:rPr>
          <w:rFonts w:asciiTheme="minorHAnsi" w:hAnsiTheme="minorHAnsi" w:cs="Lucida Grande"/>
          <w:color w:val="000000" w:themeColor="text1"/>
        </w:rPr>
        <w:t xml:space="preserve"> (see Table 1)</w:t>
      </w:r>
      <w:r w:rsidR="00A4484E">
        <w:rPr>
          <w:rFonts w:asciiTheme="minorHAnsi" w:hAnsiTheme="minorHAnsi" w:cs="Lucida Grande"/>
          <w:color w:val="000000" w:themeColor="text1"/>
        </w:rPr>
        <w:t xml:space="preserve">, but there are no annotations for the liver. </w:t>
      </w:r>
      <w:r w:rsidR="00CF373F">
        <w:rPr>
          <w:rFonts w:asciiTheme="minorHAnsi" w:hAnsiTheme="minorHAnsi" w:cs="Lucida Grande"/>
          <w:color w:val="000000" w:themeColor="text1"/>
        </w:rPr>
        <w:t xml:space="preserve">Similarly, in an effort by the FDA to match modes of action (MOA) to </w:t>
      </w:r>
      <w:r w:rsidR="006704C8">
        <w:rPr>
          <w:rFonts w:asciiTheme="minorHAnsi" w:hAnsiTheme="minorHAnsi" w:cs="Lucida Grande"/>
          <w:color w:val="000000" w:themeColor="text1"/>
        </w:rPr>
        <w:t>adverse effects</w:t>
      </w:r>
      <w:r w:rsidR="00CF373F">
        <w:rPr>
          <w:rFonts w:asciiTheme="minorHAnsi" w:hAnsiTheme="minorHAnsi" w:cs="Lucida Grande"/>
          <w:color w:val="000000" w:themeColor="text1"/>
        </w:rPr>
        <w:t xml:space="preserve">, the number of cardiac </w:t>
      </w:r>
      <w:r w:rsidR="006704C8">
        <w:rPr>
          <w:rFonts w:asciiTheme="minorHAnsi" w:hAnsiTheme="minorHAnsi" w:cs="Lucida Grande"/>
          <w:color w:val="000000" w:themeColor="text1"/>
        </w:rPr>
        <w:t xml:space="preserve">mechanisms </w:t>
      </w:r>
      <w:r w:rsidR="006704C8">
        <w:rPr>
          <w:rFonts w:asciiTheme="minorHAnsi" w:hAnsiTheme="minorHAnsi" w:cs="Lucida Grande"/>
          <w:color w:val="000000" w:themeColor="text1"/>
        </w:rPr>
        <w:fldChar w:fldCharType="begin">
          <w:fldData xml:space="preserve">PEVuZE5vdGU+PENpdGU+PEF1dGhvcj5NYXR0aGV3czwvQXV0aG9yPjxZZWFyPjIwMTA8L1llYXI+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</w:fldData>
        </w:fldChar>
      </w:r>
      <w:r w:rsidR="00623DAA">
        <w:rPr>
          <w:rFonts w:asciiTheme="minorHAnsi" w:hAnsiTheme="minorHAnsi" w:cs="Lucida Grande"/>
          <w:color w:val="000000" w:themeColor="text1"/>
        </w:rPr>
        <w:instrText xml:space="preserve"> ADDIN EN.CITE </w:instrText>
      </w:r>
      <w:r w:rsidR="00623DAA">
        <w:rPr>
          <w:rFonts w:asciiTheme="minorHAnsi" w:hAnsiTheme="minorHAnsi" w:cs="Lucida Grande"/>
          <w:color w:val="000000" w:themeColor="text1"/>
        </w:rPr>
        <w:fldChar w:fldCharType="begin">
          <w:fldData xml:space="preserve">PEVuZE5vdGU+PENpdGU+PEF1dGhvcj5NYXR0aGV3czwvQXV0aG9yPjxZZWFyPjIwMTA8L1llYXI+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</w:fldData>
        </w:fldChar>
      </w:r>
      <w:r w:rsidR="00623DAA">
        <w:rPr>
          <w:rFonts w:asciiTheme="minorHAnsi" w:hAnsiTheme="minorHAnsi" w:cs="Lucida Grande"/>
          <w:color w:val="000000" w:themeColor="text1"/>
        </w:rPr>
        <w:instrText xml:space="preserve"> ADDIN EN.CITE.DATA </w:instrText>
      </w:r>
      <w:r w:rsidR="00623DAA">
        <w:rPr>
          <w:rFonts w:asciiTheme="minorHAnsi" w:hAnsiTheme="minorHAnsi" w:cs="Lucida Grande"/>
          <w:color w:val="000000" w:themeColor="text1"/>
        </w:rPr>
      </w:r>
      <w:r w:rsidR="00623DAA">
        <w:rPr>
          <w:rFonts w:asciiTheme="minorHAnsi" w:hAnsiTheme="minorHAnsi" w:cs="Lucida Grande"/>
          <w:color w:val="000000" w:themeColor="text1"/>
        </w:rPr>
        <w:fldChar w:fldCharType="end"/>
      </w:r>
      <w:r w:rsidR="006704C8">
        <w:rPr>
          <w:rFonts w:asciiTheme="minorHAnsi" w:hAnsiTheme="minorHAnsi" w:cs="Lucida Grande"/>
          <w:color w:val="000000" w:themeColor="text1"/>
        </w:rPr>
      </w:r>
      <w:r w:rsidR="006704C8">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21" w:tooltip="Matthews, 2010 #23" w:history="1">
        <w:r w:rsidR="00D313D2">
          <w:rPr>
            <w:rFonts w:asciiTheme="minorHAnsi" w:hAnsiTheme="minorHAnsi" w:cs="Lucida Grande"/>
            <w:noProof/>
            <w:color w:val="000000" w:themeColor="text1"/>
          </w:rPr>
          <w:t>21</w:t>
        </w:r>
      </w:hyperlink>
      <w:r w:rsidR="00623DAA">
        <w:rPr>
          <w:rFonts w:asciiTheme="minorHAnsi" w:hAnsiTheme="minorHAnsi" w:cs="Lucida Grande"/>
          <w:noProof/>
          <w:color w:val="000000" w:themeColor="text1"/>
        </w:rPr>
        <w:t>]</w:t>
      </w:r>
      <w:r w:rsidR="006704C8">
        <w:rPr>
          <w:rFonts w:asciiTheme="minorHAnsi" w:hAnsiTheme="minorHAnsi" w:cs="Lucida Grande"/>
          <w:color w:val="000000" w:themeColor="text1"/>
        </w:rPr>
        <w:fldChar w:fldCharType="end"/>
      </w:r>
      <w:r w:rsidR="006704C8">
        <w:rPr>
          <w:rFonts w:asciiTheme="minorHAnsi" w:hAnsiTheme="minorHAnsi" w:cs="Lucida Grande"/>
          <w:color w:val="000000" w:themeColor="text1"/>
        </w:rPr>
        <w:t xml:space="preserve"> identified far outweighed the hepatobiliary mechanisms </w:t>
      </w:r>
      <w:r w:rsidR="006704C8">
        <w:rPr>
          <w:rFonts w:asciiTheme="minorHAnsi" w:hAnsiTheme="minorHAnsi" w:cs="Lucida Grande"/>
          <w:color w:val="000000" w:themeColor="text1"/>
        </w:rPr>
        <w:fldChar w:fldCharType="begin">
          <w:fldData xml:space="preserve">PEVuZE5vdGU+PENpdGU+PEF1dGhvcj5NYXR0aGV3czwvQXV0aG9yPjxZZWFyPjIwMDk8L1llYXI+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</w:fldData>
        </w:fldChar>
      </w:r>
      <w:r w:rsidR="00623DAA">
        <w:rPr>
          <w:rFonts w:asciiTheme="minorHAnsi" w:hAnsiTheme="minorHAnsi" w:cs="Lucida Grande"/>
          <w:color w:val="000000" w:themeColor="text1"/>
        </w:rPr>
        <w:instrText xml:space="preserve"> ADDIN EN.CITE </w:instrText>
      </w:r>
      <w:r w:rsidR="00623DAA">
        <w:rPr>
          <w:rFonts w:asciiTheme="minorHAnsi" w:hAnsiTheme="minorHAnsi" w:cs="Lucida Grande"/>
          <w:color w:val="000000" w:themeColor="text1"/>
        </w:rPr>
        <w:fldChar w:fldCharType="begin">
          <w:fldData xml:space="preserve">PEVuZE5vdGU+PENpdGU+PEF1dGhvcj5NYXR0aGV3czwvQXV0aG9yPjxZZWFyPjIwMDk8L1llYXI+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</w:fldData>
        </w:fldChar>
      </w:r>
      <w:r w:rsidR="00623DAA">
        <w:rPr>
          <w:rFonts w:asciiTheme="minorHAnsi" w:hAnsiTheme="minorHAnsi" w:cs="Lucida Grande"/>
          <w:color w:val="000000" w:themeColor="text1"/>
        </w:rPr>
        <w:instrText xml:space="preserve"> ADDIN EN.CITE.DATA </w:instrText>
      </w:r>
      <w:r w:rsidR="00623DAA">
        <w:rPr>
          <w:rFonts w:asciiTheme="minorHAnsi" w:hAnsiTheme="minorHAnsi" w:cs="Lucida Grande"/>
          <w:color w:val="000000" w:themeColor="text1"/>
        </w:rPr>
      </w:r>
      <w:r w:rsidR="00623DAA">
        <w:rPr>
          <w:rFonts w:asciiTheme="minorHAnsi" w:hAnsiTheme="minorHAnsi" w:cs="Lucida Grande"/>
          <w:color w:val="000000" w:themeColor="text1"/>
        </w:rPr>
        <w:fldChar w:fldCharType="end"/>
      </w:r>
      <w:r w:rsidR="006704C8">
        <w:rPr>
          <w:rFonts w:asciiTheme="minorHAnsi" w:hAnsiTheme="minorHAnsi" w:cs="Lucida Grande"/>
          <w:color w:val="000000" w:themeColor="text1"/>
        </w:rPr>
      </w:r>
      <w:r w:rsidR="006704C8">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20" w:tooltip="Matthews, 2009 #24" w:history="1">
        <w:r w:rsidR="00D313D2">
          <w:rPr>
            <w:rFonts w:asciiTheme="minorHAnsi" w:hAnsiTheme="minorHAnsi" w:cs="Lucida Grande"/>
            <w:noProof/>
            <w:color w:val="000000" w:themeColor="text1"/>
          </w:rPr>
          <w:t>20</w:t>
        </w:r>
      </w:hyperlink>
      <w:r w:rsidR="00623DAA">
        <w:rPr>
          <w:rFonts w:asciiTheme="minorHAnsi" w:hAnsiTheme="minorHAnsi" w:cs="Lucida Grande"/>
          <w:noProof/>
          <w:color w:val="000000" w:themeColor="text1"/>
        </w:rPr>
        <w:t>]</w:t>
      </w:r>
      <w:r w:rsidR="006704C8">
        <w:rPr>
          <w:rFonts w:asciiTheme="minorHAnsi" w:hAnsiTheme="minorHAnsi" w:cs="Lucida Grande"/>
          <w:color w:val="000000" w:themeColor="text1"/>
        </w:rPr>
        <w:fldChar w:fldCharType="end"/>
      </w:r>
      <w:r w:rsidR="006704C8">
        <w:rPr>
          <w:rFonts w:asciiTheme="minorHAnsi" w:hAnsiTheme="minorHAnsi" w:cs="Lucida Grande"/>
          <w:color w:val="000000" w:themeColor="text1"/>
        </w:rPr>
        <w:t>.</w:t>
      </w:r>
    </w:p>
    <w:p w14:paraId="172C19D7" w14:textId="77777777" w:rsidR="00A4484E" w:rsidRDefault="00A4484E" w:rsidP="000603F9">
      <w:pPr>
        <w:pStyle w:val="NoSpacing"/>
        <w:rPr>
          <w:rFonts w:asciiTheme="minorHAnsi" w:hAnsiTheme="minorHAnsi" w:cs="Lucida Grande"/>
          <w:color w:val="000000" w:themeColor="text1"/>
        </w:rPr>
      </w:pPr>
    </w:p>
    <w:p w14:paraId="52C33B86" w14:textId="384C4510" w:rsidR="001E059F" w:rsidRDefault="00A4484E"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This di</w:t>
      </w:r>
      <w:r w:rsidR="00927225">
        <w:rPr>
          <w:rFonts w:asciiTheme="minorHAnsi" w:hAnsiTheme="minorHAnsi" w:cs="Lucida Grande"/>
          <w:color w:val="000000" w:themeColor="text1"/>
        </w:rPr>
        <w:t>f</w:t>
      </w:r>
      <w:r>
        <w:rPr>
          <w:rFonts w:asciiTheme="minorHAnsi" w:hAnsiTheme="minorHAnsi" w:cs="Lucida Grande"/>
          <w:color w:val="000000" w:themeColor="text1"/>
        </w:rPr>
        <w:t xml:space="preserve">ference presumably reflects the unique function of the liver: </w:t>
      </w:r>
      <w:r w:rsidR="00F36F14">
        <w:rPr>
          <w:rFonts w:asciiTheme="minorHAnsi" w:hAnsiTheme="minorHAnsi" w:cs="Lucida Grande"/>
          <w:color w:val="000000" w:themeColor="text1"/>
        </w:rPr>
        <w:t>its</w:t>
      </w:r>
      <w:r>
        <w:rPr>
          <w:rFonts w:asciiTheme="minorHAnsi" w:hAnsiTheme="minorHAnsi" w:cs="Lucida Grande"/>
          <w:color w:val="000000" w:themeColor="text1"/>
        </w:rPr>
        <w:t xml:space="preserve"> role in the clearance of xenobiotic</w:t>
      </w:r>
      <w:r w:rsidR="00E71002">
        <w:rPr>
          <w:rFonts w:asciiTheme="minorHAnsi" w:hAnsiTheme="minorHAnsi" w:cs="Lucida Grande"/>
          <w:color w:val="000000" w:themeColor="text1"/>
        </w:rPr>
        <w:t xml:space="preserve">s means it is exposed to </w:t>
      </w:r>
      <w:r w:rsidR="004E1A2A">
        <w:rPr>
          <w:rFonts w:asciiTheme="minorHAnsi" w:hAnsiTheme="minorHAnsi" w:cs="Lucida Grande"/>
          <w:color w:val="000000" w:themeColor="text1"/>
        </w:rPr>
        <w:t>high levels of re</w:t>
      </w:r>
      <w:r w:rsidR="00E71002">
        <w:rPr>
          <w:rFonts w:asciiTheme="minorHAnsi" w:hAnsiTheme="minorHAnsi" w:cs="Lucida Grande"/>
          <w:color w:val="000000" w:themeColor="text1"/>
        </w:rPr>
        <w:t xml:space="preserve">active </w:t>
      </w:r>
      <w:r w:rsidR="004E1A2A">
        <w:rPr>
          <w:rFonts w:asciiTheme="minorHAnsi" w:hAnsiTheme="minorHAnsi" w:cs="Lucida Grande"/>
          <w:color w:val="000000" w:themeColor="text1"/>
        </w:rPr>
        <w:t>metabolites</w:t>
      </w:r>
      <w:r w:rsidR="00DB2F3A">
        <w:rPr>
          <w:rFonts w:asciiTheme="minorHAnsi" w:hAnsiTheme="minorHAnsi" w:cs="Lucida Grande"/>
          <w:color w:val="000000" w:themeColor="text1"/>
          <w:vertAlign w:val="superscript"/>
        </w:rPr>
        <w:t xml:space="preserve"> </w:t>
      </w:r>
      <w:r w:rsidR="00DB2F3A" w:rsidRPr="00DB2F3A">
        <w:rPr>
          <w:rFonts w:asciiTheme="minorHAnsi" w:hAnsiTheme="minorHAnsi" w:cs="Lucida Grande"/>
          <w:color w:val="000000" w:themeColor="text1"/>
        </w:rPr>
        <w:fldChar w:fldCharType="begin">
          <w:fldData xml:space="preserve">PEVuZE5vdGU+PENpdGU+PEF1dGhvcj5LYWxndXRrYXI8L0F1dGhvcj48WWVhcj4yMDA1PC9ZZWFy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PEVuZE5vdGU+PENpdGU+PEF1dGhvcj5LYWxndXRrYXI8L0F1dGhvcj48WWVhcj4yMDA1PC9ZZWFy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DB2F3A" w:rsidRPr="00DB2F3A">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80" w:tooltip="Kalgutkar, 2005 #39" w:history="1">
        <w:r w:rsidR="00D313D2">
          <w:rPr>
            <w:rFonts w:asciiTheme="minorHAnsi" w:hAnsiTheme="minorHAnsi" w:cs="Lucida Grande"/>
            <w:noProof/>
            <w:color w:val="000000" w:themeColor="text1"/>
          </w:rPr>
          <w:t>80</w:t>
        </w:r>
      </w:hyperlink>
      <w:r w:rsidR="00D313D2">
        <w:rPr>
          <w:rFonts w:asciiTheme="minorHAnsi" w:hAnsiTheme="minorHAnsi" w:cs="Lucida Grande"/>
          <w:noProof/>
          <w:color w:val="000000" w:themeColor="text1"/>
        </w:rPr>
        <w:t xml:space="preserve">, </w:t>
      </w:r>
      <w:hyperlink w:anchor="_ENREF_81" w:tooltip="Macherey, 2008 #76" w:history="1">
        <w:r w:rsidR="00D313D2">
          <w:rPr>
            <w:rFonts w:asciiTheme="minorHAnsi" w:hAnsiTheme="minorHAnsi" w:cs="Lucida Grande"/>
            <w:noProof/>
            <w:color w:val="000000" w:themeColor="text1"/>
          </w:rPr>
          <w:t>81</w:t>
        </w:r>
      </w:hyperlink>
      <w:r w:rsidR="00D313D2">
        <w:rPr>
          <w:rFonts w:asciiTheme="minorHAnsi" w:hAnsiTheme="minorHAnsi" w:cs="Lucida Grande"/>
          <w:noProof/>
          <w:color w:val="000000" w:themeColor="text1"/>
        </w:rPr>
        <w:t>]</w:t>
      </w:r>
      <w:r w:rsidR="00DB2F3A" w:rsidRPr="00DB2F3A">
        <w:rPr>
          <w:rFonts w:asciiTheme="minorHAnsi" w:hAnsiTheme="minorHAnsi" w:cs="Lucida Grande"/>
          <w:color w:val="000000" w:themeColor="text1"/>
        </w:rPr>
        <w:fldChar w:fldCharType="end"/>
      </w:r>
      <w:r w:rsidR="004E1A2A">
        <w:rPr>
          <w:rFonts w:asciiTheme="minorHAnsi" w:hAnsiTheme="minorHAnsi" w:cs="Lucida Grande"/>
          <w:color w:val="000000" w:themeColor="text1"/>
        </w:rPr>
        <w:t xml:space="preserve">, and these are one of the key </w:t>
      </w:r>
      <w:r>
        <w:rPr>
          <w:rFonts w:asciiTheme="minorHAnsi" w:hAnsiTheme="minorHAnsi" w:cs="Lucida Grande"/>
          <w:color w:val="000000" w:themeColor="text1"/>
        </w:rPr>
        <w:t>driver</w:t>
      </w:r>
      <w:r w:rsidR="004E1A2A">
        <w:rPr>
          <w:rFonts w:asciiTheme="minorHAnsi" w:hAnsiTheme="minorHAnsi" w:cs="Lucida Grande"/>
          <w:color w:val="000000" w:themeColor="text1"/>
        </w:rPr>
        <w:t>s</w:t>
      </w:r>
      <w:r>
        <w:rPr>
          <w:rFonts w:asciiTheme="minorHAnsi" w:hAnsiTheme="minorHAnsi" w:cs="Lucida Grande"/>
          <w:color w:val="000000" w:themeColor="text1"/>
        </w:rPr>
        <w:t xml:space="preserve"> of </w:t>
      </w:r>
      <w:r w:rsidR="004E1A2A">
        <w:rPr>
          <w:rFonts w:asciiTheme="minorHAnsi" w:hAnsiTheme="minorHAnsi" w:cs="Lucida Grande"/>
          <w:color w:val="000000" w:themeColor="text1"/>
        </w:rPr>
        <w:t>drug</w:t>
      </w:r>
      <w:r w:rsidR="004E1A2A">
        <w:rPr>
          <w:rFonts w:asciiTheme="minorHAnsi" w:hAnsiTheme="minorHAnsi" w:cs="Lucida Grande"/>
          <w:color w:val="000000" w:themeColor="text1"/>
        </w:rPr>
        <w:noBreakHyphen/>
        <w:t>induced</w:t>
      </w:r>
      <w:r w:rsidR="00E71002">
        <w:rPr>
          <w:rFonts w:asciiTheme="minorHAnsi" w:hAnsiTheme="minorHAnsi" w:cs="Lucida Grande"/>
          <w:color w:val="000000" w:themeColor="text1"/>
        </w:rPr>
        <w:t xml:space="preserve"> </w:t>
      </w:r>
      <w:r>
        <w:rPr>
          <w:rFonts w:asciiTheme="minorHAnsi" w:hAnsiTheme="minorHAnsi" w:cs="Lucida Grande"/>
          <w:color w:val="000000" w:themeColor="text1"/>
        </w:rPr>
        <w:t xml:space="preserve">liver </w:t>
      </w:r>
      <w:r w:rsidR="00E71002">
        <w:rPr>
          <w:rFonts w:asciiTheme="minorHAnsi" w:hAnsiTheme="minorHAnsi" w:cs="Lucida Grande"/>
          <w:color w:val="000000" w:themeColor="text1"/>
        </w:rPr>
        <w:t>damage.</w:t>
      </w:r>
      <w:r w:rsidR="00FF2893">
        <w:rPr>
          <w:rFonts w:asciiTheme="minorHAnsi" w:hAnsiTheme="minorHAnsi" w:cs="Lucida Grande"/>
          <w:color w:val="000000" w:themeColor="text1"/>
        </w:rPr>
        <w:t xml:space="preserve"> </w:t>
      </w:r>
      <w:r w:rsidR="004E1A2A">
        <w:rPr>
          <w:rFonts w:asciiTheme="minorHAnsi" w:hAnsiTheme="minorHAnsi" w:cs="Lucida Grande"/>
          <w:color w:val="000000" w:themeColor="text1"/>
        </w:rPr>
        <w:t xml:space="preserve">These reactive species </w:t>
      </w:r>
      <w:r w:rsidR="00FF2893">
        <w:rPr>
          <w:rFonts w:asciiTheme="minorHAnsi" w:hAnsiTheme="minorHAnsi" w:cs="Lucida Grande"/>
          <w:color w:val="000000" w:themeColor="text1"/>
        </w:rPr>
        <w:t>may exert their effects through various mechanisms, such as depletion of glutathione and covalent binding to proteins, lipids and nucleic acids</w:t>
      </w:r>
      <w:r w:rsidR="00DB2F3A">
        <w:rPr>
          <w:rFonts w:asciiTheme="minorHAnsi" w:hAnsiTheme="minorHAnsi" w:cs="Lucida Grande"/>
          <w:color w:val="000000" w:themeColor="text1"/>
        </w:rPr>
        <w:t xml:space="preserve"> </w:t>
      </w:r>
      <w:r w:rsidR="00DB2F3A">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&lt;EndNote&gt;&lt;Cite&gt;&lt;Author&gt;Park&lt;/Author&gt;&lt;Year&gt;2011&lt;/Year&gt;&lt;RecNum&gt;88&lt;/RecNum&gt;&lt;DisplayText&gt;[82]&lt;/DisplayText&gt;&lt;record&gt;&lt;rec-number&gt;88&lt;/rec-number&gt;&lt;foreign-keys&gt;&lt;key app="EN" db-id="frrdwfw9b2tr0jevwpbvdvxv2evwzd20zfd5"&gt;88&lt;/key&gt;&lt;/foreign-keys&gt;&lt;ref-type name="Journal Article"&gt;17&lt;/ref-type&gt;&lt;contributors&gt;&lt;authors&gt;&lt;author&gt;Park, B. K.&lt;/author&gt;&lt;author&gt;Laverty, H.&lt;/author&gt;&lt;author&gt;Srivastava, A.&lt;/author&gt;&lt;author&gt;Antoine, D. J.&lt;/author&gt;&lt;author&gt;Naisbitt, D.&lt;/author&gt;&lt;author&gt;Williams, D. P.&lt;/author&gt;&lt;/authors&gt;&lt;/contributors&gt;&lt;auth-address&gt;MRC Centre for Drug Safety Science, Institute of Translational Medicine, Department of Molecular and Clinical Pharmacology, University of Liverpool, Sherrington Buildings, Ashton Street, Liverpool L69 3GE, UK. b.k.park@liv.ac.uk&lt;/auth-address&gt;&lt;titles&gt;&lt;title&gt;Drug bioactivation and protein adduct formation in the pathogenesis of drug-induced toxicity&lt;/title&gt;&lt;secondary-title&gt;Chem Biol Interact&lt;/secondary-title&gt;&lt;alt-title&gt;Chemico-biological interactions&lt;/alt-title&gt;&lt;/titles&gt;&lt;periodical&gt;&lt;full-title&gt;Chem Biol Interact&lt;/full-title&gt;&lt;abbr-1&gt;Chemico-biological interactions&lt;/abbr-1&gt;&lt;/periodical&gt;&lt;alt-periodical&gt;&lt;full-title&gt;Chem Biol Interact&lt;/full-title&gt;&lt;abbr-1&gt;Chemico-biological interactions&lt;/abbr-1&gt;&lt;/alt-periodical&gt;&lt;pages&gt;30-6&lt;/pages&gt;&lt;volume&gt;192&lt;/volume&gt;&lt;number&gt;1-2&lt;/number&gt;&lt;edition&gt;2010/09/18&lt;/edition&gt;&lt;keywords&gt;&lt;keyword&gt;*Biotransformation&lt;/keyword&gt;&lt;keyword&gt;Drug Hypersensitivity&lt;/keyword&gt;&lt;keyword&gt;Humans&lt;/keyword&gt;&lt;keyword&gt;Immune System/drug effects&lt;/keyword&gt;&lt;keyword&gt;Liver/drug effects&lt;/keyword&gt;&lt;keyword&gt;Xenobiotics/pharmacokinetics/*toxicity&lt;/keyword&gt;&lt;/keywords&gt;&lt;dates&gt;&lt;year&gt;2011&lt;/year&gt;&lt;pub-dates&gt;&lt;date&gt;Jun 30&lt;/date&gt;&lt;/pub-dates&gt;&lt;/dates&gt;&lt;isbn&gt;0009-2797&lt;/isbn&gt;&lt;accession-num&gt;20846520&lt;/accession-num&gt;&lt;urls&gt;&lt;/urls&gt;&lt;electronic-resource-num&gt;10.1016/j.cbi.2010.09.011&lt;/electronic-resource-num&gt;&lt;remote-database-provider&gt;NLM&lt;/remote-database-provider&gt;&lt;language&gt;eng&lt;/language&gt;&lt;/record&gt;&lt;/Cite&gt;&lt;/EndNote&gt;</w:instrText>
      </w:r>
      <w:r w:rsidR="00DB2F3A">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82" w:tooltip="Park, 2011 #88" w:history="1">
        <w:r w:rsidR="00D313D2">
          <w:rPr>
            <w:rFonts w:asciiTheme="minorHAnsi" w:hAnsiTheme="minorHAnsi" w:cs="Lucida Grande"/>
            <w:noProof/>
            <w:color w:val="000000" w:themeColor="text1"/>
          </w:rPr>
          <w:t>82</w:t>
        </w:r>
      </w:hyperlink>
      <w:r w:rsidR="00D313D2">
        <w:rPr>
          <w:rFonts w:asciiTheme="minorHAnsi" w:hAnsiTheme="minorHAnsi" w:cs="Lucida Grande"/>
          <w:noProof/>
          <w:color w:val="000000" w:themeColor="text1"/>
        </w:rPr>
        <w:t>]</w:t>
      </w:r>
      <w:r w:rsidR="00DB2F3A">
        <w:rPr>
          <w:rFonts w:asciiTheme="minorHAnsi" w:hAnsiTheme="minorHAnsi" w:cs="Lucida Grande"/>
          <w:color w:val="000000" w:themeColor="text1"/>
        </w:rPr>
        <w:fldChar w:fldCharType="end"/>
      </w:r>
      <w:r w:rsidR="00FF2893">
        <w:rPr>
          <w:rFonts w:asciiTheme="minorHAnsi" w:hAnsiTheme="minorHAnsi" w:cs="Lucida Grande"/>
          <w:color w:val="000000" w:themeColor="text1"/>
        </w:rPr>
        <w:t xml:space="preserve">. </w:t>
      </w:r>
      <w:r w:rsidR="001E059F">
        <w:rPr>
          <w:rFonts w:asciiTheme="minorHAnsi" w:hAnsiTheme="minorHAnsi" w:cs="Lucida Grande"/>
          <w:color w:val="000000" w:themeColor="text1"/>
        </w:rPr>
        <w:t>This covalent binding is generally considered to be non-specific as compared to typical non-covalent interactions, although there are attempts to document</w:t>
      </w:r>
      <w:r w:rsidR="0043263B">
        <w:rPr>
          <w:rFonts w:asciiTheme="minorHAnsi" w:hAnsiTheme="minorHAnsi" w:cs="Lucida Grande"/>
          <w:color w:val="000000" w:themeColor="text1"/>
        </w:rPr>
        <w:t xml:space="preserve"> and interpret</w:t>
      </w:r>
      <w:r w:rsidR="001E059F">
        <w:rPr>
          <w:rFonts w:asciiTheme="minorHAnsi" w:hAnsiTheme="minorHAnsi" w:cs="Lucida Grande"/>
          <w:color w:val="000000" w:themeColor="text1"/>
        </w:rPr>
        <w:t xml:space="preserve"> those proteins that are affected</w:t>
      </w:r>
      <w:r w:rsidR="001056F9">
        <w:rPr>
          <w:rFonts w:asciiTheme="minorHAnsi" w:hAnsiTheme="minorHAnsi" w:cs="Lucida Grande"/>
          <w:color w:val="000000" w:themeColor="text1"/>
        </w:rPr>
        <w:t xml:space="preserve"> </w:t>
      </w:r>
      <w:r w:rsidR="001056F9">
        <w:rPr>
          <w:rFonts w:asciiTheme="minorHAnsi" w:hAnsiTheme="minorHAnsi" w:cs="Lucida Grande"/>
          <w:color w:val="000000" w:themeColor="text1"/>
        </w:rPr>
        <w:fldChar w:fldCharType="begin">
          <w:fldData xml:space="preserve">PEVuZE5vdGU+PENpdGU+PEF1dGhvcj5IYW56bGlrPC9BdXRob3I+PFllYXI+MjAxMzwvWWVhcj48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PEVuZE5vdGU+PENpdGU+PEF1dGhvcj5IYW56bGlrPC9BdXRob3I+PFllYXI+MjAxMzwvWWVhcj48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1056F9">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83" w:tooltip="Hanzlik, 2013 #90" w:history="1">
        <w:r w:rsidR="00D313D2">
          <w:rPr>
            <w:rFonts w:asciiTheme="minorHAnsi" w:hAnsiTheme="minorHAnsi" w:cs="Lucida Grande"/>
            <w:noProof/>
            <w:color w:val="000000" w:themeColor="text1"/>
          </w:rPr>
          <w:t>83</w:t>
        </w:r>
      </w:hyperlink>
      <w:r w:rsidR="00D313D2">
        <w:rPr>
          <w:rFonts w:asciiTheme="minorHAnsi" w:hAnsiTheme="minorHAnsi" w:cs="Lucida Grande"/>
          <w:noProof/>
          <w:color w:val="000000" w:themeColor="text1"/>
        </w:rPr>
        <w:t xml:space="preserve">, </w:t>
      </w:r>
      <w:hyperlink w:anchor="_ENREF_84" w:tooltip="Hanzlik, 2007 #89" w:history="1">
        <w:r w:rsidR="00D313D2">
          <w:rPr>
            <w:rFonts w:asciiTheme="minorHAnsi" w:hAnsiTheme="minorHAnsi" w:cs="Lucida Grande"/>
            <w:noProof/>
            <w:color w:val="000000" w:themeColor="text1"/>
          </w:rPr>
          <w:t>84</w:t>
        </w:r>
      </w:hyperlink>
      <w:r w:rsidR="00D313D2">
        <w:rPr>
          <w:rFonts w:asciiTheme="minorHAnsi" w:hAnsiTheme="minorHAnsi" w:cs="Lucida Grande"/>
          <w:noProof/>
          <w:color w:val="000000" w:themeColor="text1"/>
        </w:rPr>
        <w:t>]</w:t>
      </w:r>
      <w:r w:rsidR="001056F9">
        <w:rPr>
          <w:rFonts w:asciiTheme="minorHAnsi" w:hAnsiTheme="minorHAnsi" w:cs="Lucida Grande"/>
          <w:color w:val="000000" w:themeColor="text1"/>
        </w:rPr>
        <w:fldChar w:fldCharType="end"/>
      </w:r>
      <w:r w:rsidR="001E059F">
        <w:rPr>
          <w:rFonts w:asciiTheme="minorHAnsi" w:hAnsiTheme="minorHAnsi" w:cs="Lucida Grande"/>
          <w:color w:val="000000" w:themeColor="text1"/>
        </w:rPr>
        <w:t>.</w:t>
      </w:r>
    </w:p>
    <w:p w14:paraId="7DEA15F9" w14:textId="77777777" w:rsidR="001E059F" w:rsidRDefault="001E059F" w:rsidP="000603F9">
      <w:pPr>
        <w:pStyle w:val="NoSpacing"/>
        <w:rPr>
          <w:rFonts w:asciiTheme="minorHAnsi" w:hAnsiTheme="minorHAnsi" w:cs="Lucida Grande"/>
          <w:color w:val="000000" w:themeColor="text1"/>
        </w:rPr>
      </w:pPr>
    </w:p>
    <w:p w14:paraId="57FFB2B6" w14:textId="15FFCBAC" w:rsidR="00ED48AC" w:rsidRDefault="00302648"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Covalent modification of proteins </w:t>
      </w:r>
      <w:r w:rsidR="005D34C6">
        <w:rPr>
          <w:rFonts w:asciiTheme="minorHAnsi" w:hAnsiTheme="minorHAnsi" w:cs="Lucida Grande"/>
          <w:color w:val="000000" w:themeColor="text1"/>
        </w:rPr>
        <w:t xml:space="preserve">can trigger apoptosis </w:t>
      </w:r>
      <w:r w:rsidR="00C01B78" w:rsidRPr="00C01B78">
        <w:rPr>
          <w:rFonts w:asciiTheme="minorHAnsi" w:hAnsiTheme="minorHAnsi" w:cs="Lucida Grande"/>
          <w:i/>
          <w:color w:val="000000" w:themeColor="text1"/>
        </w:rPr>
        <w:t>via</w:t>
      </w:r>
      <w:r w:rsidR="00C01B78">
        <w:rPr>
          <w:rFonts w:asciiTheme="minorHAnsi" w:hAnsiTheme="minorHAnsi" w:cs="Lucida Grande"/>
          <w:color w:val="000000" w:themeColor="text1"/>
        </w:rPr>
        <w:t xml:space="preserve"> the intrinsic pathway</w:t>
      </w:r>
      <w:r w:rsidR="00ED48AC">
        <w:rPr>
          <w:rFonts w:asciiTheme="minorHAnsi" w:hAnsiTheme="minorHAnsi" w:cs="Lucida Grande"/>
          <w:color w:val="000000" w:themeColor="text1"/>
        </w:rPr>
        <w:t xml:space="preserve">, or </w:t>
      </w:r>
      <w:r>
        <w:rPr>
          <w:rFonts w:asciiTheme="minorHAnsi" w:hAnsiTheme="minorHAnsi" w:cs="Lucida Grande"/>
          <w:color w:val="000000" w:themeColor="text1"/>
        </w:rPr>
        <w:t xml:space="preserve">possibly </w:t>
      </w:r>
      <w:r w:rsidR="00ED48AC">
        <w:rPr>
          <w:rFonts w:asciiTheme="minorHAnsi" w:hAnsiTheme="minorHAnsi" w:cs="Lucida Grande"/>
          <w:color w:val="000000" w:themeColor="text1"/>
        </w:rPr>
        <w:t>necrosis in severe cases</w:t>
      </w:r>
      <w:r>
        <w:rPr>
          <w:rFonts w:asciiTheme="minorHAnsi" w:hAnsiTheme="minorHAnsi" w:cs="Lucida Grande"/>
          <w:color w:val="000000" w:themeColor="text1"/>
        </w:rPr>
        <w:t xml:space="preserve"> </w:t>
      </w:r>
      <w:r>
        <w:rPr>
          <w:rFonts w:asciiTheme="minorHAnsi" w:hAnsiTheme="minorHAnsi" w:cs="Lucida Grande"/>
          <w:color w:val="000000" w:themeColor="text1"/>
        </w:rPr>
        <w:fldChar w:fldCharType="begin"/>
      </w:r>
      <w:r w:rsidR="00E05EC9">
        <w:rPr>
          <w:rFonts w:asciiTheme="minorHAnsi" w:hAnsiTheme="minorHAnsi" w:cs="Lucida Grande"/>
          <w:color w:val="000000" w:themeColor="text1"/>
        </w:rPr>
        <w:instrText xml:space="preserve"> ADDIN EN.CITE &lt;EndNote&gt;&lt;Cite&gt;&lt;Author&gt;Russmann&lt;/Author&gt;&lt;Year&gt;2009&lt;/Year&gt;&lt;RecNum&gt;111&lt;/RecNum&gt;&lt;DisplayText&gt;[2]&lt;/DisplayText&gt;&lt;record&gt;&lt;rec-number&gt;111&lt;/rec-number&gt;&lt;foreign-keys&gt;&lt;key app="EN" db-id="frrdwfw9b2tr0jevwpbvdvxv2evwzd20zfd5"&gt;111&lt;/key&gt;&lt;/foreign-keys&gt;&lt;ref-type name="Journal Article"&gt;17&lt;/ref-type&gt;&lt;contributors&gt;&lt;authors&gt;&lt;author&gt;Russmann, S.&lt;/author&gt;&lt;author&gt;Kullak-Ublick, G. A.&lt;/author&gt;&lt;author&gt;Grattagliano, I.&lt;/author&gt;&lt;/authors&gt;&lt;/contributors&gt;&lt;auth-address&gt;Division of Clinical Pharmacology and Toxicology, University Hospital Zurich, Zurich, Switzerland. stefan.russmann@usz.ch&lt;/auth-address&gt;&lt;titles&gt;&lt;title&gt;Current concepts of mechanisms in drug-induced hepatotoxicity&lt;/title&gt;&lt;secondary-title&gt;Curr Med Chem&lt;/secondary-title&gt;&lt;alt-title&gt;Current medicinal chemistry&lt;/alt-title&gt;&lt;/titles&gt;&lt;periodical&gt;&lt;full-title&gt;Curr Med Chem&lt;/full-title&gt;&lt;abbr-1&gt;Current medicinal chemistry&lt;/abbr-1&gt;&lt;/periodical&gt;&lt;alt-periodical&gt;&lt;full-title&gt;Curr Med Chem&lt;/full-title&gt;&lt;abbr-1&gt;Current medicinal chemistry&lt;/abbr-1&gt;&lt;/alt-periodical&gt;&lt;pages&gt;3041-53&lt;/pages&gt;&lt;volume&gt;16&lt;/volume&gt;&lt;number&gt;23&lt;/number&gt;&lt;edition&gt;2009/08/20&lt;/edition&gt;&lt;keywords&gt;&lt;keyword&gt;Apoptosis&lt;/keyword&gt;&lt;keyword&gt;Drug-Induced Liver Injury/*etiology/immunology/metabolism&lt;/keyword&gt;&lt;keyword&gt;Humans&lt;/keyword&gt;&lt;keyword&gt;Mitochondria, Liver/drug effects/physiology&lt;/keyword&gt;&lt;keyword&gt;Necrosis&lt;/keyword&gt;&lt;keyword&gt;Risk Factors&lt;/keyword&gt;&lt;/keywords&gt;&lt;dates&gt;&lt;year&gt;2009&lt;/year&gt;&lt;/dates&gt;&lt;isbn&gt;0929-8673&lt;/isbn&gt;&lt;accession-num&gt;19689281&lt;/accession-num&gt;&lt;urls&gt;&lt;/urls&gt;&lt;custom2&gt;Pmc2765083&lt;/custom2&gt;&lt;remote-database-provider&gt;NLM&lt;/remote-database-provider&gt;&lt;language&gt;eng&lt;/language&gt;&lt;/record&gt;&lt;/Cite&gt;&lt;/EndNote&gt;</w:instrText>
      </w:r>
      <w:r>
        <w:rPr>
          <w:rFonts w:asciiTheme="minorHAnsi" w:hAnsiTheme="minorHAnsi" w:cs="Lucida Grande"/>
          <w:color w:val="000000" w:themeColor="text1"/>
        </w:rPr>
        <w:fldChar w:fldCharType="separate"/>
      </w:r>
      <w:r w:rsidR="00E05EC9">
        <w:rPr>
          <w:rFonts w:asciiTheme="minorHAnsi" w:hAnsiTheme="minorHAnsi" w:cs="Lucida Grande"/>
          <w:noProof/>
          <w:color w:val="000000" w:themeColor="text1"/>
        </w:rPr>
        <w:t>[</w:t>
      </w:r>
      <w:hyperlink w:anchor="_ENREF_2" w:tooltip="Russmann, 2009 #111" w:history="1">
        <w:r w:rsidR="00D313D2">
          <w:rPr>
            <w:rFonts w:asciiTheme="minorHAnsi" w:hAnsiTheme="minorHAnsi" w:cs="Lucida Grande"/>
            <w:noProof/>
            <w:color w:val="000000" w:themeColor="text1"/>
          </w:rPr>
          <w:t>2</w:t>
        </w:r>
      </w:hyperlink>
      <w:r w:rsidR="00E05EC9">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sidR="00ED48AC">
        <w:rPr>
          <w:rFonts w:asciiTheme="minorHAnsi" w:hAnsiTheme="minorHAnsi" w:cs="Lucida Grande"/>
          <w:color w:val="000000" w:themeColor="text1"/>
        </w:rPr>
        <w:t>.</w:t>
      </w:r>
      <w:r w:rsidR="0041059B">
        <w:rPr>
          <w:rFonts w:asciiTheme="minorHAnsi" w:hAnsiTheme="minorHAnsi" w:cs="Lucida Grande"/>
          <w:color w:val="000000" w:themeColor="text1"/>
        </w:rPr>
        <w:t xml:space="preserve"> Covalent modification of proteins can also </w:t>
      </w:r>
      <w:r w:rsidR="00C01B78">
        <w:rPr>
          <w:rFonts w:asciiTheme="minorHAnsi" w:hAnsiTheme="minorHAnsi" w:cs="Lucida Grande"/>
          <w:color w:val="000000" w:themeColor="text1"/>
        </w:rPr>
        <w:t xml:space="preserve">lead </w:t>
      </w:r>
      <w:r w:rsidR="0041059B">
        <w:rPr>
          <w:rFonts w:asciiTheme="minorHAnsi" w:hAnsiTheme="minorHAnsi" w:cs="Lucida Grande"/>
          <w:color w:val="000000" w:themeColor="text1"/>
        </w:rPr>
        <w:t xml:space="preserve">to haptenisation and </w:t>
      </w:r>
      <w:r w:rsidR="00C01B78">
        <w:rPr>
          <w:rFonts w:asciiTheme="minorHAnsi" w:hAnsiTheme="minorHAnsi" w:cs="Lucida Grande"/>
          <w:color w:val="000000" w:themeColor="text1"/>
        </w:rPr>
        <w:t xml:space="preserve">thus </w:t>
      </w:r>
      <w:r w:rsidR="0041059B">
        <w:rPr>
          <w:rFonts w:asciiTheme="minorHAnsi" w:hAnsiTheme="minorHAnsi" w:cs="Lucida Grande"/>
          <w:color w:val="000000" w:themeColor="text1"/>
        </w:rPr>
        <w:t>to activation of the immune system</w:t>
      </w:r>
      <w:r w:rsidR="00053B6C">
        <w:rPr>
          <w:rFonts w:asciiTheme="minorHAnsi" w:hAnsiTheme="minorHAnsi" w:cs="Lucida Grande"/>
          <w:color w:val="000000" w:themeColor="text1"/>
        </w:rPr>
        <w:t xml:space="preserve"> </w:t>
      </w:r>
      <w:r w:rsidR="00053B6C">
        <w:rPr>
          <w:rFonts w:asciiTheme="minorHAnsi" w:hAnsiTheme="minorHAnsi" w:cs="Lucida Grande"/>
          <w:color w:val="000000" w:themeColor="text1"/>
        </w:rPr>
        <w:fldChar w:fldCharType="begin">
          <w:fldData xml:space="preserve">PEVuZE5vdGU+PENpdGU+PEF1dGhvcj5KdTwvQXV0aG9yPjxZZWFyPjIwMTI8L1llYXI+PFJlY051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PEVuZE5vdGU+PENpdGU+PEF1dGhvcj5KdTwvQXV0aG9yPjxZZWFyPjIwMTI8L1llYXI+PFJlY051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053B6C">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85" w:tooltip="Ju, 2012 #65" w:history="1">
        <w:r w:rsidR="00D313D2">
          <w:rPr>
            <w:rFonts w:asciiTheme="minorHAnsi" w:hAnsiTheme="minorHAnsi" w:cs="Lucida Grande"/>
            <w:noProof/>
            <w:color w:val="000000" w:themeColor="text1"/>
          </w:rPr>
          <w:t>85</w:t>
        </w:r>
      </w:hyperlink>
      <w:r w:rsidR="00D313D2">
        <w:rPr>
          <w:rFonts w:asciiTheme="minorHAnsi" w:hAnsiTheme="minorHAnsi" w:cs="Lucida Grande"/>
          <w:noProof/>
          <w:color w:val="000000" w:themeColor="text1"/>
        </w:rPr>
        <w:t xml:space="preserve">, </w:t>
      </w:r>
      <w:hyperlink w:anchor="_ENREF_86" w:tooltip="Williams, 2012 #66" w:history="1">
        <w:r w:rsidR="00D313D2">
          <w:rPr>
            <w:rFonts w:asciiTheme="minorHAnsi" w:hAnsiTheme="minorHAnsi" w:cs="Lucida Grande"/>
            <w:noProof/>
            <w:color w:val="000000" w:themeColor="text1"/>
          </w:rPr>
          <w:t>86</w:t>
        </w:r>
      </w:hyperlink>
      <w:r w:rsidR="00D313D2">
        <w:rPr>
          <w:rFonts w:asciiTheme="minorHAnsi" w:hAnsiTheme="minorHAnsi" w:cs="Lucida Grande"/>
          <w:noProof/>
          <w:color w:val="000000" w:themeColor="text1"/>
        </w:rPr>
        <w:t>]</w:t>
      </w:r>
      <w:r w:rsidR="00053B6C">
        <w:rPr>
          <w:rFonts w:asciiTheme="minorHAnsi" w:hAnsiTheme="minorHAnsi" w:cs="Lucida Grande"/>
          <w:color w:val="000000" w:themeColor="text1"/>
        </w:rPr>
        <w:fldChar w:fldCharType="end"/>
      </w:r>
      <w:r w:rsidR="00C01B78">
        <w:rPr>
          <w:rFonts w:asciiTheme="minorHAnsi" w:hAnsiTheme="minorHAnsi" w:cs="Lucida Grande"/>
          <w:color w:val="000000" w:themeColor="text1"/>
        </w:rPr>
        <w:t>, possi</w:t>
      </w:r>
      <w:r w:rsidR="00ED48AC">
        <w:rPr>
          <w:rFonts w:asciiTheme="minorHAnsi" w:hAnsiTheme="minorHAnsi" w:cs="Lucida Grande"/>
          <w:color w:val="000000" w:themeColor="text1"/>
        </w:rPr>
        <w:t xml:space="preserve">bly leading to liver damage </w:t>
      </w:r>
      <w:r w:rsidR="00ED48AC" w:rsidRPr="00ED48AC">
        <w:rPr>
          <w:rFonts w:asciiTheme="minorHAnsi" w:hAnsiTheme="minorHAnsi" w:cs="Lucida Grande"/>
          <w:i/>
          <w:color w:val="000000" w:themeColor="text1"/>
        </w:rPr>
        <w:t>via</w:t>
      </w:r>
      <w:r w:rsidR="00ED48AC">
        <w:rPr>
          <w:rFonts w:asciiTheme="minorHAnsi" w:hAnsiTheme="minorHAnsi" w:cs="Lucida Grande"/>
          <w:color w:val="000000" w:themeColor="text1"/>
        </w:rPr>
        <w:t xml:space="preserve"> activation of the extrinsic apoptotic pathway.</w:t>
      </w:r>
      <w:r w:rsidR="008846D4">
        <w:rPr>
          <w:rFonts w:asciiTheme="minorHAnsi" w:hAnsiTheme="minorHAnsi" w:cs="Lucida Grande"/>
          <w:color w:val="000000" w:themeColor="text1"/>
        </w:rPr>
        <w:t xml:space="preserve"> This immunogenic DILI is particularly hard to predict, as it may only mani</w:t>
      </w:r>
      <w:r w:rsidR="00927225">
        <w:rPr>
          <w:rFonts w:asciiTheme="minorHAnsi" w:hAnsiTheme="minorHAnsi" w:cs="Lucida Grande"/>
          <w:color w:val="000000" w:themeColor="text1"/>
        </w:rPr>
        <w:t>fest in susceptible individuals and is often only apparent post-marketing.</w:t>
      </w:r>
    </w:p>
    <w:p w14:paraId="188BB930" w14:textId="77777777" w:rsidR="00ED48AC" w:rsidRDefault="00ED48AC" w:rsidP="000603F9">
      <w:pPr>
        <w:pStyle w:val="NoSpacing"/>
        <w:rPr>
          <w:rFonts w:asciiTheme="minorHAnsi" w:hAnsiTheme="minorHAnsi" w:cs="Lucida Grande"/>
          <w:color w:val="000000" w:themeColor="text1"/>
        </w:rPr>
      </w:pPr>
    </w:p>
    <w:p w14:paraId="63C7CCBA" w14:textId="6DAEF4A8" w:rsidR="00457EAA" w:rsidRDefault="00ED48AC"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Direct interaction of parent drug or metabolites </w:t>
      </w:r>
      <w:r w:rsidR="005D34C6">
        <w:rPr>
          <w:rFonts w:asciiTheme="minorHAnsi" w:hAnsiTheme="minorHAnsi" w:cs="Lucida Grande"/>
          <w:color w:val="000000" w:themeColor="text1"/>
        </w:rPr>
        <w:t>with mitochondria can also lead to cell death</w:t>
      </w:r>
      <w:r w:rsidR="00D95626">
        <w:rPr>
          <w:rFonts w:asciiTheme="minorHAnsi" w:hAnsiTheme="minorHAnsi" w:cs="Lucida Grande"/>
          <w:color w:val="000000" w:themeColor="text1"/>
        </w:rPr>
        <w:t xml:space="preserve"> </w:t>
      </w:r>
      <w:r w:rsidR="00D95626">
        <w:rPr>
          <w:rFonts w:asciiTheme="minorHAnsi" w:hAnsiTheme="minorHAnsi" w:cs="Lucida Grande"/>
          <w:color w:val="000000" w:themeColor="text1"/>
        </w:rPr>
        <w:fldChar w:fldCharType="begin">
          <w:fldData xml:space="preserve">PEVuZE5vdGU+PENpdGU+PEF1dGhvcj5CZWdyaWNoZTwvQXV0aG9yPjxZZWFyPjIwMTE8L1llYXI+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=
</w:fldData>
        </w:fldChar>
      </w:r>
      <w:r w:rsidR="00623DAA">
        <w:rPr>
          <w:rFonts w:asciiTheme="minorHAnsi" w:hAnsiTheme="minorHAnsi" w:cs="Lucida Grande"/>
          <w:color w:val="000000" w:themeColor="text1"/>
        </w:rPr>
        <w:instrText xml:space="preserve"> ADDIN EN.CITE </w:instrText>
      </w:r>
      <w:r w:rsidR="00623DAA">
        <w:rPr>
          <w:rFonts w:asciiTheme="minorHAnsi" w:hAnsiTheme="minorHAnsi" w:cs="Lucida Grande"/>
          <w:color w:val="000000" w:themeColor="text1"/>
        </w:rPr>
        <w:fldChar w:fldCharType="begin">
          <w:fldData xml:space="preserve">PEVuZE5vdGU+PENpdGU+PEF1dGhvcj5CZWdyaWNoZTwvQXV0aG9yPjxZZWFyPjIwMTE8L1llYXI+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=
</w:fldData>
        </w:fldChar>
      </w:r>
      <w:r w:rsidR="00623DAA">
        <w:rPr>
          <w:rFonts w:asciiTheme="minorHAnsi" w:hAnsiTheme="minorHAnsi" w:cs="Lucida Grande"/>
          <w:color w:val="000000" w:themeColor="text1"/>
        </w:rPr>
        <w:instrText xml:space="preserve"> ADDIN EN.CITE.DATA </w:instrText>
      </w:r>
      <w:r w:rsidR="00623DAA">
        <w:rPr>
          <w:rFonts w:asciiTheme="minorHAnsi" w:hAnsiTheme="minorHAnsi" w:cs="Lucida Grande"/>
          <w:color w:val="000000" w:themeColor="text1"/>
        </w:rPr>
      </w:r>
      <w:r w:rsidR="00623DAA">
        <w:rPr>
          <w:rFonts w:asciiTheme="minorHAnsi" w:hAnsiTheme="minorHAnsi" w:cs="Lucida Grande"/>
          <w:color w:val="000000" w:themeColor="text1"/>
        </w:rPr>
        <w:fldChar w:fldCharType="end"/>
      </w:r>
      <w:r w:rsidR="00D95626">
        <w:rPr>
          <w:rFonts w:asciiTheme="minorHAnsi" w:hAnsiTheme="minorHAnsi" w:cs="Lucida Grande"/>
          <w:color w:val="000000" w:themeColor="text1"/>
        </w:rPr>
      </w:r>
      <w:r w:rsidR="00D95626">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29" w:tooltip="Begriche, 2011 #32" w:history="1">
        <w:r w:rsidR="00D313D2">
          <w:rPr>
            <w:rFonts w:asciiTheme="minorHAnsi" w:hAnsiTheme="minorHAnsi" w:cs="Lucida Grande"/>
            <w:noProof/>
            <w:color w:val="000000" w:themeColor="text1"/>
          </w:rPr>
          <w:t>29</w:t>
        </w:r>
      </w:hyperlink>
      <w:r w:rsidR="00623DAA">
        <w:rPr>
          <w:rFonts w:asciiTheme="minorHAnsi" w:hAnsiTheme="minorHAnsi" w:cs="Lucida Grande"/>
          <w:noProof/>
          <w:color w:val="000000" w:themeColor="text1"/>
        </w:rPr>
        <w:t>]</w:t>
      </w:r>
      <w:r w:rsidR="00D95626">
        <w:rPr>
          <w:rFonts w:asciiTheme="minorHAnsi" w:hAnsiTheme="minorHAnsi" w:cs="Lucida Grande"/>
          <w:color w:val="000000" w:themeColor="text1"/>
        </w:rPr>
        <w:fldChar w:fldCharType="end"/>
      </w:r>
      <w:r w:rsidR="008F6C35">
        <w:rPr>
          <w:rFonts w:asciiTheme="minorHAnsi" w:hAnsiTheme="minorHAnsi" w:cs="Lucida Grande"/>
          <w:color w:val="000000" w:themeColor="text1"/>
        </w:rPr>
        <w:t>. As mentioned above</w:t>
      </w:r>
      <w:r w:rsidR="007562A8">
        <w:rPr>
          <w:rFonts w:asciiTheme="minorHAnsi" w:hAnsiTheme="minorHAnsi" w:cs="Lucida Grande"/>
          <w:color w:val="000000" w:themeColor="text1"/>
        </w:rPr>
        <w:t>, mitochondria are</w:t>
      </w:r>
      <w:r>
        <w:rPr>
          <w:rFonts w:asciiTheme="minorHAnsi" w:hAnsiTheme="minorHAnsi" w:cs="Lucida Grande"/>
          <w:color w:val="000000" w:themeColor="text1"/>
        </w:rPr>
        <w:t xml:space="preserve"> important for hepatotoxicit</w:t>
      </w:r>
      <w:r w:rsidR="008F6C35">
        <w:rPr>
          <w:rFonts w:asciiTheme="minorHAnsi" w:hAnsiTheme="minorHAnsi" w:cs="Lucida Grande"/>
          <w:color w:val="000000" w:themeColor="text1"/>
        </w:rPr>
        <w:t xml:space="preserve">y </w:t>
      </w:r>
      <w:r w:rsidR="008F6C35">
        <w:rPr>
          <w:lang w:val="en-GB"/>
        </w:rPr>
        <w:fldChar w:fldCharType="begin">
          <w:fldData xml:space="preserve">PEVuZE5vdGU+PENpdGU+PEF1dGhvcj5CZWdyaWNoZTwvQXV0aG9yPjxZZWFyPjIwMTE8L1llYXI+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</w:fldData>
        </w:fldChar>
      </w:r>
      <w:r w:rsidR="00623DAA">
        <w:rPr>
          <w:lang w:val="en-GB"/>
        </w:rPr>
        <w:instrText xml:space="preserve"> ADDIN EN.CITE </w:instrText>
      </w:r>
      <w:r w:rsidR="00623DAA">
        <w:rPr>
          <w:lang w:val="en-GB"/>
        </w:rPr>
        <w:fldChar w:fldCharType="begin">
          <w:fldData xml:space="preserve">PEVuZE5vdGU+PENpdGU+PEF1dGhvcj5CZWdyaWNoZTwvQXV0aG9yPjxZZWFyPjIwMTE8L1llYXI+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</w:fldData>
        </w:fldChar>
      </w:r>
      <w:r w:rsidR="00623DAA">
        <w:rPr>
          <w:lang w:val="en-GB"/>
        </w:rPr>
        <w:instrText xml:space="preserve"> ADDIN EN.CITE.DATA </w:instrText>
      </w:r>
      <w:r w:rsidR="00623DAA">
        <w:rPr>
          <w:lang w:val="en-GB"/>
        </w:rPr>
      </w:r>
      <w:r w:rsidR="00623DAA">
        <w:rPr>
          <w:lang w:val="en-GB"/>
        </w:rPr>
        <w:fldChar w:fldCharType="end"/>
      </w:r>
      <w:r w:rsidR="008F6C35">
        <w:rPr>
          <w:lang w:val="en-GB"/>
        </w:rPr>
      </w:r>
      <w:r w:rsidR="008F6C35">
        <w:rPr>
          <w:lang w:val="en-GB"/>
        </w:rPr>
        <w:fldChar w:fldCharType="separate"/>
      </w:r>
      <w:r w:rsidR="00623DAA">
        <w:rPr>
          <w:noProof/>
          <w:lang w:val="en-GB"/>
        </w:rPr>
        <w:t>[</w:t>
      </w:r>
      <w:hyperlink w:anchor="_ENREF_29" w:tooltip="Begriche, 2011 #32" w:history="1">
        <w:r w:rsidR="00D313D2">
          <w:rPr>
            <w:noProof/>
            <w:lang w:val="en-GB"/>
          </w:rPr>
          <w:t>29</w:t>
        </w:r>
      </w:hyperlink>
      <w:r w:rsidR="00623DAA">
        <w:rPr>
          <w:noProof/>
          <w:lang w:val="en-GB"/>
        </w:rPr>
        <w:t xml:space="preserve">, </w:t>
      </w:r>
      <w:hyperlink w:anchor="_ENREF_30" w:tooltip="Pessayre, 2012 #33" w:history="1">
        <w:r w:rsidR="00D313D2">
          <w:rPr>
            <w:noProof/>
            <w:lang w:val="en-GB"/>
          </w:rPr>
          <w:t>30</w:t>
        </w:r>
      </w:hyperlink>
      <w:r w:rsidR="00623DAA">
        <w:rPr>
          <w:noProof/>
          <w:lang w:val="en-GB"/>
        </w:rPr>
        <w:t>]</w:t>
      </w:r>
      <w:r w:rsidR="008F6C35">
        <w:rPr>
          <w:lang w:val="en-GB"/>
        </w:rPr>
        <w:fldChar w:fldCharType="end"/>
      </w:r>
      <w:r w:rsidR="008F6C35">
        <w:rPr>
          <w:lang w:val="en-GB"/>
        </w:rPr>
        <w:t xml:space="preserve"> as well as cardiotoxicity</w:t>
      </w:r>
      <w:r w:rsidR="005D34C6">
        <w:rPr>
          <w:rFonts w:asciiTheme="minorHAnsi" w:hAnsiTheme="minorHAnsi" w:cs="Lucida Grande"/>
          <w:color w:val="000000" w:themeColor="text1"/>
        </w:rPr>
        <w:t xml:space="preserve">, and will be discussed further below. </w:t>
      </w:r>
    </w:p>
    <w:p w14:paraId="7C48CE00" w14:textId="77777777" w:rsidR="00B3131A" w:rsidRDefault="00B3131A" w:rsidP="000603F9">
      <w:pPr>
        <w:pStyle w:val="NoSpacing"/>
        <w:rPr>
          <w:rFonts w:asciiTheme="minorHAnsi" w:hAnsiTheme="minorHAnsi" w:cs="Lucida Grande"/>
          <w:color w:val="000000" w:themeColor="text1"/>
        </w:rPr>
      </w:pPr>
    </w:p>
    <w:p w14:paraId="1C22ABD9" w14:textId="5BEA3AB0" w:rsidR="00B3131A" w:rsidRPr="00B3131A" w:rsidRDefault="00B3131A" w:rsidP="00B3131A">
      <w:pPr>
        <w:pStyle w:val="NoSpacing"/>
        <w:tabs>
          <w:tab w:val="left" w:pos="1307"/>
        </w:tabs>
        <w:rPr>
          <w:rFonts w:asciiTheme="minorHAnsi" w:hAnsiTheme="minorHAnsi" w:cs="Lucida Grande"/>
          <w:b/>
          <w:color w:val="000000" w:themeColor="text1"/>
        </w:rPr>
      </w:pPr>
      <w:r w:rsidRPr="00B3131A">
        <w:rPr>
          <w:rFonts w:asciiTheme="minorHAnsi" w:hAnsiTheme="minorHAnsi" w:cs="Lucida Grande"/>
          <w:b/>
          <w:color w:val="000000" w:themeColor="text1"/>
        </w:rPr>
        <w:t>Transporters</w:t>
      </w:r>
    </w:p>
    <w:p w14:paraId="74C80A03" w14:textId="77777777" w:rsidR="00ED48AC" w:rsidRDefault="00ED48AC" w:rsidP="000603F9">
      <w:pPr>
        <w:pStyle w:val="NoSpacing"/>
        <w:rPr>
          <w:rFonts w:asciiTheme="minorHAnsi" w:hAnsiTheme="minorHAnsi" w:cs="Lucida Grande"/>
          <w:color w:val="000000" w:themeColor="text1"/>
        </w:rPr>
      </w:pPr>
    </w:p>
    <w:p w14:paraId="337D3AD4" w14:textId="41BFBEE3" w:rsidR="00A929CB" w:rsidRDefault="00FF3B8F"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One class of molecular targets </w:t>
      </w:r>
      <w:r w:rsidR="00B053B8">
        <w:rPr>
          <w:rFonts w:asciiTheme="minorHAnsi" w:hAnsiTheme="minorHAnsi" w:cs="Lucida Grande"/>
          <w:color w:val="000000" w:themeColor="text1"/>
        </w:rPr>
        <w:t xml:space="preserve">in the liver </w:t>
      </w:r>
      <w:r>
        <w:rPr>
          <w:rFonts w:asciiTheme="minorHAnsi" w:hAnsiTheme="minorHAnsi" w:cs="Lucida Grande"/>
          <w:color w:val="000000" w:themeColor="text1"/>
        </w:rPr>
        <w:t xml:space="preserve">that </w:t>
      </w:r>
      <w:r w:rsidR="00B053B8">
        <w:rPr>
          <w:rFonts w:asciiTheme="minorHAnsi" w:hAnsiTheme="minorHAnsi" w:cs="Lucida Grande"/>
          <w:color w:val="000000" w:themeColor="text1"/>
        </w:rPr>
        <w:t xml:space="preserve">are </w:t>
      </w:r>
      <w:r w:rsidR="004039CB">
        <w:rPr>
          <w:rFonts w:asciiTheme="minorHAnsi" w:hAnsiTheme="minorHAnsi" w:cs="Lucida Grande"/>
          <w:color w:val="000000" w:themeColor="text1"/>
        </w:rPr>
        <w:t xml:space="preserve">particularly </w:t>
      </w:r>
      <w:r w:rsidR="00B053B8">
        <w:rPr>
          <w:rFonts w:asciiTheme="minorHAnsi" w:hAnsiTheme="minorHAnsi" w:cs="Lucida Grande"/>
          <w:color w:val="000000" w:themeColor="text1"/>
        </w:rPr>
        <w:t xml:space="preserve">important in drug discovery </w:t>
      </w:r>
      <w:r>
        <w:rPr>
          <w:rFonts w:asciiTheme="minorHAnsi" w:hAnsiTheme="minorHAnsi" w:cs="Lucida Grande"/>
          <w:color w:val="000000" w:themeColor="text1"/>
        </w:rPr>
        <w:t>is the transporter</w:t>
      </w:r>
      <w:r w:rsidR="004039CB">
        <w:rPr>
          <w:rFonts w:asciiTheme="minorHAnsi" w:hAnsiTheme="minorHAnsi" w:cs="Lucida Grande"/>
          <w:color w:val="000000" w:themeColor="text1"/>
        </w:rPr>
        <w:t>s </w:t>
      </w:r>
      <w:r w:rsidR="004039CB">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&lt;EndNote&gt;&lt;Cite&gt;&lt;Author&gt;Keogh&lt;/Author&gt;&lt;Year&gt;2012&lt;/Year&gt;&lt;RecNum&gt;72&lt;/RecNum&gt;&lt;DisplayText&gt;[87]&lt;/DisplayText&gt;&lt;record&gt;&lt;rec-number&gt;72&lt;/rec-number&gt;&lt;foreign-keys&gt;&lt;key app="EN" db-id="frrdwfw9b2tr0jevwpbvdvxv2evwzd20zfd5"&gt;72&lt;/key&gt;&lt;/foreign-keys&gt;&lt;ref-type name="Journal Article"&gt;17&lt;/ref-type&gt;&lt;contributors&gt;&lt;authors&gt;&lt;author&gt;Keogh, J. P.&lt;/author&gt;&lt;/authors&gt;&lt;/contributors&gt;&lt;titles&gt;&lt;title&gt;Membrane transporters in drug development&lt;/title&gt;&lt;secondary-title&gt;Adv Pharmacol&lt;/secondary-title&gt;&lt;alt-title&gt;Advances in pharmacology (San Diego, Calif.)&lt;/alt-title&gt;&lt;/titles&gt;&lt;periodical&gt;&lt;full-title&gt;Adv Pharmacol&lt;/full-title&gt;&lt;abbr-1&gt;Advances in pharmacology (San Diego, Calif.)&lt;/abbr-1&gt;&lt;/periodical&gt;&lt;alt-periodical&gt;&lt;full-title&gt;Adv Pharmacol&lt;/full-title&gt;&lt;abbr-1&gt;Advances in pharmacology (San Diego, Calif.)&lt;/abbr-1&gt;&lt;/alt-periodical&gt;&lt;pages&gt;1-42&lt;/pages&gt;&lt;volume&gt;63&lt;/volume&gt;&lt;edition&gt;2012/07/11&lt;/edition&gt;&lt;keywords&gt;&lt;keyword&gt;Animals&lt;/keyword&gt;&lt;keyword&gt;Drug Discovery&lt;/keyword&gt;&lt;keyword&gt;Drug Industry&lt;/keyword&gt;&lt;keyword&gt;Drug Interactions&lt;/keyword&gt;&lt;keyword&gt;Humans&lt;/keyword&gt;&lt;keyword&gt;Membrane Transport Proteins/*metabolism&lt;/keyword&gt;&lt;keyword&gt;Pharmaceutical Preparations/*metabolism&lt;/keyword&gt;&lt;/keywords&gt;&lt;dates&gt;&lt;year&gt;2012&lt;/year&gt;&lt;/dates&gt;&lt;isbn&gt;1054-3589&lt;/isbn&gt;&lt;accession-num&gt;22776638&lt;/accession-num&gt;&lt;urls&gt;&lt;/urls&gt;&lt;electronic-resource-num&gt;10.1016/b978-0-12-398339-8.00001-x&lt;/electronic-resource-num&gt;&lt;remote-database-provider&gt;NLM&lt;/remote-database-provider&gt;&lt;language&gt;eng&lt;/language&gt;&lt;/record&gt;&lt;/Cite&gt;&lt;/EndNote&gt;</w:instrText>
      </w:r>
      <w:r w:rsidR="004039CB">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87" w:tooltip="Keogh, 2012 #72" w:history="1">
        <w:r w:rsidR="00D313D2">
          <w:rPr>
            <w:rFonts w:asciiTheme="minorHAnsi" w:hAnsiTheme="minorHAnsi" w:cs="Lucida Grande"/>
            <w:noProof/>
            <w:color w:val="000000" w:themeColor="text1"/>
          </w:rPr>
          <w:t>87</w:t>
        </w:r>
      </w:hyperlink>
      <w:r w:rsidR="00D313D2">
        <w:rPr>
          <w:rFonts w:asciiTheme="minorHAnsi" w:hAnsiTheme="minorHAnsi" w:cs="Lucida Grande"/>
          <w:noProof/>
          <w:color w:val="000000" w:themeColor="text1"/>
        </w:rPr>
        <w:t>]</w:t>
      </w:r>
      <w:r w:rsidR="004039CB">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w:t>
      </w:r>
      <w:r w:rsidR="00B053B8">
        <w:rPr>
          <w:rFonts w:asciiTheme="minorHAnsi" w:hAnsiTheme="minorHAnsi" w:cs="Lucida Grande"/>
          <w:color w:val="000000" w:themeColor="text1"/>
        </w:rPr>
        <w:t>One</w:t>
      </w:r>
      <w:r w:rsidR="00664747">
        <w:rPr>
          <w:rFonts w:asciiTheme="minorHAnsi" w:hAnsiTheme="minorHAnsi" w:cs="Lucida Grande"/>
          <w:color w:val="000000" w:themeColor="text1"/>
        </w:rPr>
        <w:t xml:space="preserve"> transporter</w:t>
      </w:r>
      <w:r w:rsidR="00B053B8">
        <w:rPr>
          <w:rFonts w:asciiTheme="minorHAnsi" w:hAnsiTheme="minorHAnsi" w:cs="Lucida Grande"/>
          <w:color w:val="000000" w:themeColor="text1"/>
        </w:rPr>
        <w:t xml:space="preserve"> </w:t>
      </w:r>
      <w:r w:rsidR="00F117E7">
        <w:rPr>
          <w:rFonts w:asciiTheme="minorHAnsi" w:hAnsiTheme="minorHAnsi" w:cs="Lucida Grande"/>
          <w:color w:val="000000" w:themeColor="text1"/>
        </w:rPr>
        <w:t xml:space="preserve">known to be </w:t>
      </w:r>
      <w:r w:rsidR="00B053B8">
        <w:rPr>
          <w:rFonts w:asciiTheme="minorHAnsi" w:hAnsiTheme="minorHAnsi" w:cs="Lucida Grande"/>
          <w:color w:val="000000" w:themeColor="text1"/>
        </w:rPr>
        <w:t>associated with direct hepatotoxicity is</w:t>
      </w:r>
      <w:r w:rsidR="00581C9C">
        <w:rPr>
          <w:rFonts w:asciiTheme="minorHAnsi" w:hAnsiTheme="minorHAnsi" w:cs="Lucida Grande"/>
          <w:color w:val="000000" w:themeColor="text1"/>
        </w:rPr>
        <w:t xml:space="preserve"> the Bile Salt Export Pump (BSEP),</w:t>
      </w:r>
      <w:r w:rsidR="009D2B9A">
        <w:rPr>
          <w:rFonts w:asciiTheme="minorHAnsi" w:hAnsiTheme="minorHAnsi" w:cs="Lucida Grande"/>
          <w:color w:val="000000" w:themeColor="text1"/>
        </w:rPr>
        <w:t xml:space="preserve"> located in the canalicular membrane of hepatocytes. I</w:t>
      </w:r>
      <w:r w:rsidR="00581C9C">
        <w:rPr>
          <w:rFonts w:asciiTheme="minorHAnsi" w:hAnsiTheme="minorHAnsi" w:cs="Lucida Grande"/>
          <w:color w:val="000000" w:themeColor="text1"/>
        </w:rPr>
        <w:t xml:space="preserve">nhibition of </w:t>
      </w:r>
      <w:r w:rsidR="009D2B9A">
        <w:rPr>
          <w:rFonts w:asciiTheme="minorHAnsi" w:hAnsiTheme="minorHAnsi" w:cs="Lucida Grande"/>
          <w:color w:val="000000" w:themeColor="text1"/>
        </w:rPr>
        <w:t>this transporter</w:t>
      </w:r>
      <w:r w:rsidR="00581C9C">
        <w:rPr>
          <w:rFonts w:asciiTheme="minorHAnsi" w:hAnsiTheme="minorHAnsi" w:cs="Lucida Grande"/>
          <w:color w:val="000000" w:themeColor="text1"/>
        </w:rPr>
        <w:t xml:space="preserve"> </w:t>
      </w:r>
      <w:r w:rsidR="00664747">
        <w:rPr>
          <w:rFonts w:asciiTheme="minorHAnsi" w:hAnsiTheme="minorHAnsi" w:cs="Lucida Grande"/>
          <w:color w:val="000000" w:themeColor="text1"/>
        </w:rPr>
        <w:t>can result</w:t>
      </w:r>
      <w:r w:rsidR="00581C9C">
        <w:rPr>
          <w:rFonts w:asciiTheme="minorHAnsi" w:hAnsiTheme="minorHAnsi" w:cs="Lucida Grande"/>
          <w:color w:val="000000" w:themeColor="text1"/>
        </w:rPr>
        <w:t xml:space="preserve"> </w:t>
      </w:r>
      <w:r w:rsidR="009D2B9A">
        <w:rPr>
          <w:rFonts w:asciiTheme="minorHAnsi" w:hAnsiTheme="minorHAnsi" w:cs="Lucida Grande"/>
          <w:color w:val="000000" w:themeColor="text1"/>
        </w:rPr>
        <w:t xml:space="preserve">in a build-up of bile acids </w:t>
      </w:r>
      <w:r w:rsidR="00F076CB">
        <w:rPr>
          <w:rFonts w:asciiTheme="minorHAnsi" w:hAnsiTheme="minorHAnsi" w:cs="Lucida Grande"/>
          <w:color w:val="000000" w:themeColor="text1"/>
        </w:rPr>
        <w:t xml:space="preserve">(BA) </w:t>
      </w:r>
      <w:r w:rsidR="009D2B9A">
        <w:rPr>
          <w:rFonts w:asciiTheme="minorHAnsi" w:hAnsiTheme="minorHAnsi" w:cs="Lucida Grande"/>
          <w:color w:val="000000" w:themeColor="text1"/>
        </w:rPr>
        <w:t>in hepatocytes and hence to</w:t>
      </w:r>
      <w:r w:rsidR="004039CB">
        <w:rPr>
          <w:rFonts w:asciiTheme="minorHAnsi" w:hAnsiTheme="minorHAnsi" w:cs="Lucida Grande"/>
          <w:color w:val="000000" w:themeColor="text1"/>
        </w:rPr>
        <w:t xml:space="preserve"> chole</w:t>
      </w:r>
      <w:r w:rsidR="00581C9C">
        <w:rPr>
          <w:rFonts w:asciiTheme="minorHAnsi" w:hAnsiTheme="minorHAnsi" w:cs="Lucida Grande"/>
          <w:color w:val="000000" w:themeColor="text1"/>
        </w:rPr>
        <w:t>stasis</w:t>
      </w:r>
      <w:r w:rsidR="004039CB">
        <w:rPr>
          <w:rFonts w:asciiTheme="minorHAnsi" w:hAnsiTheme="minorHAnsi" w:cs="Lucida Grande"/>
          <w:color w:val="000000" w:themeColor="text1"/>
        </w:rPr>
        <w:t> </w:t>
      </w:r>
      <w:r w:rsidR="004039CB">
        <w:rPr>
          <w:rFonts w:asciiTheme="minorHAnsi" w:hAnsiTheme="minorHAnsi" w:cs="Lucida Grande"/>
          <w:color w:val="000000" w:themeColor="text1"/>
        </w:rPr>
        <w:fldChar w:fldCharType="begin">
          <w:fldData xml:space="preserve">PEVuZE5vdGU+PENpdGU+PEF1dGhvcj5WaW5rZW48L0F1dGhvcj48WWVhcj4yMDEzPC9ZZWFyPjxS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PEVuZE5vdGU+PENpdGU+PEF1dGhvcj5WaW5rZW48L0F1dGhvcj48WWVhcj4yMDEzPC9ZZWFyPjxS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4039CB">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88" w:tooltip="Vinken, 2013 #67" w:history="1">
        <w:r w:rsidR="00D313D2">
          <w:rPr>
            <w:rFonts w:asciiTheme="minorHAnsi" w:hAnsiTheme="minorHAnsi" w:cs="Lucida Grande"/>
            <w:noProof/>
            <w:color w:val="000000" w:themeColor="text1"/>
          </w:rPr>
          <w:t>88</w:t>
        </w:r>
      </w:hyperlink>
      <w:r w:rsidR="00D313D2">
        <w:rPr>
          <w:rFonts w:asciiTheme="minorHAnsi" w:hAnsiTheme="minorHAnsi" w:cs="Lucida Grande"/>
          <w:noProof/>
          <w:color w:val="000000" w:themeColor="text1"/>
        </w:rPr>
        <w:t xml:space="preserve">, </w:t>
      </w:r>
      <w:hyperlink w:anchor="_ENREF_89" w:tooltip="Kis, 2012 #68" w:history="1">
        <w:r w:rsidR="00D313D2">
          <w:rPr>
            <w:rFonts w:asciiTheme="minorHAnsi" w:hAnsiTheme="minorHAnsi" w:cs="Lucida Grande"/>
            <w:noProof/>
            <w:color w:val="000000" w:themeColor="text1"/>
          </w:rPr>
          <w:t>89</w:t>
        </w:r>
      </w:hyperlink>
      <w:r w:rsidR="00D313D2">
        <w:rPr>
          <w:rFonts w:asciiTheme="minorHAnsi" w:hAnsiTheme="minorHAnsi" w:cs="Lucida Grande"/>
          <w:noProof/>
          <w:color w:val="000000" w:themeColor="text1"/>
        </w:rPr>
        <w:t>]</w:t>
      </w:r>
      <w:r w:rsidR="004039CB">
        <w:rPr>
          <w:rFonts w:asciiTheme="minorHAnsi" w:hAnsiTheme="minorHAnsi" w:cs="Lucida Grande"/>
          <w:color w:val="000000" w:themeColor="text1"/>
        </w:rPr>
        <w:fldChar w:fldCharType="end"/>
      </w:r>
      <w:r w:rsidR="00581C9C">
        <w:rPr>
          <w:rFonts w:asciiTheme="minorHAnsi" w:hAnsiTheme="minorHAnsi" w:cs="Lucida Grande"/>
          <w:color w:val="000000" w:themeColor="text1"/>
        </w:rPr>
        <w:t>.</w:t>
      </w:r>
      <w:r w:rsidR="00881577">
        <w:rPr>
          <w:rFonts w:asciiTheme="minorHAnsi" w:hAnsiTheme="minorHAnsi" w:cs="Lucida Grande"/>
          <w:color w:val="000000" w:themeColor="text1"/>
        </w:rPr>
        <w:t xml:space="preserve"> </w:t>
      </w:r>
      <w:r w:rsidR="009D2B9A">
        <w:rPr>
          <w:rFonts w:asciiTheme="minorHAnsi" w:hAnsiTheme="minorHAnsi" w:cs="Lucida Grande"/>
          <w:color w:val="000000" w:themeColor="text1"/>
        </w:rPr>
        <w:t>However, o</w:t>
      </w:r>
      <w:r w:rsidR="00284BC0">
        <w:rPr>
          <w:rFonts w:asciiTheme="minorHAnsi" w:hAnsiTheme="minorHAnsi" w:cs="Lucida Grande"/>
          <w:color w:val="000000" w:themeColor="text1"/>
        </w:rPr>
        <w:t xml:space="preserve">ther transporters </w:t>
      </w:r>
      <w:r w:rsidR="00A929CB">
        <w:rPr>
          <w:rFonts w:asciiTheme="minorHAnsi" w:hAnsiTheme="minorHAnsi" w:cs="Lucida Grande"/>
          <w:color w:val="000000" w:themeColor="text1"/>
        </w:rPr>
        <w:t>in the liver are also</w:t>
      </w:r>
      <w:r w:rsidR="00284BC0">
        <w:rPr>
          <w:rFonts w:asciiTheme="minorHAnsi" w:hAnsiTheme="minorHAnsi" w:cs="Lucida Grande"/>
          <w:color w:val="000000" w:themeColor="text1"/>
        </w:rPr>
        <w:t xml:space="preserve"> involved in </w:t>
      </w:r>
      <w:r w:rsidR="00635D37">
        <w:rPr>
          <w:rFonts w:asciiTheme="minorHAnsi" w:hAnsiTheme="minorHAnsi" w:cs="Lucida Grande"/>
          <w:color w:val="000000" w:themeColor="text1"/>
        </w:rPr>
        <w:t>BA</w:t>
      </w:r>
      <w:r w:rsidR="008E4B8F">
        <w:rPr>
          <w:rFonts w:asciiTheme="minorHAnsi" w:hAnsiTheme="minorHAnsi" w:cs="Lucida Grande"/>
          <w:color w:val="000000" w:themeColor="text1"/>
        </w:rPr>
        <w:t xml:space="preserve"> homeostasis and enterohep</w:t>
      </w:r>
      <w:r w:rsidR="00284BC0">
        <w:rPr>
          <w:rFonts w:asciiTheme="minorHAnsi" w:hAnsiTheme="minorHAnsi" w:cs="Lucida Grande"/>
          <w:color w:val="000000" w:themeColor="text1"/>
        </w:rPr>
        <w:t>atic recirculation</w:t>
      </w:r>
      <w:r w:rsidR="00F076CB">
        <w:rPr>
          <w:rFonts w:asciiTheme="minorHAnsi" w:hAnsiTheme="minorHAnsi" w:cs="Lucida Grande"/>
          <w:color w:val="000000" w:themeColor="text1"/>
        </w:rPr>
        <w:t>; four that are</w:t>
      </w:r>
      <w:r w:rsidR="00654076">
        <w:rPr>
          <w:rFonts w:asciiTheme="minorHAnsi" w:hAnsiTheme="minorHAnsi" w:cs="Lucida Grande"/>
          <w:color w:val="000000" w:themeColor="text1"/>
        </w:rPr>
        <w:t xml:space="preserve"> believed to be </w:t>
      </w:r>
      <w:r w:rsidR="002D35ED">
        <w:rPr>
          <w:rFonts w:asciiTheme="minorHAnsi" w:hAnsiTheme="minorHAnsi" w:cs="Lucida Grande"/>
          <w:color w:val="000000" w:themeColor="text1"/>
        </w:rPr>
        <w:t>particularly</w:t>
      </w:r>
      <w:r w:rsidR="00A929CB">
        <w:rPr>
          <w:rFonts w:asciiTheme="minorHAnsi" w:hAnsiTheme="minorHAnsi" w:cs="Lucida Grande"/>
          <w:color w:val="000000" w:themeColor="text1"/>
        </w:rPr>
        <w:t xml:space="preserve"> important</w:t>
      </w:r>
      <w:r w:rsidR="004039CB">
        <w:rPr>
          <w:rFonts w:asciiTheme="minorHAnsi" w:hAnsiTheme="minorHAnsi" w:cs="Lucida Grande"/>
          <w:color w:val="000000" w:themeColor="text1"/>
        </w:rPr>
        <w:t xml:space="preserve"> </w:t>
      </w:r>
      <w:r w:rsidR="004039CB">
        <w:rPr>
          <w:rFonts w:asciiTheme="minorHAnsi" w:hAnsiTheme="minorHAnsi" w:cs="Lucida Grande"/>
          <w:color w:val="000000" w:themeColor="text1"/>
        </w:rPr>
        <w:fldChar w:fldCharType="begin">
          <w:fldData xml:space="preserve">PEVuZE5vdGU+PENpdGU+PEF1dGhvcj5EYXdzb248L0F1dGhvcj48WWVhcj4yMDA5PC9ZZWFyPjxS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PEVuZE5vdGU+PENpdGU+PEF1dGhvcj5EYXdzb248L0F1dGhvcj48WWVhcj4yMDA5PC9ZZWFyPjxS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4039CB">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0" w:tooltip="Dawson, 2009 #73" w:history="1">
        <w:r w:rsidR="00D313D2">
          <w:rPr>
            <w:rFonts w:asciiTheme="minorHAnsi" w:hAnsiTheme="minorHAnsi" w:cs="Lucida Grande"/>
            <w:noProof/>
            <w:color w:val="000000" w:themeColor="text1"/>
          </w:rPr>
          <w:t>90</w:t>
        </w:r>
      </w:hyperlink>
      <w:r w:rsidR="00D313D2">
        <w:rPr>
          <w:rFonts w:asciiTheme="minorHAnsi" w:hAnsiTheme="minorHAnsi" w:cs="Lucida Grande"/>
          <w:noProof/>
          <w:color w:val="000000" w:themeColor="text1"/>
        </w:rPr>
        <w:t xml:space="preserve">, </w:t>
      </w:r>
      <w:hyperlink w:anchor="_ENREF_91" w:tooltip="Reshetnyak, 2013 #74" w:history="1">
        <w:r w:rsidR="00D313D2">
          <w:rPr>
            <w:rFonts w:asciiTheme="minorHAnsi" w:hAnsiTheme="minorHAnsi" w:cs="Lucida Grande"/>
            <w:noProof/>
            <w:color w:val="000000" w:themeColor="text1"/>
          </w:rPr>
          <w:t>91</w:t>
        </w:r>
      </w:hyperlink>
      <w:r w:rsidR="00D313D2">
        <w:rPr>
          <w:rFonts w:asciiTheme="minorHAnsi" w:hAnsiTheme="minorHAnsi" w:cs="Lucida Grande"/>
          <w:noProof/>
          <w:color w:val="000000" w:themeColor="text1"/>
        </w:rPr>
        <w:t>]</w:t>
      </w:r>
      <w:r w:rsidR="004039CB">
        <w:rPr>
          <w:rFonts w:asciiTheme="minorHAnsi" w:hAnsiTheme="minorHAnsi" w:cs="Lucida Grande"/>
          <w:color w:val="000000" w:themeColor="text1"/>
        </w:rPr>
        <w:fldChar w:fldCharType="end"/>
      </w:r>
      <w:r w:rsidR="00FC3821">
        <w:rPr>
          <w:rFonts w:asciiTheme="minorHAnsi" w:hAnsiTheme="minorHAnsi" w:cs="Lucida Grande"/>
          <w:color w:val="000000" w:themeColor="text1"/>
        </w:rPr>
        <w:t xml:space="preserve"> are shown in Table 6.</w:t>
      </w:r>
    </w:p>
    <w:p w14:paraId="3C16068D" w14:textId="77777777" w:rsidR="00FC3821" w:rsidRDefault="00FC3821" w:rsidP="000603F9">
      <w:pPr>
        <w:pStyle w:val="NoSpacing"/>
        <w:rPr>
          <w:rFonts w:asciiTheme="minorHAnsi" w:hAnsiTheme="minorHAnsi" w:cs="Lucida Grande"/>
          <w:color w:val="000000" w:themeColor="text1"/>
        </w:rPr>
      </w:pPr>
    </w:p>
    <w:p w14:paraId="693195B3" w14:textId="6D72C7CF" w:rsidR="00FC3821" w:rsidRDefault="00FC3821" w:rsidP="000603F9">
      <w:pPr>
        <w:pStyle w:val="NoSpacing"/>
        <w:rPr>
          <w:rFonts w:asciiTheme="minorHAnsi" w:hAnsiTheme="minorHAnsi" w:cs="Lucida Grande"/>
          <w:color w:val="000000" w:themeColor="text1"/>
        </w:rPr>
      </w:pPr>
      <w:r w:rsidRPr="00FC3821">
        <w:rPr>
          <w:rFonts w:asciiTheme="minorHAnsi" w:hAnsiTheme="minorHAnsi" w:cs="Lucida Grande"/>
          <w:b/>
          <w:color w:val="000000" w:themeColor="text1"/>
        </w:rPr>
        <w:t>Table 6</w:t>
      </w:r>
      <w:r>
        <w:rPr>
          <w:rFonts w:asciiTheme="minorHAnsi" w:hAnsiTheme="minorHAnsi" w:cs="Lucida Grande"/>
          <w:color w:val="000000" w:themeColor="text1"/>
        </w:rPr>
        <w:t xml:space="preserve">. </w:t>
      </w:r>
      <w:r w:rsidR="00CB4222">
        <w:rPr>
          <w:rFonts w:asciiTheme="minorHAnsi" w:hAnsiTheme="minorHAnsi" w:cs="Lucida Grande"/>
          <w:color w:val="000000" w:themeColor="text1"/>
        </w:rPr>
        <w:t>Some l</w:t>
      </w:r>
      <w:r>
        <w:rPr>
          <w:rFonts w:asciiTheme="minorHAnsi" w:hAnsiTheme="minorHAnsi" w:cs="Lucida Grande"/>
          <w:color w:val="000000" w:themeColor="text1"/>
        </w:rPr>
        <w:t xml:space="preserve">iver transporters </w:t>
      </w:r>
      <w:r w:rsidR="00CB4222">
        <w:rPr>
          <w:rFonts w:asciiTheme="minorHAnsi" w:hAnsiTheme="minorHAnsi" w:cs="Lucida Grande"/>
          <w:color w:val="000000" w:themeColor="text1"/>
        </w:rPr>
        <w:t>important in bile acid homeostasis, from</w:t>
      </w:r>
      <w:r w:rsidR="009F1108">
        <w:rPr>
          <w:rFonts w:asciiTheme="minorHAnsi" w:hAnsiTheme="minorHAnsi" w:cs="Lucida Grande"/>
          <w:color w:val="000000" w:themeColor="text1"/>
        </w:rPr>
        <w:t xml:space="preserve"> references</w:t>
      </w:r>
      <w:r w:rsidR="00CB4222">
        <w:rPr>
          <w:rFonts w:asciiTheme="minorHAnsi" w:hAnsiTheme="minorHAnsi" w:cs="Lucida Grande"/>
          <w:color w:val="000000" w:themeColor="text1"/>
        </w:rPr>
        <w:t xml:space="preserve"> </w:t>
      </w:r>
      <w:r w:rsidR="00CB4222">
        <w:rPr>
          <w:rFonts w:asciiTheme="minorHAnsi" w:hAnsiTheme="minorHAnsi" w:cs="Lucida Grande"/>
          <w:color w:val="000000" w:themeColor="text1"/>
        </w:rPr>
        <w:fldChar w:fldCharType="begin">
          <w:fldData xml:space="preserve">PEVuZE5vdGU+PENpdGU+PEF1dGhvcj5EYXdzb248L0F1dGhvcj48WWVhcj4yMDA5PC9ZZWFyPjxS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PEVuZE5vdGU+PENpdGU+PEF1dGhvcj5EYXdzb248L0F1dGhvcj48WWVhcj4yMDA5PC9ZZWFyPjxS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CB4222">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0" w:tooltip="Dawson, 2009 #73" w:history="1">
        <w:r w:rsidR="00D313D2">
          <w:rPr>
            <w:rFonts w:asciiTheme="minorHAnsi" w:hAnsiTheme="minorHAnsi" w:cs="Lucida Grande"/>
            <w:noProof/>
            <w:color w:val="000000" w:themeColor="text1"/>
          </w:rPr>
          <w:t>90</w:t>
        </w:r>
      </w:hyperlink>
      <w:r w:rsidR="00D313D2">
        <w:rPr>
          <w:rFonts w:asciiTheme="minorHAnsi" w:hAnsiTheme="minorHAnsi" w:cs="Lucida Grande"/>
          <w:noProof/>
          <w:color w:val="000000" w:themeColor="text1"/>
        </w:rPr>
        <w:t xml:space="preserve">, </w:t>
      </w:r>
      <w:hyperlink w:anchor="_ENREF_91" w:tooltip="Reshetnyak, 2013 #74" w:history="1">
        <w:r w:rsidR="00D313D2">
          <w:rPr>
            <w:rFonts w:asciiTheme="minorHAnsi" w:hAnsiTheme="minorHAnsi" w:cs="Lucida Grande"/>
            <w:noProof/>
            <w:color w:val="000000" w:themeColor="text1"/>
          </w:rPr>
          <w:t>91</w:t>
        </w:r>
      </w:hyperlink>
      <w:r w:rsidR="00D313D2">
        <w:rPr>
          <w:rFonts w:asciiTheme="minorHAnsi" w:hAnsiTheme="minorHAnsi" w:cs="Lucida Grande"/>
          <w:noProof/>
          <w:color w:val="000000" w:themeColor="text1"/>
        </w:rPr>
        <w:t>]</w:t>
      </w:r>
      <w:r w:rsidR="00CB4222">
        <w:rPr>
          <w:rFonts w:asciiTheme="minorHAnsi" w:hAnsiTheme="minorHAnsi" w:cs="Lucida Grande"/>
          <w:color w:val="000000" w:themeColor="text1"/>
        </w:rPr>
        <w:fldChar w:fldCharType="end"/>
      </w:r>
      <w:r w:rsidR="00CB4222">
        <w:rPr>
          <w:rFonts w:asciiTheme="minorHAnsi" w:hAnsiTheme="minorHAnsi" w:cs="Lucida Grande"/>
          <w:color w:val="000000" w:themeColor="text1"/>
        </w:rPr>
        <w:t>.</w:t>
      </w:r>
    </w:p>
    <w:p w14:paraId="3E832FAF" w14:textId="77777777" w:rsidR="00A929CB" w:rsidRDefault="00A929CB" w:rsidP="000603F9">
      <w:pPr>
        <w:pStyle w:val="NoSpacing"/>
        <w:rPr>
          <w:rFonts w:asciiTheme="minorHAnsi" w:hAnsiTheme="minorHAnsi" w:cs="Lucida Grande"/>
          <w:color w:val="000000" w:themeColor="text1"/>
        </w:rPr>
      </w:pPr>
    </w:p>
    <w:tbl>
      <w:tblPr>
        <w:tblStyle w:val="TableGrid"/>
        <w:tblW w:w="8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17"/>
        <w:gridCol w:w="1112"/>
        <w:gridCol w:w="3335"/>
        <w:gridCol w:w="3268"/>
      </w:tblGrid>
      <w:tr w:rsidR="00F076CB" w:rsidRPr="00654076" w14:paraId="2ED4210C" w14:textId="77777777" w:rsidTr="00F076CB">
        <w:trPr>
          <w:trHeight w:val="326"/>
        </w:trPr>
        <w:tc>
          <w:tcPr>
            <w:tcW w:w="1217" w:type="dxa"/>
            <w:tcBorders>
              <w:bottom w:val="single" w:sz="4" w:space="0" w:color="auto"/>
            </w:tcBorders>
          </w:tcPr>
          <w:p w14:paraId="4E923505" w14:textId="76BD912F" w:rsidR="00F076CB" w:rsidRPr="00F076CB" w:rsidRDefault="00F076CB" w:rsidP="00AC2B63">
            <w:pPr>
              <w:pStyle w:val="NoSpacing"/>
              <w:rPr>
                <w:rFonts w:asciiTheme="minorHAnsi" w:hAnsiTheme="minorHAnsi" w:cs="Lucida Grande"/>
                <w:b/>
                <w:color w:val="000000" w:themeColor="text1"/>
                <w:sz w:val="20"/>
              </w:rPr>
            </w:pPr>
            <w:r w:rsidRPr="00F076CB">
              <w:rPr>
                <w:rFonts w:asciiTheme="minorHAnsi" w:hAnsiTheme="minorHAnsi" w:cs="Lucida Grande"/>
                <w:b/>
                <w:color w:val="000000" w:themeColor="text1"/>
                <w:sz w:val="20"/>
              </w:rPr>
              <w:t>Name</w:t>
            </w:r>
          </w:p>
        </w:tc>
        <w:tc>
          <w:tcPr>
            <w:tcW w:w="1112" w:type="dxa"/>
            <w:tcBorders>
              <w:bottom w:val="single" w:sz="4" w:space="0" w:color="auto"/>
            </w:tcBorders>
          </w:tcPr>
          <w:p w14:paraId="21745EB8" w14:textId="4FFF74BC" w:rsidR="00F076CB" w:rsidRPr="00F076CB" w:rsidRDefault="00F076CB" w:rsidP="00AC2B63">
            <w:pPr>
              <w:pStyle w:val="NoSpacing"/>
              <w:rPr>
                <w:rFonts w:asciiTheme="minorHAnsi" w:hAnsiTheme="minorHAnsi" w:cs="Lucida Grande"/>
                <w:b/>
                <w:color w:val="000000" w:themeColor="text1"/>
                <w:sz w:val="20"/>
              </w:rPr>
            </w:pPr>
            <w:r w:rsidRPr="00F076CB">
              <w:rPr>
                <w:rFonts w:asciiTheme="minorHAnsi" w:hAnsiTheme="minorHAnsi" w:cs="Lucida Grande"/>
                <w:b/>
                <w:color w:val="000000" w:themeColor="text1"/>
                <w:sz w:val="20"/>
              </w:rPr>
              <w:t>Gene</w:t>
            </w:r>
          </w:p>
        </w:tc>
        <w:tc>
          <w:tcPr>
            <w:tcW w:w="3335" w:type="dxa"/>
            <w:tcBorders>
              <w:bottom w:val="single" w:sz="4" w:space="0" w:color="auto"/>
            </w:tcBorders>
          </w:tcPr>
          <w:p w14:paraId="5A08D7BB" w14:textId="3634C4F3" w:rsidR="00F076CB" w:rsidRPr="00F076CB" w:rsidRDefault="00F076CB" w:rsidP="00AC2B63">
            <w:pPr>
              <w:pStyle w:val="NoSpacing"/>
              <w:rPr>
                <w:rFonts w:asciiTheme="minorHAnsi" w:hAnsiTheme="minorHAnsi" w:cs="Lucida Grande"/>
                <w:b/>
                <w:color w:val="000000" w:themeColor="text1"/>
                <w:sz w:val="20"/>
              </w:rPr>
            </w:pPr>
            <w:r w:rsidRPr="00F076CB">
              <w:rPr>
                <w:rFonts w:asciiTheme="minorHAnsi" w:hAnsiTheme="minorHAnsi" w:cs="Lucida Grande"/>
                <w:b/>
                <w:color w:val="000000" w:themeColor="text1"/>
                <w:sz w:val="20"/>
              </w:rPr>
              <w:t>Location</w:t>
            </w:r>
          </w:p>
        </w:tc>
        <w:tc>
          <w:tcPr>
            <w:tcW w:w="3268" w:type="dxa"/>
            <w:tcBorders>
              <w:bottom w:val="single" w:sz="4" w:space="0" w:color="auto"/>
            </w:tcBorders>
          </w:tcPr>
          <w:p w14:paraId="204915C0" w14:textId="178D85F3" w:rsidR="00F076CB" w:rsidRPr="00F076CB" w:rsidRDefault="00F076CB" w:rsidP="00AC2B63">
            <w:pPr>
              <w:pStyle w:val="NoSpacing"/>
              <w:rPr>
                <w:rFonts w:asciiTheme="minorHAnsi" w:hAnsiTheme="minorHAnsi" w:cs="Lucida Grande"/>
                <w:b/>
                <w:color w:val="000000" w:themeColor="text1"/>
                <w:sz w:val="20"/>
              </w:rPr>
            </w:pPr>
            <w:r w:rsidRPr="00F076CB">
              <w:rPr>
                <w:rFonts w:asciiTheme="minorHAnsi" w:hAnsiTheme="minorHAnsi" w:cs="Lucida Grande"/>
                <w:b/>
                <w:color w:val="000000" w:themeColor="text1"/>
                <w:sz w:val="20"/>
              </w:rPr>
              <w:t>Function</w:t>
            </w:r>
          </w:p>
        </w:tc>
      </w:tr>
      <w:tr w:rsidR="00F076CB" w:rsidRPr="00654076" w14:paraId="5B677CF8" w14:textId="77777777" w:rsidTr="00E16E0A">
        <w:trPr>
          <w:trHeight w:val="335"/>
        </w:trPr>
        <w:tc>
          <w:tcPr>
            <w:tcW w:w="1217" w:type="dxa"/>
            <w:tcBorders>
              <w:top w:val="single" w:sz="4" w:space="0" w:color="auto"/>
            </w:tcBorders>
          </w:tcPr>
          <w:p w14:paraId="4058CB0A" w14:textId="7DA2F0FE" w:rsidR="00F076CB" w:rsidRPr="00F076CB" w:rsidRDefault="00F076CB" w:rsidP="00AC2B63">
            <w:pPr>
              <w:pStyle w:val="NoSpacing"/>
              <w:rPr>
                <w:rFonts w:asciiTheme="minorHAnsi" w:hAnsiTheme="minorHAnsi" w:cs="Lucida Grande"/>
                <w:color w:val="000000" w:themeColor="text1"/>
                <w:sz w:val="20"/>
              </w:rPr>
            </w:pPr>
            <w:r w:rsidRPr="00F076CB">
              <w:rPr>
                <w:rFonts w:asciiTheme="minorHAnsi" w:hAnsiTheme="minorHAnsi" w:cs="Lucida Grande"/>
                <w:color w:val="000000" w:themeColor="text1"/>
                <w:sz w:val="20"/>
              </w:rPr>
              <w:t>NTCP</w:t>
            </w:r>
          </w:p>
        </w:tc>
        <w:tc>
          <w:tcPr>
            <w:tcW w:w="1112" w:type="dxa"/>
            <w:tcBorders>
              <w:top w:val="single" w:sz="4" w:space="0" w:color="auto"/>
            </w:tcBorders>
          </w:tcPr>
          <w:p w14:paraId="4418C97E" w14:textId="7E3E3785" w:rsidR="00F076CB" w:rsidRPr="00F076CB" w:rsidRDefault="00F076CB" w:rsidP="00AC2B63">
            <w:pPr>
              <w:pStyle w:val="NoSpacing"/>
              <w:rPr>
                <w:rFonts w:asciiTheme="minorHAnsi" w:hAnsiTheme="minorHAnsi" w:cs="Lucida Grande"/>
                <w:color w:val="000000" w:themeColor="text1"/>
                <w:sz w:val="20"/>
              </w:rPr>
            </w:pPr>
            <w:r w:rsidRPr="00F076CB">
              <w:rPr>
                <w:rFonts w:asciiTheme="minorHAnsi" w:eastAsia="Times New Roman" w:hAnsiTheme="minorHAnsi"/>
                <w:color w:val="000000"/>
                <w:sz w:val="20"/>
              </w:rPr>
              <w:t>SLC10A1</w:t>
            </w:r>
          </w:p>
        </w:tc>
        <w:tc>
          <w:tcPr>
            <w:tcW w:w="3335" w:type="dxa"/>
            <w:tcBorders>
              <w:top w:val="single" w:sz="4" w:space="0" w:color="auto"/>
            </w:tcBorders>
          </w:tcPr>
          <w:p w14:paraId="297212EE" w14:textId="0862746A" w:rsidR="00F076CB" w:rsidRPr="00F076CB" w:rsidRDefault="00F076CB" w:rsidP="00AC2B63">
            <w:pPr>
              <w:pStyle w:val="NoSpacing"/>
              <w:rPr>
                <w:rFonts w:asciiTheme="minorHAnsi" w:hAnsiTheme="minorHAnsi" w:cs="Lucida Grande"/>
                <w:color w:val="000000" w:themeColor="text1"/>
                <w:sz w:val="20"/>
              </w:rPr>
            </w:pPr>
            <w:r w:rsidRPr="00F076CB">
              <w:rPr>
                <w:rFonts w:asciiTheme="minorHAnsi" w:hAnsiTheme="minorHAnsi" w:cs="Lucida Grande"/>
                <w:color w:val="000000" w:themeColor="text1"/>
                <w:sz w:val="20"/>
              </w:rPr>
              <w:t>hepatocyte basolateral membrane</w:t>
            </w:r>
          </w:p>
        </w:tc>
        <w:tc>
          <w:tcPr>
            <w:tcW w:w="3268" w:type="dxa"/>
            <w:tcBorders>
              <w:top w:val="single" w:sz="4" w:space="0" w:color="auto"/>
            </w:tcBorders>
          </w:tcPr>
          <w:p w14:paraId="184CF534" w14:textId="5A4CE694" w:rsidR="00F076CB" w:rsidRPr="00F076CB" w:rsidRDefault="00F076CB" w:rsidP="00F076CB">
            <w:pPr>
              <w:pStyle w:val="NoSpacing"/>
              <w:rPr>
                <w:rFonts w:asciiTheme="minorHAnsi" w:hAnsiTheme="minorHAnsi" w:cs="Lucida Grande"/>
                <w:color w:val="000000" w:themeColor="text1"/>
                <w:sz w:val="20"/>
              </w:rPr>
            </w:pPr>
            <w:r w:rsidRPr="00F076CB">
              <w:rPr>
                <w:rFonts w:asciiTheme="minorHAnsi" w:hAnsiTheme="minorHAnsi" w:cs="Lucida Grande"/>
                <w:color w:val="000000" w:themeColor="text1"/>
                <w:sz w:val="20"/>
              </w:rPr>
              <w:t>extracts BAs from portal blood</w:t>
            </w:r>
          </w:p>
        </w:tc>
      </w:tr>
      <w:tr w:rsidR="00F076CB" w:rsidRPr="00654076" w14:paraId="7AB730A1" w14:textId="77777777" w:rsidTr="00BB7C3F">
        <w:trPr>
          <w:trHeight w:val="333"/>
        </w:trPr>
        <w:tc>
          <w:tcPr>
            <w:tcW w:w="1217" w:type="dxa"/>
          </w:tcPr>
          <w:p w14:paraId="2C320EF6" w14:textId="77777777" w:rsidR="00F076CB" w:rsidRPr="00F076CB" w:rsidRDefault="00F076CB" w:rsidP="00AC2B63">
            <w:pPr>
              <w:pStyle w:val="NoSpacing"/>
              <w:rPr>
                <w:rFonts w:asciiTheme="minorHAnsi" w:hAnsiTheme="minorHAnsi" w:cs="Lucida Grande"/>
                <w:color w:val="000000" w:themeColor="text1"/>
                <w:sz w:val="20"/>
              </w:rPr>
            </w:pPr>
            <w:r w:rsidRPr="00F076CB">
              <w:rPr>
                <w:rFonts w:asciiTheme="minorHAnsi" w:hAnsiTheme="minorHAnsi" w:cs="Lucida Grande"/>
                <w:color w:val="000000" w:themeColor="text1"/>
                <w:sz w:val="20"/>
              </w:rPr>
              <w:t>BSEP</w:t>
            </w:r>
          </w:p>
        </w:tc>
        <w:tc>
          <w:tcPr>
            <w:tcW w:w="1112" w:type="dxa"/>
          </w:tcPr>
          <w:p w14:paraId="68813F19" w14:textId="6A3DD836" w:rsidR="00F076CB" w:rsidRPr="00F076CB" w:rsidRDefault="00F076CB" w:rsidP="00AC2B63">
            <w:pPr>
              <w:pStyle w:val="NoSpacing"/>
              <w:rPr>
                <w:rFonts w:asciiTheme="minorHAnsi" w:hAnsiTheme="minorHAnsi" w:cs="Lucida Grande"/>
                <w:color w:val="000000" w:themeColor="text1"/>
                <w:sz w:val="20"/>
              </w:rPr>
            </w:pPr>
            <w:r w:rsidRPr="00F076CB">
              <w:rPr>
                <w:rFonts w:asciiTheme="minorHAnsi" w:eastAsia="Times New Roman" w:hAnsiTheme="minorHAnsi"/>
                <w:color w:val="000000"/>
                <w:sz w:val="20"/>
              </w:rPr>
              <w:t>ABCB11</w:t>
            </w:r>
          </w:p>
        </w:tc>
        <w:tc>
          <w:tcPr>
            <w:tcW w:w="3335" w:type="dxa"/>
          </w:tcPr>
          <w:p w14:paraId="1774B72E" w14:textId="6EB93765" w:rsidR="00F076CB" w:rsidRPr="00F076CB" w:rsidRDefault="00AE1DE4" w:rsidP="00AC2B63">
            <w:pPr>
              <w:pStyle w:val="NoSpacing"/>
              <w:rPr>
                <w:rFonts w:asciiTheme="minorHAnsi" w:hAnsiTheme="minorHAnsi" w:cs="Lucida Grande"/>
                <w:color w:val="000000" w:themeColor="text1"/>
                <w:sz w:val="20"/>
              </w:rPr>
            </w:pPr>
            <w:r>
              <w:rPr>
                <w:rFonts w:asciiTheme="minorHAnsi" w:hAnsiTheme="minorHAnsi" w:cs="Lucida Grande"/>
                <w:color w:val="000000" w:themeColor="text1"/>
                <w:sz w:val="20"/>
              </w:rPr>
              <w:t>hepatocyte can</w:t>
            </w:r>
            <w:r w:rsidR="00F076CB" w:rsidRPr="00F076CB">
              <w:rPr>
                <w:rFonts w:asciiTheme="minorHAnsi" w:hAnsiTheme="minorHAnsi" w:cs="Lucida Grande"/>
                <w:color w:val="000000" w:themeColor="text1"/>
                <w:sz w:val="20"/>
              </w:rPr>
              <w:t>alicular membrane</w:t>
            </w:r>
          </w:p>
        </w:tc>
        <w:tc>
          <w:tcPr>
            <w:tcW w:w="3268" w:type="dxa"/>
          </w:tcPr>
          <w:p w14:paraId="73A421F2" w14:textId="77777777" w:rsidR="00F076CB" w:rsidRPr="00F076CB" w:rsidRDefault="00F076CB" w:rsidP="00AC2B63">
            <w:pPr>
              <w:pStyle w:val="NoSpacing"/>
              <w:rPr>
                <w:rFonts w:asciiTheme="minorHAnsi" w:hAnsiTheme="minorHAnsi" w:cs="Lucida Grande"/>
                <w:color w:val="000000" w:themeColor="text1"/>
                <w:sz w:val="20"/>
              </w:rPr>
            </w:pPr>
            <w:r w:rsidRPr="00F076CB">
              <w:rPr>
                <w:rFonts w:asciiTheme="minorHAnsi" w:hAnsiTheme="minorHAnsi" w:cs="Lucida Grande"/>
                <w:color w:val="000000" w:themeColor="text1"/>
                <w:sz w:val="20"/>
              </w:rPr>
              <w:t>secretes  BAs into biliary tract</w:t>
            </w:r>
          </w:p>
        </w:tc>
      </w:tr>
      <w:tr w:rsidR="00F076CB" w:rsidRPr="00654076" w14:paraId="4D3D2F1B" w14:textId="77777777" w:rsidTr="007D6031">
        <w:trPr>
          <w:trHeight w:val="405"/>
        </w:trPr>
        <w:tc>
          <w:tcPr>
            <w:tcW w:w="1217" w:type="dxa"/>
          </w:tcPr>
          <w:p w14:paraId="60D18A18" w14:textId="77777777" w:rsidR="00F076CB" w:rsidRPr="00F076CB" w:rsidRDefault="00F076CB" w:rsidP="00AC2B63">
            <w:pPr>
              <w:pStyle w:val="NoSpacing"/>
              <w:rPr>
                <w:rFonts w:asciiTheme="minorHAnsi" w:hAnsiTheme="minorHAnsi" w:cs="Lucida Grande"/>
                <w:color w:val="000000" w:themeColor="text1"/>
                <w:sz w:val="20"/>
              </w:rPr>
            </w:pPr>
            <w:r w:rsidRPr="00F076CB">
              <w:rPr>
                <w:rFonts w:asciiTheme="minorHAnsi" w:hAnsiTheme="minorHAnsi" w:cs="Lucida Grande"/>
                <w:color w:val="000000" w:themeColor="text1"/>
                <w:sz w:val="20"/>
              </w:rPr>
              <w:t>ASBT</w:t>
            </w:r>
          </w:p>
        </w:tc>
        <w:tc>
          <w:tcPr>
            <w:tcW w:w="1112" w:type="dxa"/>
          </w:tcPr>
          <w:p w14:paraId="64E6AED0" w14:textId="3764BF5E" w:rsidR="00F076CB" w:rsidRPr="00F076CB" w:rsidRDefault="00F076CB" w:rsidP="00AC2B63">
            <w:pPr>
              <w:pStyle w:val="NoSpacing"/>
              <w:rPr>
                <w:rFonts w:asciiTheme="minorHAnsi" w:hAnsiTheme="minorHAnsi" w:cs="Lucida Grande"/>
                <w:color w:val="000000" w:themeColor="text1"/>
                <w:sz w:val="20"/>
              </w:rPr>
            </w:pPr>
            <w:r w:rsidRPr="00F076CB">
              <w:rPr>
                <w:rFonts w:asciiTheme="minorHAnsi" w:eastAsia="Times New Roman" w:hAnsiTheme="minorHAnsi"/>
                <w:color w:val="000000"/>
                <w:sz w:val="20"/>
              </w:rPr>
              <w:t>SLCI0A2</w:t>
            </w:r>
          </w:p>
        </w:tc>
        <w:tc>
          <w:tcPr>
            <w:tcW w:w="3335" w:type="dxa"/>
          </w:tcPr>
          <w:p w14:paraId="61ABB36D" w14:textId="415E977F" w:rsidR="00F076CB" w:rsidRPr="00F076CB" w:rsidRDefault="00F076CB" w:rsidP="00AC2B63">
            <w:pPr>
              <w:pStyle w:val="NoSpacing"/>
              <w:rPr>
                <w:rFonts w:asciiTheme="minorHAnsi" w:hAnsiTheme="minorHAnsi" w:cs="Lucida Grande"/>
                <w:color w:val="000000" w:themeColor="text1"/>
                <w:sz w:val="20"/>
              </w:rPr>
            </w:pPr>
            <w:r w:rsidRPr="00F076CB">
              <w:rPr>
                <w:rFonts w:asciiTheme="minorHAnsi" w:hAnsiTheme="minorHAnsi" w:cs="Lucida Grande"/>
                <w:color w:val="000000" w:themeColor="text1"/>
                <w:sz w:val="20"/>
              </w:rPr>
              <w:t>cholangiocyte apical membrane</w:t>
            </w:r>
          </w:p>
        </w:tc>
        <w:tc>
          <w:tcPr>
            <w:tcW w:w="3268" w:type="dxa"/>
          </w:tcPr>
          <w:p w14:paraId="130F4E58" w14:textId="77777777" w:rsidR="00F076CB" w:rsidRPr="00F076CB" w:rsidRDefault="00F076CB" w:rsidP="00AC2B63">
            <w:pPr>
              <w:pStyle w:val="NoSpacing"/>
              <w:rPr>
                <w:rFonts w:asciiTheme="minorHAnsi" w:hAnsiTheme="minorHAnsi" w:cs="Lucida Grande"/>
                <w:color w:val="000000" w:themeColor="text1"/>
                <w:sz w:val="20"/>
              </w:rPr>
            </w:pPr>
            <w:r w:rsidRPr="00F076CB">
              <w:rPr>
                <w:rFonts w:asciiTheme="minorHAnsi" w:hAnsiTheme="minorHAnsi" w:cs="Lucida Grande"/>
                <w:color w:val="000000" w:themeColor="text1"/>
                <w:sz w:val="20"/>
              </w:rPr>
              <w:t>extracts BAs from biliary tract</w:t>
            </w:r>
          </w:p>
        </w:tc>
      </w:tr>
      <w:tr w:rsidR="00F076CB" w:rsidRPr="00654076" w14:paraId="55F8F9D9" w14:textId="77777777" w:rsidTr="00F076CB">
        <w:trPr>
          <w:trHeight w:val="271"/>
        </w:trPr>
        <w:tc>
          <w:tcPr>
            <w:tcW w:w="1217" w:type="dxa"/>
          </w:tcPr>
          <w:p w14:paraId="3F44EDEF" w14:textId="77777777" w:rsidR="00F076CB" w:rsidRPr="00F076CB" w:rsidRDefault="00F076CB" w:rsidP="00AC2B63">
            <w:pPr>
              <w:pStyle w:val="NoSpacing"/>
              <w:rPr>
                <w:rFonts w:cs="Lucida Grande"/>
                <w:color w:val="000000"/>
                <w:sz w:val="20"/>
              </w:rPr>
            </w:pPr>
            <w:r w:rsidRPr="00F076CB">
              <w:rPr>
                <w:rFonts w:eastAsia="Times New Roman"/>
                <w:color w:val="000000"/>
                <w:sz w:val="20"/>
              </w:rPr>
              <w:t>OST</w:t>
            </w:r>
            <w:r w:rsidRPr="00F076CB">
              <w:rPr>
                <w:rFonts w:asciiTheme="minorHAnsi" w:hAnsiTheme="minorHAnsi" w:cs="Lucida Grande"/>
                <w:color w:val="000000"/>
                <w:sz w:val="20"/>
              </w:rPr>
              <w:t>α/OST</w:t>
            </w:r>
            <w:r w:rsidRPr="00F076CB">
              <w:rPr>
                <w:rFonts w:cs="Lucida Grande"/>
                <w:color w:val="000000"/>
                <w:sz w:val="20"/>
              </w:rPr>
              <w:t>β</w:t>
            </w:r>
          </w:p>
        </w:tc>
        <w:tc>
          <w:tcPr>
            <w:tcW w:w="1112" w:type="dxa"/>
          </w:tcPr>
          <w:p w14:paraId="5F0D51D3" w14:textId="64ACB097" w:rsidR="00F076CB" w:rsidRPr="00F076CB" w:rsidRDefault="00F076CB" w:rsidP="00AC2B63">
            <w:pPr>
              <w:pStyle w:val="NoSpacing"/>
              <w:rPr>
                <w:rFonts w:asciiTheme="minorHAnsi" w:hAnsiTheme="minorHAnsi" w:cs="Lucida Grande"/>
                <w:color w:val="000000" w:themeColor="text1"/>
                <w:sz w:val="20"/>
              </w:rPr>
            </w:pPr>
            <w:r w:rsidRPr="00F076CB">
              <w:rPr>
                <w:rFonts w:eastAsia="Times New Roman"/>
                <w:color w:val="000000"/>
                <w:sz w:val="20"/>
              </w:rPr>
              <w:t>SLC51A/B</w:t>
            </w:r>
          </w:p>
        </w:tc>
        <w:tc>
          <w:tcPr>
            <w:tcW w:w="3335" w:type="dxa"/>
          </w:tcPr>
          <w:p w14:paraId="5268BC78" w14:textId="00CD4CF0" w:rsidR="00F076CB" w:rsidRPr="00F076CB" w:rsidRDefault="00F076CB" w:rsidP="00AC2B63">
            <w:pPr>
              <w:pStyle w:val="NoSpacing"/>
              <w:rPr>
                <w:rFonts w:cs="Lucida Grande"/>
                <w:color w:val="000000"/>
                <w:sz w:val="20"/>
              </w:rPr>
            </w:pPr>
            <w:r w:rsidRPr="00F076CB">
              <w:rPr>
                <w:rFonts w:asciiTheme="minorHAnsi" w:hAnsiTheme="minorHAnsi" w:cs="Lucida Grande"/>
                <w:color w:val="000000" w:themeColor="text1"/>
                <w:sz w:val="20"/>
              </w:rPr>
              <w:t xml:space="preserve">cholangiocyte </w:t>
            </w:r>
            <w:r w:rsidRPr="00F076CB">
              <w:rPr>
                <w:rFonts w:cs="Lucida Grande"/>
                <w:color w:val="000000"/>
                <w:sz w:val="20"/>
              </w:rPr>
              <w:t>basolateral membrane</w:t>
            </w:r>
          </w:p>
        </w:tc>
        <w:tc>
          <w:tcPr>
            <w:tcW w:w="3268" w:type="dxa"/>
          </w:tcPr>
          <w:p w14:paraId="17132ED9" w14:textId="77777777" w:rsidR="00F076CB" w:rsidRPr="00F076CB" w:rsidRDefault="00F076CB" w:rsidP="00AC2B63">
            <w:pPr>
              <w:pStyle w:val="NoSpacing"/>
              <w:rPr>
                <w:rFonts w:cs="Lucida Grande"/>
                <w:color w:val="000000"/>
                <w:sz w:val="20"/>
              </w:rPr>
            </w:pPr>
            <w:r w:rsidRPr="00F076CB">
              <w:rPr>
                <w:rFonts w:cs="Lucida Grande"/>
                <w:color w:val="000000"/>
                <w:sz w:val="20"/>
              </w:rPr>
              <w:t>secretes Bas back into blood</w:t>
            </w:r>
          </w:p>
        </w:tc>
      </w:tr>
    </w:tbl>
    <w:p w14:paraId="0244818B" w14:textId="77777777" w:rsidR="00481CD7" w:rsidRDefault="00481CD7" w:rsidP="000603F9">
      <w:pPr>
        <w:pStyle w:val="NoSpacing"/>
        <w:rPr>
          <w:rFonts w:cs="Lucida Grande"/>
          <w:color w:val="000000"/>
        </w:rPr>
      </w:pPr>
    </w:p>
    <w:p w14:paraId="14747168" w14:textId="767BD086" w:rsidR="00EE48FA" w:rsidRDefault="00EE48FA" w:rsidP="00EE48FA">
      <w:pPr>
        <w:pStyle w:val="NoSpacing"/>
        <w:rPr>
          <w:rFonts w:cs="Lucida Grande"/>
          <w:color w:val="000000"/>
        </w:rPr>
      </w:pPr>
      <w:r>
        <w:rPr>
          <w:rFonts w:cs="Lucida Grande"/>
          <w:color w:val="000000"/>
        </w:rPr>
        <w:t>Mutations in MPR2 and MDR3 (as well as BSEP) are implicated in some hereditary chol</w:t>
      </w:r>
      <w:r w:rsidR="0015033E">
        <w:rPr>
          <w:rFonts w:cs="Lucida Grande"/>
          <w:color w:val="000000"/>
        </w:rPr>
        <w:t>e</w:t>
      </w:r>
      <w:r>
        <w:rPr>
          <w:rFonts w:cs="Lucida Grande"/>
          <w:color w:val="000000"/>
        </w:rPr>
        <w:t xml:space="preserve">static diseases </w:t>
      </w:r>
      <w:r>
        <w:rPr>
          <w:rFonts w:cs="Lucida Grande"/>
          <w:color w:val="000000"/>
        </w:rPr>
        <w:fldChar w:fldCharType="begin"/>
      </w:r>
      <w:r w:rsidR="00D313D2">
        <w:rPr>
          <w:rFonts w:cs="Lucida Grande"/>
          <w:color w:val="000000"/>
        </w:rPr>
        <w:instrText xml:space="preserve"> ADDIN EN.CITE &lt;EndNote&gt;&lt;Cite&gt;&lt;Author&gt;Anwer&lt;/Author&gt;&lt;Year&gt;2004&lt;/Year&gt;&lt;RecNum&gt;120&lt;/RecNum&gt;&lt;DisplayText&gt;[92]&lt;/DisplayText&gt;&lt;record&gt;&lt;rec-number&gt;120&lt;/rec-number&gt;&lt;foreign-keys&gt;&lt;key app="EN" db-id="frrdwfw9b2tr0jevwpbvdvxv2evwzd20zfd5"&gt;120&lt;/key&gt;&lt;/foreign-keys&gt;&lt;ref-type name="Journal Article"&gt;17&lt;/ref-type&gt;&lt;contributors&gt;&lt;authors&gt;&lt;author&gt;Anwer, M. S.&lt;/author&gt;&lt;/authors&gt;&lt;/contributors&gt;&lt;auth-address&gt;Department of Biomedical Sciences, Tufts University School of Veterinary Medicine, 200 Westboro Road, N. Grafton, MA 01536, USA. Sawkat.anwer@tufts.edu&lt;/auth-address&gt;&lt;titles&gt;&lt;title&gt;Cellular regulation of hepatic bile acid transport in health and cholestasis&lt;/title&gt;&lt;secondary-title&gt;Hepatology&lt;/secondary-title&gt;&lt;alt-title&gt;Hepatology (Baltimore, Md.)&lt;/alt-title&gt;&lt;/titles&gt;&lt;periodical&gt;&lt;full-title&gt;Hepatology&lt;/full-title&gt;&lt;/periodical&gt;&lt;pages&gt;581-90&lt;/pages&gt;&lt;volume&gt;39&lt;/volume&gt;&lt;number&gt;3&lt;/number&gt;&lt;edition&gt;2004/03/05&lt;/edition&gt;&lt;keywords&gt;&lt;keyword&gt;Animals&lt;/keyword&gt;&lt;keyword&gt;Bile Acids and Salts/*metabolism&lt;/keyword&gt;&lt;keyword&gt;Biological Transport/physiology&lt;/keyword&gt;&lt;keyword&gt;Cholestasis/*metabolism&lt;/keyword&gt;&lt;keyword&gt;*Health&lt;/keyword&gt;&lt;keyword&gt;Humans&lt;/keyword&gt;&lt;keyword&gt;Liver/*metabolism/pathology&lt;/keyword&gt;&lt;/keywords&gt;&lt;dates&gt;&lt;year&gt;2004&lt;/year&gt;&lt;pub-dates&gt;&lt;date&gt;Mar&lt;/date&gt;&lt;/pub-dates&gt;&lt;/dates&gt;&lt;isbn&gt;0270-9139 (Print)&amp;#xD;0270-9139&lt;/isbn&gt;&lt;accession-num&gt;14999673&lt;/accession-num&gt;&lt;urls&gt;&lt;/urls&gt;&lt;electronic-resource-num&gt;10.1002/hep.20090&lt;/electronic-resource-num&gt;&lt;remote-database-provider&gt;NLM&lt;/remote-database-provider&gt;&lt;language&gt;eng&lt;/language&gt;&lt;/record&gt;&lt;/Cite&gt;&lt;/EndNote&gt;</w:instrText>
      </w:r>
      <w:r>
        <w:rPr>
          <w:rFonts w:cs="Lucida Grande"/>
          <w:color w:val="000000"/>
        </w:rPr>
        <w:fldChar w:fldCharType="separate"/>
      </w:r>
      <w:r w:rsidR="00D313D2">
        <w:rPr>
          <w:rFonts w:cs="Lucida Grande"/>
          <w:noProof/>
          <w:color w:val="000000"/>
        </w:rPr>
        <w:t>[</w:t>
      </w:r>
      <w:hyperlink w:anchor="_ENREF_92" w:tooltip="Anwer, 2004 #120" w:history="1">
        <w:r w:rsidR="00D313D2">
          <w:rPr>
            <w:rFonts w:cs="Lucida Grande"/>
            <w:noProof/>
            <w:color w:val="000000"/>
          </w:rPr>
          <w:t>92</w:t>
        </w:r>
      </w:hyperlink>
      <w:r w:rsidR="00D313D2">
        <w:rPr>
          <w:rFonts w:cs="Lucida Grande"/>
          <w:noProof/>
          <w:color w:val="000000"/>
        </w:rPr>
        <w:t>]</w:t>
      </w:r>
      <w:r>
        <w:rPr>
          <w:rFonts w:cs="Lucida Grande"/>
          <w:color w:val="000000"/>
        </w:rPr>
        <w:fldChar w:fldCharType="end"/>
      </w:r>
      <w:r>
        <w:rPr>
          <w:rFonts w:cs="Lucida Grande"/>
          <w:color w:val="000000"/>
        </w:rPr>
        <w:t>, which would imply they too should be considered as anti-targets.</w:t>
      </w:r>
    </w:p>
    <w:p w14:paraId="645B0FA7" w14:textId="77777777" w:rsidR="00EE48FA" w:rsidRDefault="00EE48FA" w:rsidP="000603F9">
      <w:pPr>
        <w:pStyle w:val="NoSpacing"/>
        <w:rPr>
          <w:rFonts w:cs="Lucida Grande"/>
          <w:color w:val="000000"/>
        </w:rPr>
      </w:pPr>
    </w:p>
    <w:p w14:paraId="04DC1065" w14:textId="0A339007" w:rsidR="00F117E7" w:rsidRDefault="00082CA5" w:rsidP="000603F9">
      <w:pPr>
        <w:pStyle w:val="NoSpacing"/>
        <w:rPr>
          <w:rFonts w:cs="Lucida Grande"/>
          <w:color w:val="000000"/>
        </w:rPr>
      </w:pPr>
      <w:r>
        <w:rPr>
          <w:rFonts w:cs="Lucida Grande"/>
          <w:color w:val="000000"/>
        </w:rPr>
        <w:t>Beyond this core set, a variety of oth</w:t>
      </w:r>
      <w:r w:rsidR="00AC2B63">
        <w:rPr>
          <w:rFonts w:cs="Lucida Grande"/>
          <w:color w:val="000000"/>
        </w:rPr>
        <w:t xml:space="preserve">er transporters </w:t>
      </w:r>
      <w:r w:rsidR="00F076CB">
        <w:rPr>
          <w:rFonts w:cs="Lucida Grande"/>
          <w:color w:val="000000"/>
        </w:rPr>
        <w:t xml:space="preserve">are known to </w:t>
      </w:r>
      <w:r w:rsidR="00BB7C3F">
        <w:rPr>
          <w:rFonts w:cs="Lucida Grande"/>
          <w:color w:val="000000"/>
        </w:rPr>
        <w:t xml:space="preserve">have roles </w:t>
      </w:r>
      <w:r w:rsidR="00AC2B63">
        <w:rPr>
          <w:rFonts w:cs="Lucida Grande"/>
          <w:color w:val="000000"/>
        </w:rPr>
        <w:t>in bile handling in the liver</w:t>
      </w:r>
      <w:r w:rsidR="00BB7C3F">
        <w:rPr>
          <w:rFonts w:cs="Lucida Grande"/>
          <w:color w:val="000000"/>
        </w:rPr>
        <w:t> </w:t>
      </w:r>
      <w:r w:rsidR="00635D37">
        <w:rPr>
          <w:rFonts w:cs="Lucida Grande"/>
          <w:color w:val="000000"/>
        </w:rPr>
        <w:fldChar w:fldCharType="begin"/>
      </w:r>
      <w:r w:rsidR="00D313D2">
        <w:rPr>
          <w:rFonts w:cs="Lucida Grande"/>
          <w:color w:val="000000"/>
        </w:rPr>
        <w:instrText xml:space="preserve"> ADDIN EN.CITE &lt;EndNote&gt;&lt;Cite&gt;&lt;Author&gt;Arrese&lt;/Author&gt;&lt;Year&gt;2003&lt;/Year&gt;&lt;RecNum&gt;75&lt;/RecNum&gt;&lt;DisplayText&gt;[93]&lt;/DisplayText&gt;&lt;record&gt;&lt;rec-number&gt;75&lt;/rec-number&gt;&lt;foreign-keys&gt;&lt;key app="EN" db-id="frrdwfw9b2tr0jevwpbvdvxv2evwzd20zfd5"&gt;75&lt;/key&gt;&lt;/foreign-keys&gt;&lt;ref-type name="Journal Article"&gt;17&lt;/ref-type&gt;&lt;contributors&gt;&lt;authors&gt;&lt;author&gt;Arrese, M.&lt;/author&gt;&lt;author&gt;Trauner, M.&lt;/author&gt;&lt;/authors&gt;&lt;/contributors&gt;&lt;auth-address&gt;Departmento de Gastroenterologi;a, Facultad de Medicina, Pontificia Universidad Catolica de Chile, Marcoleta 347, 8320000 Santiago, Chile. marrese@med.puc.cl&lt;/auth-address&gt;&lt;titles&gt;&lt;title&gt;Molecular aspects of bile formation and cholestasis&lt;/title&gt;&lt;secondary-title&gt;Trends Mol Med&lt;/secondary-title&gt;&lt;alt-title&gt;Trends in molecular medicine&lt;/alt-title&gt;&lt;/titles&gt;&lt;periodical&gt;&lt;full-title&gt;Trends Mol Med&lt;/full-title&gt;&lt;abbr-1&gt;Trends in molecular medicine&lt;/abbr-1&gt;&lt;/periodical&gt;&lt;alt-periodical&gt;&lt;full-title&gt;Trends Mol Med&lt;/full-title&gt;&lt;abbr-1&gt;Trends in molecular medicine&lt;/abbr-1&gt;&lt;/alt-periodical&gt;&lt;pages&gt;558-64&lt;/pages&gt;&lt;volume&gt;9&lt;/volume&gt;&lt;number&gt;12&lt;/number&gt;&lt;edition&gt;2003/12/09&lt;/edition&gt;&lt;keywords&gt;&lt;keyword&gt;Animals&lt;/keyword&gt;&lt;keyword&gt;Anions&lt;/keyword&gt;&lt;keyword&gt;Bile/*metabolism&lt;/keyword&gt;&lt;keyword&gt;Bile Acids and Salts/metabolism&lt;/keyword&gt;&lt;keyword&gt;Biliary Tract/pathology&lt;/keyword&gt;&lt;keyword&gt;Biological Transport&lt;/keyword&gt;&lt;keyword&gt;*Cholestasis&lt;/keyword&gt;&lt;keyword&gt;Humans&lt;/keyword&gt;&lt;keyword&gt;Liver/metabolism&lt;/keyword&gt;&lt;keyword&gt;Liver Diseases/metabolism&lt;/keyword&gt;&lt;keyword&gt;Models, Biological&lt;/keyword&gt;&lt;/keywords&gt;&lt;dates&gt;&lt;year&gt;2003&lt;/year&gt;&lt;pub-dates&gt;&lt;date&gt;Dec&lt;/date&gt;&lt;/pub-dates&gt;&lt;/dates&gt;&lt;isbn&gt;1471-4914 (Print)&amp;#xD;1471-4914&lt;/isbn&gt;&lt;accession-num&gt;14659471&lt;/accession-num&gt;&lt;urls&gt;&lt;/urls&gt;&lt;remote-database-provider&gt;NLM&lt;/remote-database-provider&gt;&lt;language&gt;eng&lt;/language&gt;&lt;/record&gt;&lt;/Cite&gt;&lt;/EndNote&gt;</w:instrText>
      </w:r>
      <w:r w:rsidR="00635D37">
        <w:rPr>
          <w:rFonts w:cs="Lucida Grande"/>
          <w:color w:val="000000"/>
        </w:rPr>
        <w:fldChar w:fldCharType="separate"/>
      </w:r>
      <w:r w:rsidR="00D313D2">
        <w:rPr>
          <w:rFonts w:cs="Lucida Grande"/>
          <w:noProof/>
          <w:color w:val="000000"/>
        </w:rPr>
        <w:t>[</w:t>
      </w:r>
      <w:hyperlink w:anchor="_ENREF_93" w:tooltip="Arrese, 2003 #75" w:history="1">
        <w:r w:rsidR="00D313D2">
          <w:rPr>
            <w:rFonts w:cs="Lucida Grande"/>
            <w:noProof/>
            <w:color w:val="000000"/>
          </w:rPr>
          <w:t>93</w:t>
        </w:r>
      </w:hyperlink>
      <w:r w:rsidR="00D313D2">
        <w:rPr>
          <w:rFonts w:cs="Lucida Grande"/>
          <w:noProof/>
          <w:color w:val="000000"/>
        </w:rPr>
        <w:t>]</w:t>
      </w:r>
      <w:r w:rsidR="00635D37">
        <w:rPr>
          <w:rFonts w:cs="Lucida Grande"/>
          <w:color w:val="000000"/>
        </w:rPr>
        <w:fldChar w:fldCharType="end"/>
      </w:r>
      <w:r w:rsidR="00F076CB">
        <w:rPr>
          <w:rFonts w:cs="Lucida Grande"/>
          <w:color w:val="000000"/>
        </w:rPr>
        <w:t>; s</w:t>
      </w:r>
      <w:r w:rsidR="00055EC1">
        <w:rPr>
          <w:rFonts w:cs="Lucida Grande"/>
          <w:color w:val="000000"/>
        </w:rPr>
        <w:t xml:space="preserve">ome of these are </w:t>
      </w:r>
      <w:r w:rsidR="00A929CB">
        <w:rPr>
          <w:rFonts w:cs="Lucida Grande"/>
          <w:color w:val="000000"/>
        </w:rPr>
        <w:t>listed</w:t>
      </w:r>
      <w:r w:rsidR="00055EC1">
        <w:rPr>
          <w:rFonts w:cs="Lucida Grande"/>
          <w:color w:val="000000"/>
        </w:rPr>
        <w:t xml:space="preserve"> in Table 7, with location and functional annotation</w:t>
      </w:r>
      <w:r w:rsidR="00A929CB">
        <w:rPr>
          <w:rFonts w:cs="Lucida Grande"/>
          <w:color w:val="000000"/>
        </w:rPr>
        <w:t>.</w:t>
      </w:r>
      <w:r w:rsidR="00264D0B">
        <w:rPr>
          <w:rFonts w:cs="Lucida Grande"/>
          <w:color w:val="000000"/>
        </w:rPr>
        <w:t xml:space="preserve"> Although the focus here is on the liver, it should also be borne in mind that BA transport </w:t>
      </w:r>
      <w:ins w:id="3" w:author="Francis Atkinson" w:date="2015-01-07T11:09:00Z">
        <w:r w:rsidR="000D17BB">
          <w:rPr>
            <w:rFonts w:cs="Lucida Grande"/>
            <w:color w:val="000000"/>
          </w:rPr>
          <w:t xml:space="preserve">also </w:t>
        </w:r>
      </w:ins>
      <w:r w:rsidR="00264D0B">
        <w:rPr>
          <w:rFonts w:cs="Lucida Grande"/>
          <w:color w:val="000000"/>
        </w:rPr>
        <w:t xml:space="preserve">occurs in tissues </w:t>
      </w:r>
      <w:r w:rsidR="00264D0B">
        <w:rPr>
          <w:rFonts w:cs="Lucida Grande"/>
          <w:color w:val="000000"/>
        </w:rPr>
        <w:lastRenderedPageBreak/>
        <w:t>other than the liver, most notably the ileum and kidney</w:t>
      </w:r>
      <w:r w:rsidR="00635D37">
        <w:rPr>
          <w:rFonts w:cs="Lucida Grande"/>
          <w:color w:val="000000"/>
        </w:rPr>
        <w:t> </w:t>
      </w:r>
      <w:r w:rsidR="00635D37">
        <w:rPr>
          <w:rFonts w:cs="Lucida Grande"/>
          <w:color w:val="000000"/>
        </w:rPr>
        <w:fldChar w:fldCharType="begin"/>
      </w:r>
      <w:r w:rsidR="00D313D2">
        <w:rPr>
          <w:rFonts w:cs="Lucida Grande"/>
          <w:color w:val="000000"/>
        </w:rPr>
        <w:instrText xml:space="preserve"> ADDIN EN.CITE &lt;EndNote&gt;&lt;Cite&gt;&lt;Author&gt;Dawson&lt;/Author&gt;&lt;Year&gt;2009&lt;/Year&gt;&lt;RecNum&gt;73&lt;/RecNum&gt;&lt;DisplayText&gt;[90]&lt;/DisplayText&gt;&lt;record&gt;&lt;rec-number&gt;73&lt;/rec-number&gt;&lt;foreign-keys&gt;&lt;key app="EN" db-id="frrdwfw9b2tr0jevwpbvdvxv2evwzd20zfd5"&gt;73&lt;/key&gt;&lt;/foreign-keys&gt;&lt;ref-type name="Journal Article"&gt;17&lt;/ref-type&gt;&lt;contributors&gt;&lt;authors&gt;&lt;author&gt;Dawson, P. A.&lt;/author&gt;&lt;author&gt;Lan, T.&lt;/author&gt;&lt;author&gt;Rao, A.&lt;/author&gt;&lt;/authors&gt;&lt;/contributors&gt;&lt;auth-address&gt;Department of Internal Medicine and Department of Pathology, Wake Forest University School of Medicine, Winston-Salem, NC 27157, USA. pdawson@wfubmc.edu&lt;/auth-address&gt;&lt;titles&gt;&lt;title&gt;Bile acid transporters&lt;/title&gt;&lt;secondary-title&gt;J Lipid Res&lt;/secondary-title&gt;&lt;alt-title&gt;Journal of lipid research&lt;/alt-title&gt;&lt;/titles&gt;&lt;periodical&gt;&lt;full-title&gt;J Lipid Res&lt;/full-title&gt;&lt;abbr-1&gt;Journal of lipid research&lt;/abbr-1&gt;&lt;/periodical&gt;&lt;alt-periodical&gt;&lt;full-title&gt;J Lipid Res&lt;/full-title&gt;&lt;abbr-1&gt;Journal of lipid research&lt;/abbr-1&gt;&lt;/alt-periodical&gt;&lt;pages&gt;2340-57&lt;/pages&gt;&lt;volume&gt;50&lt;/volume&gt;&lt;number&gt;12&lt;/number&gt;&lt;edition&gt;2009/06/06&lt;/edition&gt;&lt;keywords&gt;&lt;keyword&gt;Animals&lt;/keyword&gt;&lt;keyword&gt;Bile Acids and Salts/*metabolism&lt;/keyword&gt;&lt;keyword&gt;Humans&lt;/keyword&gt;&lt;keyword&gt;Membrane Transport Proteins/*metabolism&lt;/keyword&gt;&lt;/keywords&gt;&lt;dates&gt;&lt;year&gt;2009&lt;/year&gt;&lt;pub-dates&gt;&lt;date&gt;Dec&lt;/date&gt;&lt;/pub-dates&gt;&lt;/dates&gt;&lt;isbn&gt;0022-2275 (Print)&amp;#xD;0022-2275&lt;/isbn&gt;&lt;accession-num&gt;19498215&lt;/accession-num&gt;&lt;urls&gt;&lt;/urls&gt;&lt;custom2&gt;Pmc2781307&lt;/custom2&gt;&lt;electronic-resource-num&gt;10.1194/jlr.R900012-JLR200&lt;/electronic-resource-num&gt;&lt;remote-database-provider&gt;NLM&lt;/remote-database-provider&gt;&lt;language&gt;eng&lt;/language&gt;&lt;/record&gt;&lt;/Cite&gt;&lt;/EndNote&gt;</w:instrText>
      </w:r>
      <w:r w:rsidR="00635D37">
        <w:rPr>
          <w:rFonts w:cs="Lucida Grande"/>
          <w:color w:val="000000"/>
        </w:rPr>
        <w:fldChar w:fldCharType="separate"/>
      </w:r>
      <w:r w:rsidR="00D313D2">
        <w:rPr>
          <w:rFonts w:cs="Lucida Grande"/>
          <w:noProof/>
          <w:color w:val="000000"/>
        </w:rPr>
        <w:t>[</w:t>
      </w:r>
      <w:hyperlink w:anchor="_ENREF_90" w:tooltip="Dawson, 2009 #73" w:history="1">
        <w:r w:rsidR="00D313D2">
          <w:rPr>
            <w:rFonts w:cs="Lucida Grande"/>
            <w:noProof/>
            <w:color w:val="000000"/>
          </w:rPr>
          <w:t>90</w:t>
        </w:r>
      </w:hyperlink>
      <w:r w:rsidR="00D313D2">
        <w:rPr>
          <w:rFonts w:cs="Lucida Grande"/>
          <w:noProof/>
          <w:color w:val="000000"/>
        </w:rPr>
        <w:t>]</w:t>
      </w:r>
      <w:r w:rsidR="00635D37">
        <w:rPr>
          <w:rFonts w:cs="Lucida Grande"/>
          <w:color w:val="000000"/>
        </w:rPr>
        <w:fldChar w:fldCharType="end"/>
      </w:r>
      <w:r w:rsidR="00264D0B" w:rsidRPr="00264D0B">
        <w:rPr>
          <w:rFonts w:cs="Lucida Grande"/>
          <w:color w:val="000000"/>
        </w:rPr>
        <w:t>.</w:t>
      </w:r>
      <w:r w:rsidR="008F08F2">
        <w:rPr>
          <w:rFonts w:cs="Lucida Grande"/>
          <w:color w:val="000000"/>
        </w:rPr>
        <w:t xml:space="preserve"> This might need to be taken into account when, for example, interpreting </w:t>
      </w:r>
      <w:r w:rsidR="008F08F2" w:rsidRPr="00725D02">
        <w:rPr>
          <w:rFonts w:cs="Lucida Grande"/>
          <w:i/>
          <w:color w:val="000000"/>
        </w:rPr>
        <w:t>in vivo</w:t>
      </w:r>
      <w:r w:rsidR="008F08F2">
        <w:rPr>
          <w:rFonts w:cs="Lucida Grande"/>
          <w:color w:val="000000"/>
        </w:rPr>
        <w:t xml:space="preserve"> data or building </w:t>
      </w:r>
      <w:r w:rsidR="00635D37">
        <w:rPr>
          <w:rFonts w:cs="Lucida Grande"/>
          <w:color w:val="000000"/>
        </w:rPr>
        <w:t xml:space="preserve">PK/PD </w:t>
      </w:r>
      <w:r w:rsidR="008F08F2">
        <w:rPr>
          <w:rFonts w:cs="Lucida Grande"/>
          <w:color w:val="000000"/>
        </w:rPr>
        <w:t>models.</w:t>
      </w:r>
    </w:p>
    <w:p w14:paraId="261913A4" w14:textId="77777777" w:rsidR="00D12F40" w:rsidRDefault="00D12F40" w:rsidP="000603F9">
      <w:pPr>
        <w:pStyle w:val="NoSpacing"/>
        <w:rPr>
          <w:rFonts w:cs="Lucida Grande"/>
          <w:color w:val="000000"/>
        </w:rPr>
      </w:pPr>
    </w:p>
    <w:p w14:paraId="662F1BB4" w14:textId="0439F9DA" w:rsidR="002924AE" w:rsidRDefault="00D12F40" w:rsidP="000603F9">
      <w:pPr>
        <w:pStyle w:val="NoSpacing"/>
        <w:rPr>
          <w:rFonts w:cs="Lucida Grande"/>
          <w:color w:val="000000"/>
        </w:rPr>
      </w:pPr>
      <w:r>
        <w:rPr>
          <w:rFonts w:cs="Lucida Grande"/>
          <w:color w:val="000000"/>
        </w:rPr>
        <w:t xml:space="preserve">In addition to these transporters, BA </w:t>
      </w:r>
      <w:r w:rsidR="001715C7">
        <w:rPr>
          <w:rFonts w:cs="Lucida Grande"/>
          <w:color w:val="000000"/>
        </w:rPr>
        <w:t>homeostasis</w:t>
      </w:r>
      <w:r>
        <w:rPr>
          <w:rFonts w:cs="Lucida Grande"/>
          <w:color w:val="000000"/>
        </w:rPr>
        <w:t xml:space="preserve"> also relies on </w:t>
      </w:r>
      <w:r w:rsidR="00290401">
        <w:rPr>
          <w:rFonts w:cs="Lucida Grande"/>
          <w:color w:val="000000"/>
        </w:rPr>
        <w:t xml:space="preserve">the </w:t>
      </w:r>
      <w:r>
        <w:rPr>
          <w:rFonts w:cs="Lucida Grande"/>
          <w:color w:val="000000"/>
        </w:rPr>
        <w:t>hepatic Na</w:t>
      </w:r>
      <w:r w:rsidRPr="00BF16DC">
        <w:rPr>
          <w:rFonts w:cs="Lucida Grande"/>
          <w:color w:val="000000"/>
          <w:vertAlign w:val="superscript"/>
        </w:rPr>
        <w:t>+</w:t>
      </w:r>
      <w:r>
        <w:rPr>
          <w:rFonts w:cs="Lucida Grande"/>
          <w:color w:val="000000"/>
        </w:rPr>
        <w:t>/K</w:t>
      </w:r>
      <w:r w:rsidRPr="00BF16DC">
        <w:rPr>
          <w:rFonts w:cs="Lucida Grande"/>
          <w:color w:val="000000"/>
          <w:vertAlign w:val="superscript"/>
        </w:rPr>
        <w:t>+</w:t>
      </w:r>
      <w:r w:rsidR="00BF16DC">
        <w:rPr>
          <w:rFonts w:cs="Lucida Grande"/>
          <w:color w:val="000000"/>
        </w:rPr>
        <w:noBreakHyphen/>
      </w:r>
      <w:r>
        <w:rPr>
          <w:rFonts w:cs="Lucida Grande"/>
          <w:color w:val="000000"/>
        </w:rPr>
        <w:t>ATPase</w:t>
      </w:r>
      <w:r w:rsidR="00290401">
        <w:rPr>
          <w:rFonts w:cs="Lucida Grande"/>
          <w:color w:val="000000"/>
        </w:rPr>
        <w:t xml:space="preserve"> </w:t>
      </w:r>
      <w:r>
        <w:rPr>
          <w:rFonts w:cs="Lucida Grande"/>
          <w:color w:val="000000"/>
        </w:rPr>
        <w:t>for maintaining the Na</w:t>
      </w:r>
      <w:r w:rsidRPr="000B68FC">
        <w:rPr>
          <w:rFonts w:cs="Lucida Grande"/>
          <w:color w:val="000000"/>
          <w:vertAlign w:val="superscript"/>
        </w:rPr>
        <w:t>+</w:t>
      </w:r>
      <w:r>
        <w:rPr>
          <w:rFonts w:cs="Lucida Grande"/>
          <w:color w:val="000000"/>
        </w:rPr>
        <w:t xml:space="preserve"> gradients on which some tra</w:t>
      </w:r>
      <w:r w:rsidR="00EA3E07">
        <w:rPr>
          <w:rFonts w:cs="Lucida Grande"/>
          <w:color w:val="000000"/>
        </w:rPr>
        <w:t>nsporters, such as NTCP, rely; t</w:t>
      </w:r>
      <w:r>
        <w:rPr>
          <w:rFonts w:cs="Lucida Grande"/>
          <w:color w:val="000000"/>
        </w:rPr>
        <w:t xml:space="preserve">he hepatic CFTR channel is </w:t>
      </w:r>
      <w:r w:rsidR="00EA3E07">
        <w:rPr>
          <w:rFonts w:cs="Lucida Grande"/>
          <w:color w:val="000000"/>
        </w:rPr>
        <w:t>also</w:t>
      </w:r>
      <w:r w:rsidR="00290401">
        <w:rPr>
          <w:rFonts w:cs="Lucida Grande"/>
          <w:color w:val="000000"/>
        </w:rPr>
        <w:t xml:space="preserve"> </w:t>
      </w:r>
      <w:r>
        <w:rPr>
          <w:rFonts w:cs="Lucida Grande"/>
          <w:color w:val="000000"/>
        </w:rPr>
        <w:t xml:space="preserve">required, </w:t>
      </w:r>
      <w:r w:rsidR="00290401">
        <w:rPr>
          <w:rFonts w:cs="Lucida Grande"/>
          <w:color w:val="000000"/>
        </w:rPr>
        <w:t xml:space="preserve">albeit </w:t>
      </w:r>
      <w:r>
        <w:rPr>
          <w:rFonts w:cs="Lucida Grande"/>
          <w:color w:val="000000"/>
        </w:rPr>
        <w:t>indirectly, for the functioning of some OATP transporters</w:t>
      </w:r>
      <w:r w:rsidR="00290401">
        <w:rPr>
          <w:rFonts w:cs="Lucida Grande"/>
          <w:color w:val="000000"/>
          <w:vertAlign w:val="superscript"/>
        </w:rPr>
        <w:t xml:space="preserve"> </w:t>
      </w:r>
      <w:r w:rsidR="00290401" w:rsidRPr="00290401">
        <w:rPr>
          <w:rFonts w:cs="Lucida Grande"/>
          <w:color w:val="000000"/>
        </w:rPr>
        <w:fldChar w:fldCharType="begin"/>
      </w:r>
      <w:r w:rsidR="00D313D2">
        <w:rPr>
          <w:rFonts w:cs="Lucida Grande"/>
          <w:color w:val="000000"/>
        </w:rPr>
        <w:instrText xml:space="preserve"> ADDIN EN.CITE &lt;EndNote&gt;&lt;Cite&gt;&lt;Author&gt;Arrese&lt;/Author&gt;&lt;Year&gt;2003&lt;/Year&gt;&lt;RecNum&gt;75&lt;/RecNum&gt;&lt;DisplayText&gt;[93]&lt;/DisplayText&gt;&lt;record&gt;&lt;rec-number&gt;75&lt;/rec-number&gt;&lt;foreign-keys&gt;&lt;key app="EN" db-id="frrdwfw9b2tr0jevwpbvdvxv2evwzd20zfd5"&gt;75&lt;/key&gt;&lt;/foreign-keys&gt;&lt;ref-type name="Journal Article"&gt;17&lt;/ref-type&gt;&lt;contributors&gt;&lt;authors&gt;&lt;author&gt;Arrese, M.&lt;/author&gt;&lt;author&gt;Trauner, M.&lt;/author&gt;&lt;/authors&gt;&lt;/contributors&gt;&lt;auth-address&gt;Departmento de Gastroenterologi;a, Facultad de Medicina, Pontificia Universidad Catolica de Chile, Marcoleta 347, 8320000 Santiago, Chile. marrese@med.puc.cl&lt;/auth-address&gt;&lt;titles&gt;&lt;title&gt;Molecular aspects of bile formation and cholestasis&lt;/title&gt;&lt;secondary-title&gt;Trends Mol Med&lt;/secondary-title&gt;&lt;alt-title&gt;Trends in molecular medicine&lt;/alt-title&gt;&lt;/titles&gt;&lt;periodical&gt;&lt;full-title&gt;Trends Mol Med&lt;/full-title&gt;&lt;abbr-1&gt;Trends in molecular medicine&lt;/abbr-1&gt;&lt;/periodical&gt;&lt;alt-periodical&gt;&lt;full-title&gt;Trends Mol Med&lt;/full-title&gt;&lt;abbr-1&gt;Trends in molecular medicine&lt;/abbr-1&gt;&lt;/alt-periodical&gt;&lt;pages&gt;558-64&lt;/pages&gt;&lt;volume&gt;9&lt;/volume&gt;&lt;number&gt;12&lt;/number&gt;&lt;edition&gt;2003/12/09&lt;/edition&gt;&lt;keywords&gt;&lt;keyword&gt;Animals&lt;/keyword&gt;&lt;keyword&gt;Anions&lt;/keyword&gt;&lt;keyword&gt;Bile/*metabolism&lt;/keyword&gt;&lt;keyword&gt;Bile Acids and Salts/metabolism&lt;/keyword&gt;&lt;keyword&gt;Biliary Tract/pathology&lt;/keyword&gt;&lt;keyword&gt;Biological Transport&lt;/keyword&gt;&lt;keyword&gt;*Cholestasis&lt;/keyword&gt;&lt;keyword&gt;Humans&lt;/keyword&gt;&lt;keyword&gt;Liver/metabolism&lt;/keyword&gt;&lt;keyword&gt;Liver Diseases/metabolism&lt;/keyword&gt;&lt;keyword&gt;Models, Biological&lt;/keyword&gt;&lt;/keywords&gt;&lt;dates&gt;&lt;year&gt;2003&lt;/year&gt;&lt;pub-dates&gt;&lt;date&gt;Dec&lt;/date&gt;&lt;/pub-dates&gt;&lt;/dates&gt;&lt;isbn&gt;1471-4914 (Print)&amp;#xD;1471-4914&lt;/isbn&gt;&lt;accession-num&gt;14659471&lt;/accession-num&gt;&lt;urls&gt;&lt;/urls&gt;&lt;remote-database-provider&gt;NLM&lt;/remote-database-provider&gt;&lt;language&gt;eng&lt;/language&gt;&lt;/record&gt;&lt;/Cite&gt;&lt;/EndNote&gt;</w:instrText>
      </w:r>
      <w:r w:rsidR="00290401" w:rsidRPr="00290401">
        <w:rPr>
          <w:rFonts w:cs="Lucida Grande"/>
          <w:color w:val="000000"/>
        </w:rPr>
        <w:fldChar w:fldCharType="separate"/>
      </w:r>
      <w:r w:rsidR="00D313D2">
        <w:rPr>
          <w:rFonts w:cs="Lucida Grande"/>
          <w:noProof/>
          <w:color w:val="000000"/>
        </w:rPr>
        <w:t>[</w:t>
      </w:r>
      <w:hyperlink w:anchor="_ENREF_93" w:tooltip="Arrese, 2003 #75" w:history="1">
        <w:r w:rsidR="00D313D2">
          <w:rPr>
            <w:rFonts w:cs="Lucida Grande"/>
            <w:noProof/>
            <w:color w:val="000000"/>
          </w:rPr>
          <w:t>93</w:t>
        </w:r>
      </w:hyperlink>
      <w:r w:rsidR="00D313D2">
        <w:rPr>
          <w:rFonts w:cs="Lucida Grande"/>
          <w:noProof/>
          <w:color w:val="000000"/>
        </w:rPr>
        <w:t>]</w:t>
      </w:r>
      <w:r w:rsidR="00290401" w:rsidRPr="00290401">
        <w:rPr>
          <w:rFonts w:cs="Lucida Grande"/>
          <w:color w:val="000000"/>
        </w:rPr>
        <w:fldChar w:fldCharType="end"/>
      </w:r>
      <w:r>
        <w:rPr>
          <w:rFonts w:cs="Lucida Grande"/>
          <w:color w:val="000000"/>
        </w:rPr>
        <w:t>.</w:t>
      </w:r>
    </w:p>
    <w:p w14:paraId="187F7777" w14:textId="77777777" w:rsidR="002924AE" w:rsidRDefault="002924AE" w:rsidP="000603F9">
      <w:pPr>
        <w:pStyle w:val="NoSpacing"/>
        <w:rPr>
          <w:rFonts w:asciiTheme="minorHAnsi" w:hAnsiTheme="minorHAnsi" w:cs="Lucida Grande"/>
          <w:b/>
          <w:color w:val="000000" w:themeColor="text1"/>
        </w:rPr>
      </w:pPr>
    </w:p>
    <w:p w14:paraId="79AB8F5C" w14:textId="7EEAF1BE" w:rsidR="00082CA5" w:rsidRPr="002E7D92" w:rsidRDefault="00A929CB" w:rsidP="000603F9">
      <w:pPr>
        <w:pStyle w:val="NoSpacing"/>
        <w:rPr>
          <w:rFonts w:cs="Lucida Grande"/>
          <w:color w:val="000000"/>
          <w:sz w:val="20"/>
        </w:rPr>
      </w:pPr>
      <w:r w:rsidRPr="00A929CB">
        <w:rPr>
          <w:rFonts w:asciiTheme="minorHAnsi" w:hAnsiTheme="minorHAnsi" w:cs="Lucida Grande"/>
          <w:b/>
          <w:color w:val="000000" w:themeColor="text1"/>
        </w:rPr>
        <w:t>Table 7</w:t>
      </w:r>
      <w:r w:rsidRPr="00A929CB">
        <w:rPr>
          <w:rFonts w:asciiTheme="minorHAnsi" w:hAnsiTheme="minorHAnsi" w:cs="Lucida Grande"/>
          <w:color w:val="000000" w:themeColor="text1"/>
        </w:rPr>
        <w:t>.</w:t>
      </w:r>
      <w:r w:rsidR="00654076">
        <w:rPr>
          <w:rFonts w:asciiTheme="minorHAnsi" w:hAnsiTheme="minorHAnsi" w:cs="Lucida Grande"/>
          <w:color w:val="000000" w:themeColor="text1"/>
        </w:rPr>
        <w:t xml:space="preserve"> Taken from Table 1 </w:t>
      </w:r>
      <w:r>
        <w:rPr>
          <w:rFonts w:asciiTheme="minorHAnsi" w:hAnsiTheme="minorHAnsi" w:cs="Lucida Grande"/>
          <w:color w:val="000000" w:themeColor="text1"/>
        </w:rPr>
        <w:t>in reference</w:t>
      </w:r>
      <w:r w:rsidR="005B4100">
        <w:rPr>
          <w:rFonts w:asciiTheme="minorHAnsi" w:hAnsiTheme="minorHAnsi" w:cs="Lucida Grande"/>
          <w:color w:val="000000" w:themeColor="text1"/>
        </w:rPr>
        <w:t xml:space="preserve"> </w:t>
      </w:r>
      <w:r w:rsidR="005B4100" w:rsidRPr="00290401">
        <w:rPr>
          <w:rFonts w:cs="Lucida Grande"/>
          <w:color w:val="000000"/>
        </w:rPr>
        <w:fldChar w:fldCharType="begin"/>
      </w:r>
      <w:r w:rsidR="00D313D2">
        <w:rPr>
          <w:rFonts w:cs="Lucida Grande"/>
          <w:color w:val="000000"/>
        </w:rPr>
        <w:instrText xml:space="preserve"> ADDIN EN.CITE &lt;EndNote&gt;&lt;Cite&gt;&lt;Author&gt;Arrese&lt;/Author&gt;&lt;Year&gt;2003&lt;/Year&gt;&lt;RecNum&gt;75&lt;/RecNum&gt;&lt;DisplayText&gt;[93]&lt;/DisplayText&gt;&lt;record&gt;&lt;rec-number&gt;75&lt;/rec-number&gt;&lt;foreign-keys&gt;&lt;key app="EN" db-id="frrdwfw9b2tr0jevwpbvdvxv2evwzd20zfd5"&gt;75&lt;/key&gt;&lt;/foreign-keys&gt;&lt;ref-type name="Journal Article"&gt;17&lt;/ref-type&gt;&lt;contributors&gt;&lt;authors&gt;&lt;author&gt;Arrese, M.&lt;/author&gt;&lt;author&gt;Trauner, M.&lt;/author&gt;&lt;/authors&gt;&lt;/contributors&gt;&lt;auth-address&gt;Departmento de Gastroenterologi;a, Facultad de Medicina, Pontificia Universidad Catolica de Chile, Marcoleta 347, 8320000 Santiago, Chile. marrese@med.puc.cl&lt;/auth-address&gt;&lt;titles&gt;&lt;title&gt;Molecular aspects of bile formation and cholestasis&lt;/title&gt;&lt;secondary-title&gt;Trends Mol Med&lt;/secondary-title&gt;&lt;alt-title&gt;Trends in molecular medicine&lt;/alt-title&gt;&lt;/titles&gt;&lt;periodical&gt;&lt;full-title&gt;Trends Mol Med&lt;/full-title&gt;&lt;abbr-1&gt;Trends in molecular medicine&lt;/abbr-1&gt;&lt;/periodical&gt;&lt;alt-periodical&gt;&lt;full-title&gt;Trends Mol Med&lt;/full-title&gt;&lt;abbr-1&gt;Trends in molecular medicine&lt;/abbr-1&gt;&lt;/alt-periodical&gt;&lt;pages&gt;558-64&lt;/pages&gt;&lt;volume&gt;9&lt;/volume&gt;&lt;number&gt;12&lt;/number&gt;&lt;edition&gt;2003/12/09&lt;/edition&gt;&lt;keywords&gt;&lt;keyword&gt;Animals&lt;/keyword&gt;&lt;keyword&gt;Anions&lt;/keyword&gt;&lt;keyword&gt;Bile/*metabolism&lt;/keyword&gt;&lt;keyword&gt;Bile Acids and Salts/metabolism&lt;/keyword&gt;&lt;keyword&gt;Biliary Tract/pathology&lt;/keyword&gt;&lt;keyword&gt;Biological Transport&lt;/keyword&gt;&lt;keyword&gt;*Cholestasis&lt;/keyword&gt;&lt;keyword&gt;Humans&lt;/keyword&gt;&lt;keyword&gt;Liver/metabolism&lt;/keyword&gt;&lt;keyword&gt;Liver Diseases/metabolism&lt;/keyword&gt;&lt;keyword&gt;Models, Biological&lt;/keyword&gt;&lt;/keywords&gt;&lt;dates&gt;&lt;year&gt;2003&lt;/year&gt;&lt;pub-dates&gt;&lt;date&gt;Dec&lt;/date&gt;&lt;/pub-dates&gt;&lt;/dates&gt;&lt;isbn&gt;1471-4914 (Print)&amp;#xD;1471-4914&lt;/isbn&gt;&lt;accession-num&gt;14659471&lt;/accession-num&gt;&lt;urls&gt;&lt;/urls&gt;&lt;remote-database-provider&gt;NLM&lt;/remote-database-provider&gt;&lt;language&gt;eng&lt;/language&gt;&lt;/record&gt;&lt;/Cite&gt;&lt;/EndNote&gt;</w:instrText>
      </w:r>
      <w:r w:rsidR="005B4100" w:rsidRPr="00290401">
        <w:rPr>
          <w:rFonts w:cs="Lucida Grande"/>
          <w:color w:val="000000"/>
        </w:rPr>
        <w:fldChar w:fldCharType="separate"/>
      </w:r>
      <w:r w:rsidR="00D313D2">
        <w:rPr>
          <w:rFonts w:cs="Lucida Grande"/>
          <w:noProof/>
          <w:color w:val="000000"/>
        </w:rPr>
        <w:t>[</w:t>
      </w:r>
      <w:hyperlink w:anchor="_ENREF_93" w:tooltip="Arrese, 2003 #75" w:history="1">
        <w:r w:rsidR="00D313D2">
          <w:rPr>
            <w:rFonts w:cs="Lucida Grande"/>
            <w:noProof/>
            <w:color w:val="000000"/>
          </w:rPr>
          <w:t>93</w:t>
        </w:r>
      </w:hyperlink>
      <w:r w:rsidR="00D313D2">
        <w:rPr>
          <w:rFonts w:cs="Lucida Grande"/>
          <w:noProof/>
          <w:color w:val="000000"/>
        </w:rPr>
        <w:t>]</w:t>
      </w:r>
      <w:r w:rsidR="005B4100" w:rsidRPr="00290401">
        <w:rPr>
          <w:rFonts w:cs="Lucida Grande"/>
          <w:color w:val="000000"/>
        </w:rPr>
        <w:fldChar w:fldCharType="end"/>
      </w:r>
      <w:r>
        <w:rPr>
          <w:rFonts w:asciiTheme="minorHAnsi" w:hAnsiTheme="minorHAnsi" w:cs="Lucida Grande"/>
          <w:color w:val="000000" w:themeColor="text1"/>
        </w:rPr>
        <w:t xml:space="preserve">. </w:t>
      </w:r>
      <w:r w:rsidR="00D06708">
        <w:rPr>
          <w:rFonts w:asciiTheme="minorHAnsi" w:hAnsiTheme="minorHAnsi" w:cs="Lucida Grande"/>
          <w:color w:val="000000" w:themeColor="text1"/>
        </w:rPr>
        <w:t>Some</w:t>
      </w:r>
      <w:r w:rsidR="008C25C0">
        <w:rPr>
          <w:rFonts w:asciiTheme="minorHAnsi" w:hAnsiTheme="minorHAnsi" w:cs="Lucida Grande"/>
          <w:color w:val="000000" w:themeColor="text1"/>
        </w:rPr>
        <w:t xml:space="preserve"> impo</w:t>
      </w:r>
      <w:r w:rsidR="00BF7E66">
        <w:rPr>
          <w:rFonts w:asciiTheme="minorHAnsi" w:hAnsiTheme="minorHAnsi" w:cs="Lucida Grande"/>
          <w:color w:val="000000" w:themeColor="text1"/>
        </w:rPr>
        <w:t xml:space="preserve">rtant examples are highlighted, but </w:t>
      </w:r>
      <w:r w:rsidR="008C25C0">
        <w:rPr>
          <w:rFonts w:asciiTheme="minorHAnsi" w:hAnsiTheme="minorHAnsi" w:cs="Lucida Grande"/>
          <w:color w:val="000000" w:themeColor="text1"/>
        </w:rPr>
        <w:t>n</w:t>
      </w:r>
      <w:r>
        <w:rPr>
          <w:rFonts w:asciiTheme="minorHAnsi" w:hAnsiTheme="minorHAnsi" w:cs="Lucida Grande"/>
          <w:color w:val="000000" w:themeColor="text1"/>
        </w:rPr>
        <w:t xml:space="preserve">ote that </w:t>
      </w:r>
      <w:r>
        <w:rPr>
          <w:rFonts w:cs="Lucida Grande"/>
          <w:color w:val="000000"/>
        </w:rPr>
        <w:t xml:space="preserve">the </w:t>
      </w:r>
      <w:r w:rsidR="002E7D92" w:rsidRPr="00F076CB">
        <w:rPr>
          <w:rFonts w:eastAsia="Times New Roman"/>
          <w:color w:val="000000"/>
          <w:sz w:val="20"/>
        </w:rPr>
        <w:t>OST</w:t>
      </w:r>
      <w:r w:rsidR="002E7D92" w:rsidRPr="00F076CB">
        <w:rPr>
          <w:rFonts w:asciiTheme="minorHAnsi" w:hAnsiTheme="minorHAnsi" w:cs="Lucida Grande"/>
          <w:color w:val="000000"/>
          <w:sz w:val="20"/>
        </w:rPr>
        <w:t>α/OST</w:t>
      </w:r>
      <w:r w:rsidR="002E7D92" w:rsidRPr="00F076CB">
        <w:rPr>
          <w:rFonts w:cs="Lucida Grande"/>
          <w:color w:val="000000"/>
          <w:sz w:val="20"/>
        </w:rPr>
        <w:t>β</w:t>
      </w:r>
      <w:r w:rsidR="002E7D92">
        <w:rPr>
          <w:rFonts w:cs="Lucida Grande"/>
          <w:color w:val="000000"/>
          <w:sz w:val="20"/>
        </w:rPr>
        <w:t xml:space="preserve"> heterodimer </w:t>
      </w:r>
      <w:r w:rsidR="002E7D92">
        <w:rPr>
          <w:rFonts w:cs="Lucida Grande"/>
          <w:color w:val="000000"/>
        </w:rPr>
        <w:t>is not o</w:t>
      </w:r>
      <w:r>
        <w:rPr>
          <w:rFonts w:cs="Lucida Grande"/>
          <w:color w:val="000000"/>
        </w:rPr>
        <w:t xml:space="preserve">n this </w:t>
      </w:r>
      <w:r w:rsidR="000B68FC">
        <w:rPr>
          <w:rFonts w:cs="Lucida Grande"/>
          <w:color w:val="000000"/>
        </w:rPr>
        <w:t>list</w:t>
      </w:r>
      <w:r>
        <w:rPr>
          <w:rFonts w:cs="Lucida Grande"/>
          <w:color w:val="000000"/>
        </w:rPr>
        <w:t xml:space="preserve"> as </w:t>
      </w:r>
      <w:r w:rsidR="001715C7">
        <w:rPr>
          <w:rFonts w:cs="Lucida Grande"/>
          <w:color w:val="000000"/>
        </w:rPr>
        <w:t>it</w:t>
      </w:r>
      <w:r w:rsidR="002E7D92">
        <w:rPr>
          <w:rFonts w:cs="Lucida Grande"/>
          <w:color w:val="000000"/>
        </w:rPr>
        <w:t>s</w:t>
      </w:r>
      <w:r>
        <w:rPr>
          <w:rFonts w:cs="Lucida Grande"/>
          <w:color w:val="000000"/>
        </w:rPr>
        <w:t xml:space="preserve"> role was discovered relatively recently.</w:t>
      </w:r>
    </w:p>
    <w:p w14:paraId="284F4AE9" w14:textId="77777777" w:rsidR="00664747" w:rsidRDefault="00664747" w:rsidP="000603F9">
      <w:pPr>
        <w:pStyle w:val="NoSpacing"/>
        <w:rPr>
          <w:rFonts w:asciiTheme="minorHAnsi" w:hAnsiTheme="minorHAnsi" w:cs="Lucida Grande"/>
          <w:color w:val="000000" w:themeColor="text1"/>
        </w:rPr>
      </w:pPr>
    </w:p>
    <w:tbl>
      <w:tblPr>
        <w:tblStyle w:val="TableGrid"/>
        <w:tblW w:w="0" w:type="auto"/>
        <w:tblLayout w:type="fixed"/>
        <w:tblLook w:val="04A0" w:firstRow="1" w:lastRow="0" w:firstColumn="1" w:lastColumn="0" w:noHBand="0" w:noVBand="1"/>
      </w:tblPr>
      <w:tblGrid>
        <w:gridCol w:w="674"/>
        <w:gridCol w:w="994"/>
        <w:gridCol w:w="1792"/>
        <w:gridCol w:w="5776"/>
      </w:tblGrid>
      <w:tr w:rsidR="007C5F3E" w14:paraId="0E5B93DF" w14:textId="77777777" w:rsidTr="00AA6A16">
        <w:tc>
          <w:tcPr>
            <w:tcW w:w="674" w:type="dxa"/>
            <w:tcBorders>
              <w:bottom w:val="single" w:sz="4" w:space="0" w:color="auto"/>
            </w:tcBorders>
            <w:vAlign w:val="center"/>
          </w:tcPr>
          <w:p w14:paraId="389372FA" w14:textId="46E6639A"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b/>
                <w:bCs/>
                <w:color w:val="000000"/>
                <w:sz w:val="16"/>
                <w:szCs w:val="16"/>
              </w:rPr>
              <w:t>Name</w:t>
            </w:r>
          </w:p>
        </w:tc>
        <w:tc>
          <w:tcPr>
            <w:tcW w:w="994" w:type="dxa"/>
            <w:tcBorders>
              <w:bottom w:val="single" w:sz="4" w:space="0" w:color="auto"/>
            </w:tcBorders>
            <w:vAlign w:val="center"/>
          </w:tcPr>
          <w:p w14:paraId="0BAEC4A1" w14:textId="0F87DC65"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b/>
                <w:bCs/>
                <w:color w:val="000000"/>
                <w:sz w:val="16"/>
                <w:szCs w:val="16"/>
              </w:rPr>
              <w:t>Gene</w:t>
            </w:r>
          </w:p>
        </w:tc>
        <w:tc>
          <w:tcPr>
            <w:tcW w:w="1792" w:type="dxa"/>
            <w:tcBorders>
              <w:bottom w:val="single" w:sz="4" w:space="0" w:color="auto"/>
            </w:tcBorders>
            <w:vAlign w:val="center"/>
          </w:tcPr>
          <w:p w14:paraId="4ABA05DE" w14:textId="25C08859"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b/>
                <w:bCs/>
                <w:color w:val="000000"/>
                <w:sz w:val="16"/>
                <w:szCs w:val="16"/>
              </w:rPr>
              <w:t>Location</w:t>
            </w:r>
            <w:r w:rsidR="007C5F3E">
              <w:rPr>
                <w:rFonts w:asciiTheme="minorHAnsi" w:eastAsia="Times New Roman" w:hAnsiTheme="minorHAnsi"/>
                <w:b/>
                <w:bCs/>
                <w:color w:val="000000"/>
                <w:sz w:val="16"/>
                <w:szCs w:val="16"/>
              </w:rPr>
              <w:t>(s)</w:t>
            </w:r>
          </w:p>
        </w:tc>
        <w:tc>
          <w:tcPr>
            <w:tcW w:w="5776" w:type="dxa"/>
            <w:tcBorders>
              <w:bottom w:val="single" w:sz="4" w:space="0" w:color="auto"/>
            </w:tcBorders>
            <w:vAlign w:val="center"/>
          </w:tcPr>
          <w:p w14:paraId="5D7FE406" w14:textId="2B5882E9"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b/>
                <w:bCs/>
                <w:color w:val="000000"/>
                <w:sz w:val="16"/>
                <w:szCs w:val="16"/>
              </w:rPr>
              <w:t>Main function</w:t>
            </w:r>
            <w:r w:rsidR="00654076">
              <w:rPr>
                <w:rFonts w:asciiTheme="minorHAnsi" w:eastAsia="Times New Roman" w:hAnsiTheme="minorHAnsi"/>
                <w:b/>
                <w:bCs/>
                <w:color w:val="000000"/>
                <w:sz w:val="16"/>
                <w:szCs w:val="16"/>
              </w:rPr>
              <w:t>(s)</w:t>
            </w:r>
          </w:p>
        </w:tc>
      </w:tr>
      <w:tr w:rsidR="007C5F3E" w14:paraId="387123D2" w14:textId="77777777" w:rsidTr="00AA6A16">
        <w:trPr>
          <w:trHeight w:val="260"/>
        </w:trPr>
        <w:tc>
          <w:tcPr>
            <w:tcW w:w="674" w:type="dxa"/>
            <w:shd w:val="clear" w:color="auto" w:fill="E6E6E6"/>
            <w:vAlign w:val="center"/>
          </w:tcPr>
          <w:p w14:paraId="6A4495BF" w14:textId="5AD9A4D1"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NTCP</w:t>
            </w:r>
          </w:p>
        </w:tc>
        <w:tc>
          <w:tcPr>
            <w:tcW w:w="994" w:type="dxa"/>
            <w:shd w:val="clear" w:color="auto" w:fill="E6E6E6"/>
            <w:vAlign w:val="center"/>
          </w:tcPr>
          <w:p w14:paraId="6431A204" w14:textId="6A94BC77"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SLC10A1</w:t>
            </w:r>
          </w:p>
        </w:tc>
        <w:tc>
          <w:tcPr>
            <w:tcW w:w="1792" w:type="dxa"/>
            <w:shd w:val="clear" w:color="auto" w:fill="E6E6E6"/>
            <w:vAlign w:val="center"/>
          </w:tcPr>
          <w:p w14:paraId="5F21674A" w14:textId="7284CD4E"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BH</w:t>
            </w:r>
          </w:p>
        </w:tc>
        <w:tc>
          <w:tcPr>
            <w:tcW w:w="5776" w:type="dxa"/>
            <w:shd w:val="clear" w:color="auto" w:fill="E6E6E6"/>
            <w:vAlign w:val="center"/>
          </w:tcPr>
          <w:p w14:paraId="1F847B0B" w14:textId="49549E93"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Main carrier for Na</w:t>
            </w:r>
            <w:r w:rsidRPr="007C5F3E">
              <w:rPr>
                <w:rFonts w:asciiTheme="minorHAnsi" w:eastAsia="Times New Roman" w:hAnsiTheme="minorHAnsi"/>
                <w:color w:val="000000"/>
                <w:sz w:val="16"/>
                <w:szCs w:val="16"/>
                <w:vertAlign w:val="superscript"/>
              </w:rPr>
              <w:t>+</w:t>
            </w:r>
            <w:r w:rsidRPr="00664747">
              <w:rPr>
                <w:rFonts w:asciiTheme="minorHAnsi" w:eastAsia="Times New Roman" w:hAnsiTheme="minorHAnsi"/>
                <w:color w:val="000000"/>
                <w:sz w:val="16"/>
                <w:szCs w:val="16"/>
              </w:rPr>
              <w:t>-dependent uptake of conjugated bile salt from portal blood.</w:t>
            </w:r>
          </w:p>
        </w:tc>
      </w:tr>
      <w:tr w:rsidR="00AA6A16" w14:paraId="55450DE0" w14:textId="77777777" w:rsidTr="00AA6A16">
        <w:tc>
          <w:tcPr>
            <w:tcW w:w="674" w:type="dxa"/>
          </w:tcPr>
          <w:p w14:paraId="67780C6C" w14:textId="735A1BF7" w:rsidR="00AA6A16" w:rsidRPr="00AA6A16" w:rsidRDefault="00AA6A16" w:rsidP="007C5F3E">
            <w:pPr>
              <w:pStyle w:val="NoSpacing"/>
              <w:rPr>
                <w:rFonts w:asciiTheme="minorHAnsi" w:hAnsiTheme="minorHAnsi" w:cs="Lucida Grande"/>
                <w:color w:val="000000" w:themeColor="text1"/>
                <w:sz w:val="16"/>
                <w:szCs w:val="16"/>
              </w:rPr>
            </w:pPr>
            <w:r w:rsidRPr="00AA6A16">
              <w:rPr>
                <w:rFonts w:asciiTheme="minorHAnsi" w:hAnsiTheme="minorHAnsi"/>
                <w:sz w:val="16"/>
                <w:szCs w:val="16"/>
              </w:rPr>
              <w:t>OATPs</w:t>
            </w:r>
          </w:p>
        </w:tc>
        <w:tc>
          <w:tcPr>
            <w:tcW w:w="994" w:type="dxa"/>
          </w:tcPr>
          <w:p w14:paraId="038182F9" w14:textId="21BBD7C5" w:rsidR="00AA6A16" w:rsidRPr="00AA6A16" w:rsidRDefault="00AA6A16" w:rsidP="007C5F3E">
            <w:pPr>
              <w:pStyle w:val="NoSpacing"/>
              <w:rPr>
                <w:rFonts w:asciiTheme="minorHAnsi" w:hAnsiTheme="minorHAnsi" w:cs="Lucida Grande"/>
                <w:color w:val="000000" w:themeColor="text1"/>
                <w:sz w:val="16"/>
                <w:szCs w:val="16"/>
              </w:rPr>
            </w:pPr>
            <w:r w:rsidRPr="00AA6A16">
              <w:rPr>
                <w:rFonts w:asciiTheme="minorHAnsi" w:hAnsiTheme="minorHAnsi"/>
                <w:sz w:val="16"/>
                <w:szCs w:val="16"/>
              </w:rPr>
              <w:t>SLCO1B1/1B3/2B1</w:t>
            </w:r>
          </w:p>
        </w:tc>
        <w:tc>
          <w:tcPr>
            <w:tcW w:w="1792" w:type="dxa"/>
            <w:vAlign w:val="center"/>
          </w:tcPr>
          <w:p w14:paraId="1A8A47FA" w14:textId="01C9B3A5" w:rsidR="00AA6A16" w:rsidRPr="00664747" w:rsidRDefault="00AA6A16"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BH</w:t>
            </w:r>
          </w:p>
        </w:tc>
        <w:tc>
          <w:tcPr>
            <w:tcW w:w="5776" w:type="dxa"/>
            <w:vAlign w:val="center"/>
          </w:tcPr>
          <w:p w14:paraId="45F7FA2B" w14:textId="196BFB98" w:rsidR="00AA6A16" w:rsidRPr="00664747" w:rsidRDefault="00AA6A16"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Na</w:t>
            </w:r>
            <w:r w:rsidRPr="007C5F3E">
              <w:rPr>
                <w:rFonts w:asciiTheme="minorHAnsi" w:eastAsia="Times New Roman" w:hAnsiTheme="minorHAnsi"/>
                <w:color w:val="000000"/>
                <w:sz w:val="16"/>
                <w:szCs w:val="16"/>
                <w:vertAlign w:val="superscript"/>
              </w:rPr>
              <w:t>+</w:t>
            </w:r>
            <w:r w:rsidRPr="00664747">
              <w:rPr>
                <w:rFonts w:asciiTheme="minorHAnsi" w:eastAsia="Times New Roman" w:hAnsiTheme="minorHAnsi"/>
                <w:color w:val="000000"/>
                <w:sz w:val="16"/>
                <w:szCs w:val="16"/>
              </w:rPr>
              <w:t>-independent uptake of unconjugated bile salts and other organic anions. Polyspecific transporters with overlapping substrate affinity that are able to uptake endo- and xeno-biotics.</w:t>
            </w:r>
          </w:p>
        </w:tc>
      </w:tr>
      <w:tr w:rsidR="00AA6A16" w14:paraId="391886B5" w14:textId="77777777" w:rsidTr="00AA6A16">
        <w:trPr>
          <w:trHeight w:val="385"/>
        </w:trPr>
        <w:tc>
          <w:tcPr>
            <w:tcW w:w="674" w:type="dxa"/>
          </w:tcPr>
          <w:p w14:paraId="55322470" w14:textId="5159D86F" w:rsidR="00AA6A16" w:rsidRPr="00AA6A16" w:rsidRDefault="00AA6A16" w:rsidP="007C5F3E">
            <w:pPr>
              <w:pStyle w:val="NoSpacing"/>
              <w:rPr>
                <w:rFonts w:asciiTheme="minorHAnsi" w:hAnsiTheme="minorHAnsi" w:cs="Lucida Grande"/>
                <w:color w:val="000000" w:themeColor="text1"/>
                <w:sz w:val="16"/>
                <w:szCs w:val="16"/>
              </w:rPr>
            </w:pPr>
            <w:r w:rsidRPr="00AA6A16">
              <w:rPr>
                <w:rFonts w:asciiTheme="minorHAnsi" w:hAnsiTheme="minorHAnsi"/>
                <w:sz w:val="16"/>
                <w:szCs w:val="16"/>
              </w:rPr>
              <w:t>OCT</w:t>
            </w:r>
          </w:p>
        </w:tc>
        <w:tc>
          <w:tcPr>
            <w:tcW w:w="994" w:type="dxa"/>
          </w:tcPr>
          <w:p w14:paraId="7FACC343" w14:textId="32F14CE3" w:rsidR="00AA6A16" w:rsidRPr="00AA6A16" w:rsidRDefault="00AA6A16" w:rsidP="007C5F3E">
            <w:pPr>
              <w:pStyle w:val="NoSpacing"/>
              <w:rPr>
                <w:rFonts w:asciiTheme="minorHAnsi" w:hAnsiTheme="minorHAnsi" w:cs="Lucida Grande"/>
                <w:color w:val="000000" w:themeColor="text1"/>
                <w:sz w:val="16"/>
                <w:szCs w:val="16"/>
              </w:rPr>
            </w:pPr>
            <w:r w:rsidRPr="00AA6A16">
              <w:rPr>
                <w:rFonts w:asciiTheme="minorHAnsi" w:hAnsiTheme="minorHAnsi"/>
                <w:sz w:val="16"/>
                <w:szCs w:val="16"/>
              </w:rPr>
              <w:t>SLC22A1</w:t>
            </w:r>
          </w:p>
        </w:tc>
        <w:tc>
          <w:tcPr>
            <w:tcW w:w="1792" w:type="dxa"/>
            <w:vAlign w:val="center"/>
          </w:tcPr>
          <w:p w14:paraId="21CBD4BB" w14:textId="642B75C0" w:rsidR="00AA6A16" w:rsidRPr="00664747" w:rsidRDefault="00AA6A16"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BH</w:t>
            </w:r>
          </w:p>
        </w:tc>
        <w:tc>
          <w:tcPr>
            <w:tcW w:w="5776" w:type="dxa"/>
            <w:vAlign w:val="center"/>
          </w:tcPr>
          <w:p w14:paraId="23ACD949" w14:textId="0486022A" w:rsidR="00AA6A16" w:rsidRPr="00664747" w:rsidRDefault="00AA6A16"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Hepatic uptake of hydrophilic organic cations. Relevant for drug transport.</w:t>
            </w:r>
          </w:p>
        </w:tc>
      </w:tr>
      <w:tr w:rsidR="00AA6A16" w14:paraId="6F4B10F4" w14:textId="77777777" w:rsidTr="00AA6A16">
        <w:tc>
          <w:tcPr>
            <w:tcW w:w="674" w:type="dxa"/>
          </w:tcPr>
          <w:p w14:paraId="7CF4A8A3" w14:textId="44D83FB8" w:rsidR="00AA6A16" w:rsidRPr="00AA6A16" w:rsidRDefault="00AA6A16" w:rsidP="007C5F3E">
            <w:pPr>
              <w:pStyle w:val="NoSpacing"/>
              <w:rPr>
                <w:rFonts w:asciiTheme="minorHAnsi" w:hAnsiTheme="minorHAnsi" w:cs="Lucida Grande"/>
                <w:color w:val="000000" w:themeColor="text1"/>
                <w:sz w:val="16"/>
                <w:szCs w:val="16"/>
              </w:rPr>
            </w:pPr>
            <w:r w:rsidRPr="00AA6A16">
              <w:rPr>
                <w:rFonts w:asciiTheme="minorHAnsi" w:hAnsiTheme="minorHAnsi"/>
                <w:sz w:val="16"/>
                <w:szCs w:val="16"/>
              </w:rPr>
              <w:t>OATs</w:t>
            </w:r>
          </w:p>
        </w:tc>
        <w:tc>
          <w:tcPr>
            <w:tcW w:w="994" w:type="dxa"/>
          </w:tcPr>
          <w:p w14:paraId="50F68214" w14:textId="2FDFAA97" w:rsidR="00AA6A16" w:rsidRPr="00AA6A16" w:rsidRDefault="00AA6A16" w:rsidP="007C5F3E">
            <w:pPr>
              <w:pStyle w:val="NoSpacing"/>
              <w:rPr>
                <w:rFonts w:asciiTheme="minorHAnsi" w:hAnsiTheme="minorHAnsi" w:cs="Lucida Grande"/>
                <w:color w:val="000000" w:themeColor="text1"/>
                <w:sz w:val="16"/>
                <w:szCs w:val="16"/>
              </w:rPr>
            </w:pPr>
            <w:r w:rsidRPr="00AA6A16">
              <w:rPr>
                <w:rFonts w:asciiTheme="minorHAnsi" w:hAnsiTheme="minorHAnsi"/>
                <w:sz w:val="16"/>
                <w:szCs w:val="16"/>
              </w:rPr>
              <w:t>SLC22A7/9</w:t>
            </w:r>
          </w:p>
        </w:tc>
        <w:tc>
          <w:tcPr>
            <w:tcW w:w="1792" w:type="dxa"/>
            <w:vAlign w:val="center"/>
          </w:tcPr>
          <w:p w14:paraId="1BE925B0" w14:textId="2EFCDFC7" w:rsidR="00AA6A16" w:rsidRPr="00664747" w:rsidRDefault="00AA6A16"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BH</w:t>
            </w:r>
          </w:p>
        </w:tc>
        <w:tc>
          <w:tcPr>
            <w:tcW w:w="5776" w:type="dxa"/>
            <w:vAlign w:val="center"/>
          </w:tcPr>
          <w:p w14:paraId="5A57A468" w14:textId="093D4AB4" w:rsidR="00AA6A16" w:rsidRPr="00664747" w:rsidRDefault="00AA6A16"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Na</w:t>
            </w:r>
            <w:r w:rsidRPr="007C5F3E">
              <w:rPr>
                <w:rFonts w:asciiTheme="minorHAnsi" w:eastAsia="Times New Roman" w:hAnsiTheme="minorHAnsi"/>
                <w:color w:val="000000"/>
                <w:sz w:val="16"/>
                <w:szCs w:val="16"/>
                <w:vertAlign w:val="superscript"/>
              </w:rPr>
              <w:t>+</w:t>
            </w:r>
            <w:r w:rsidRPr="00664747">
              <w:rPr>
                <w:rFonts w:asciiTheme="minorHAnsi" w:eastAsia="Times New Roman" w:hAnsiTheme="minorHAnsi"/>
                <w:color w:val="000000"/>
                <w:sz w:val="16"/>
                <w:szCs w:val="16"/>
              </w:rPr>
              <w:t>-independent transport of para-aminohippurate, salicylate, acetylsalicylate and methotrexate.</w:t>
            </w:r>
          </w:p>
        </w:tc>
      </w:tr>
      <w:tr w:rsidR="007C5F3E" w14:paraId="28A3988D" w14:textId="77777777" w:rsidTr="00AA6A16">
        <w:tc>
          <w:tcPr>
            <w:tcW w:w="674" w:type="dxa"/>
            <w:vAlign w:val="center"/>
          </w:tcPr>
          <w:p w14:paraId="2DD6656A" w14:textId="0F679B4F"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MRP3</w:t>
            </w:r>
          </w:p>
        </w:tc>
        <w:tc>
          <w:tcPr>
            <w:tcW w:w="994" w:type="dxa"/>
            <w:vAlign w:val="center"/>
          </w:tcPr>
          <w:p w14:paraId="14FD6841" w14:textId="14BDD6DB"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ABCC3</w:t>
            </w:r>
          </w:p>
        </w:tc>
        <w:tc>
          <w:tcPr>
            <w:tcW w:w="1792" w:type="dxa"/>
            <w:vAlign w:val="center"/>
          </w:tcPr>
          <w:p w14:paraId="589549CC" w14:textId="58F34D75"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BH, BC</w:t>
            </w:r>
          </w:p>
        </w:tc>
        <w:tc>
          <w:tcPr>
            <w:tcW w:w="5776" w:type="dxa"/>
            <w:vAlign w:val="center"/>
          </w:tcPr>
          <w:p w14:paraId="723CFC2F" w14:textId="57467798"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Basolateral efflux of biliary constituents including non-sulfated and sulfated bile salts. Preferentially transports glucuronides but not glutathione, S-conjugates or free glutathione. Might play a role in the removal of bile acids from the liver in cholestasis.</w:t>
            </w:r>
          </w:p>
        </w:tc>
      </w:tr>
      <w:tr w:rsidR="007C5F3E" w14:paraId="47F39725" w14:textId="77777777" w:rsidTr="00AA6A16">
        <w:tc>
          <w:tcPr>
            <w:tcW w:w="674" w:type="dxa"/>
            <w:vAlign w:val="center"/>
          </w:tcPr>
          <w:p w14:paraId="27202E45" w14:textId="4566EB31"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MRP4</w:t>
            </w:r>
          </w:p>
        </w:tc>
        <w:tc>
          <w:tcPr>
            <w:tcW w:w="994" w:type="dxa"/>
            <w:vAlign w:val="center"/>
          </w:tcPr>
          <w:p w14:paraId="189BC6C4" w14:textId="1859A300"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ABCC4</w:t>
            </w:r>
          </w:p>
        </w:tc>
        <w:tc>
          <w:tcPr>
            <w:tcW w:w="1792" w:type="dxa"/>
            <w:vAlign w:val="center"/>
          </w:tcPr>
          <w:p w14:paraId="2B24FB6F" w14:textId="63B517F0"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BH, BC</w:t>
            </w:r>
          </w:p>
        </w:tc>
        <w:tc>
          <w:tcPr>
            <w:tcW w:w="5776" w:type="dxa"/>
            <w:vAlign w:val="center"/>
          </w:tcPr>
          <w:p w14:paraId="44CEADF0" w14:textId="3BAF88DA"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Mediates glutathione efflux from hepatocytes into blood by co-transport with monoanionic bile salts. Might also function as an overflow pathway during cholestasis. In bile duct cells, might facilitate the return of bile salts from the obstructed bile ducts to the systemic circulation.</w:t>
            </w:r>
          </w:p>
        </w:tc>
      </w:tr>
      <w:tr w:rsidR="007C5F3E" w14:paraId="7DE5A50F" w14:textId="77777777" w:rsidTr="00AA6A16">
        <w:trPr>
          <w:trHeight w:val="331"/>
        </w:trPr>
        <w:tc>
          <w:tcPr>
            <w:tcW w:w="674" w:type="dxa"/>
            <w:tcBorders>
              <w:bottom w:val="single" w:sz="4" w:space="0" w:color="auto"/>
            </w:tcBorders>
            <w:vAlign w:val="center"/>
          </w:tcPr>
          <w:p w14:paraId="66FA40CE" w14:textId="5821F07B"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MDR1</w:t>
            </w:r>
          </w:p>
        </w:tc>
        <w:tc>
          <w:tcPr>
            <w:tcW w:w="994" w:type="dxa"/>
            <w:tcBorders>
              <w:bottom w:val="single" w:sz="4" w:space="0" w:color="auto"/>
            </w:tcBorders>
            <w:vAlign w:val="center"/>
          </w:tcPr>
          <w:p w14:paraId="2994FAED" w14:textId="26CF6BBC"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ABCB</w:t>
            </w:r>
            <w:r w:rsidR="00F37C33">
              <w:rPr>
                <w:rFonts w:asciiTheme="minorHAnsi" w:eastAsia="Times New Roman" w:hAnsiTheme="minorHAnsi"/>
                <w:color w:val="000000"/>
                <w:sz w:val="16"/>
                <w:szCs w:val="16"/>
              </w:rPr>
              <w:t>1</w:t>
            </w:r>
          </w:p>
        </w:tc>
        <w:tc>
          <w:tcPr>
            <w:tcW w:w="1792" w:type="dxa"/>
            <w:tcBorders>
              <w:bottom w:val="single" w:sz="4" w:space="0" w:color="auto"/>
            </w:tcBorders>
            <w:vAlign w:val="center"/>
          </w:tcPr>
          <w:p w14:paraId="536B12A4" w14:textId="61AE9B0C"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CH</w:t>
            </w:r>
          </w:p>
        </w:tc>
        <w:tc>
          <w:tcPr>
            <w:tcW w:w="5776" w:type="dxa"/>
            <w:tcBorders>
              <w:bottom w:val="single" w:sz="4" w:space="0" w:color="auto"/>
            </w:tcBorders>
            <w:vAlign w:val="center"/>
          </w:tcPr>
          <w:p w14:paraId="4DB6EE6D" w14:textId="72274E1A"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ATP-dependent excretion of bulky organic cations into bile.</w:t>
            </w:r>
          </w:p>
        </w:tc>
      </w:tr>
      <w:tr w:rsidR="007C5F3E" w14:paraId="7A27C940" w14:textId="77777777" w:rsidTr="00AA6A16">
        <w:trPr>
          <w:trHeight w:val="407"/>
        </w:trPr>
        <w:tc>
          <w:tcPr>
            <w:tcW w:w="674" w:type="dxa"/>
            <w:tcBorders>
              <w:bottom w:val="single" w:sz="4" w:space="0" w:color="auto"/>
            </w:tcBorders>
            <w:shd w:val="clear" w:color="auto" w:fill="E6E6E6"/>
            <w:vAlign w:val="center"/>
          </w:tcPr>
          <w:p w14:paraId="6DFA2C01" w14:textId="68EC252B"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MDR3</w:t>
            </w:r>
          </w:p>
        </w:tc>
        <w:tc>
          <w:tcPr>
            <w:tcW w:w="994" w:type="dxa"/>
            <w:tcBorders>
              <w:bottom w:val="single" w:sz="4" w:space="0" w:color="auto"/>
            </w:tcBorders>
            <w:shd w:val="clear" w:color="auto" w:fill="E6E6E6"/>
            <w:vAlign w:val="center"/>
          </w:tcPr>
          <w:p w14:paraId="3177106F" w14:textId="465AC7D9"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ABCB4</w:t>
            </w:r>
          </w:p>
        </w:tc>
        <w:tc>
          <w:tcPr>
            <w:tcW w:w="1792" w:type="dxa"/>
            <w:tcBorders>
              <w:bottom w:val="single" w:sz="4" w:space="0" w:color="auto"/>
            </w:tcBorders>
            <w:shd w:val="clear" w:color="auto" w:fill="E6E6E6"/>
            <w:vAlign w:val="center"/>
          </w:tcPr>
          <w:p w14:paraId="3FBE45B8" w14:textId="5C24109A"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CH</w:t>
            </w:r>
          </w:p>
        </w:tc>
        <w:tc>
          <w:tcPr>
            <w:tcW w:w="5776" w:type="dxa"/>
            <w:tcBorders>
              <w:bottom w:val="single" w:sz="4" w:space="0" w:color="auto"/>
            </w:tcBorders>
            <w:shd w:val="clear" w:color="auto" w:fill="E6E6E6"/>
            <w:vAlign w:val="center"/>
          </w:tcPr>
          <w:p w14:paraId="0185840E" w14:textId="740E82E6"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Translocation of phosphatidylcholine from inner to outer leaflet of the membrane bilayer. Crucial for biliary phospholipid secretion.</w:t>
            </w:r>
          </w:p>
        </w:tc>
      </w:tr>
      <w:tr w:rsidR="007C5F3E" w14:paraId="61B18AB0" w14:textId="77777777" w:rsidTr="00AA6A16">
        <w:tc>
          <w:tcPr>
            <w:tcW w:w="674" w:type="dxa"/>
            <w:tcBorders>
              <w:bottom w:val="single" w:sz="4" w:space="0" w:color="auto"/>
            </w:tcBorders>
            <w:shd w:val="clear" w:color="auto" w:fill="E6E6E6"/>
            <w:vAlign w:val="center"/>
          </w:tcPr>
          <w:p w14:paraId="636096FB" w14:textId="6BC0B8B9"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MRP2</w:t>
            </w:r>
          </w:p>
        </w:tc>
        <w:tc>
          <w:tcPr>
            <w:tcW w:w="994" w:type="dxa"/>
            <w:tcBorders>
              <w:bottom w:val="single" w:sz="4" w:space="0" w:color="auto"/>
            </w:tcBorders>
            <w:shd w:val="clear" w:color="auto" w:fill="E6E6E6"/>
            <w:vAlign w:val="center"/>
          </w:tcPr>
          <w:p w14:paraId="0B8D14CC" w14:textId="5B7B851F"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ABCC2</w:t>
            </w:r>
          </w:p>
        </w:tc>
        <w:tc>
          <w:tcPr>
            <w:tcW w:w="1792" w:type="dxa"/>
            <w:tcBorders>
              <w:bottom w:val="single" w:sz="4" w:space="0" w:color="auto"/>
            </w:tcBorders>
            <w:shd w:val="clear" w:color="auto" w:fill="E6E6E6"/>
            <w:vAlign w:val="center"/>
          </w:tcPr>
          <w:p w14:paraId="3E638205" w14:textId="3774EEF1"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CH</w:t>
            </w:r>
          </w:p>
        </w:tc>
        <w:tc>
          <w:tcPr>
            <w:tcW w:w="5776" w:type="dxa"/>
            <w:tcBorders>
              <w:bottom w:val="single" w:sz="4" w:space="0" w:color="auto"/>
            </w:tcBorders>
            <w:shd w:val="clear" w:color="auto" w:fill="E6E6E6"/>
            <w:vAlign w:val="center"/>
          </w:tcPr>
          <w:p w14:paraId="0A7FBE3B" w14:textId="4972471E"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Canalicular conjugate export pump previously known as cMOAT. Transports bilirubin diglucuronide, sulfates, glutathione conjugates and various organic anions into bile in an ATP-dependent manner.</w:t>
            </w:r>
          </w:p>
        </w:tc>
      </w:tr>
      <w:tr w:rsidR="007C5F3E" w14:paraId="3FED5B42" w14:textId="77777777" w:rsidTr="00AA6A16">
        <w:trPr>
          <w:trHeight w:val="264"/>
        </w:trPr>
        <w:tc>
          <w:tcPr>
            <w:tcW w:w="674" w:type="dxa"/>
            <w:shd w:val="clear" w:color="auto" w:fill="E6E6E6"/>
            <w:vAlign w:val="center"/>
          </w:tcPr>
          <w:p w14:paraId="7322770C" w14:textId="401F234A"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BSEP</w:t>
            </w:r>
          </w:p>
        </w:tc>
        <w:tc>
          <w:tcPr>
            <w:tcW w:w="994" w:type="dxa"/>
            <w:shd w:val="clear" w:color="auto" w:fill="E6E6E6"/>
            <w:vAlign w:val="center"/>
          </w:tcPr>
          <w:p w14:paraId="0C3E03E5" w14:textId="05999C1D"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ABCB11</w:t>
            </w:r>
          </w:p>
        </w:tc>
        <w:tc>
          <w:tcPr>
            <w:tcW w:w="1792" w:type="dxa"/>
            <w:shd w:val="clear" w:color="auto" w:fill="E6E6E6"/>
            <w:vAlign w:val="center"/>
          </w:tcPr>
          <w:p w14:paraId="42281779" w14:textId="2F7679A0"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CH</w:t>
            </w:r>
          </w:p>
        </w:tc>
        <w:tc>
          <w:tcPr>
            <w:tcW w:w="5776" w:type="dxa"/>
            <w:shd w:val="clear" w:color="auto" w:fill="E6E6E6"/>
            <w:vAlign w:val="center"/>
          </w:tcPr>
          <w:p w14:paraId="1719480A" w14:textId="27B1B514"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Mediates ATP-dependent bile salt transport into bile.</w:t>
            </w:r>
          </w:p>
        </w:tc>
      </w:tr>
      <w:tr w:rsidR="007C5F3E" w14:paraId="74D663D0" w14:textId="77777777" w:rsidTr="00AA6A16">
        <w:tc>
          <w:tcPr>
            <w:tcW w:w="674" w:type="dxa"/>
            <w:vAlign w:val="center"/>
          </w:tcPr>
          <w:p w14:paraId="0FD2D297" w14:textId="677C7AEF"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ABCG5</w:t>
            </w:r>
          </w:p>
        </w:tc>
        <w:tc>
          <w:tcPr>
            <w:tcW w:w="994" w:type="dxa"/>
            <w:vAlign w:val="center"/>
          </w:tcPr>
          <w:p w14:paraId="25E595A4" w14:textId="2D850548"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ABCG8</w:t>
            </w:r>
          </w:p>
        </w:tc>
        <w:tc>
          <w:tcPr>
            <w:tcW w:w="1792" w:type="dxa"/>
            <w:vAlign w:val="center"/>
          </w:tcPr>
          <w:p w14:paraId="73AA838D" w14:textId="6E1F615A"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CH</w:t>
            </w:r>
          </w:p>
        </w:tc>
        <w:tc>
          <w:tcPr>
            <w:tcW w:w="5776" w:type="dxa"/>
            <w:vAlign w:val="center"/>
          </w:tcPr>
          <w:p w14:paraId="6F85A34B" w14:textId="204001C7"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'Half ABC transporters' that function as heterodimers to transport sterols into bile. They might also partially mediate biliary cholesterol secretion.</w:t>
            </w:r>
          </w:p>
        </w:tc>
      </w:tr>
      <w:tr w:rsidR="007C5F3E" w14:paraId="1FD359D0" w14:textId="77777777" w:rsidTr="00AA6A16">
        <w:trPr>
          <w:trHeight w:val="303"/>
        </w:trPr>
        <w:tc>
          <w:tcPr>
            <w:tcW w:w="674" w:type="dxa"/>
            <w:vAlign w:val="center"/>
          </w:tcPr>
          <w:p w14:paraId="5FC00E3C" w14:textId="5291023D"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BCRP</w:t>
            </w:r>
          </w:p>
        </w:tc>
        <w:tc>
          <w:tcPr>
            <w:tcW w:w="994" w:type="dxa"/>
            <w:vAlign w:val="center"/>
          </w:tcPr>
          <w:p w14:paraId="65EEEE62" w14:textId="200FBAEC"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ABCG2</w:t>
            </w:r>
          </w:p>
        </w:tc>
        <w:tc>
          <w:tcPr>
            <w:tcW w:w="1792" w:type="dxa"/>
            <w:vAlign w:val="center"/>
          </w:tcPr>
          <w:p w14:paraId="1A3C1699" w14:textId="619C0821"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CH</w:t>
            </w:r>
          </w:p>
        </w:tc>
        <w:tc>
          <w:tcPr>
            <w:tcW w:w="5776" w:type="dxa"/>
            <w:vAlign w:val="center"/>
          </w:tcPr>
          <w:p w14:paraId="0E3B9BC4" w14:textId="31BE269C"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'Half ABC transporter' that mediates cellular extrusion of sulfated conjugates.</w:t>
            </w:r>
          </w:p>
        </w:tc>
      </w:tr>
      <w:tr w:rsidR="007C5F3E" w14:paraId="701E99C8" w14:textId="77777777" w:rsidTr="00AA6A16">
        <w:trPr>
          <w:trHeight w:val="265"/>
        </w:trPr>
        <w:tc>
          <w:tcPr>
            <w:tcW w:w="674" w:type="dxa"/>
            <w:tcBorders>
              <w:bottom w:val="single" w:sz="4" w:space="0" w:color="auto"/>
            </w:tcBorders>
            <w:vAlign w:val="center"/>
          </w:tcPr>
          <w:p w14:paraId="0A294F77" w14:textId="66DC0B82"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AE2</w:t>
            </w:r>
          </w:p>
        </w:tc>
        <w:tc>
          <w:tcPr>
            <w:tcW w:w="994" w:type="dxa"/>
            <w:tcBorders>
              <w:bottom w:val="single" w:sz="4" w:space="0" w:color="auto"/>
            </w:tcBorders>
            <w:vAlign w:val="center"/>
          </w:tcPr>
          <w:p w14:paraId="6DDA45F8" w14:textId="22B25617"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SLC4A2</w:t>
            </w:r>
          </w:p>
        </w:tc>
        <w:tc>
          <w:tcPr>
            <w:tcW w:w="1792" w:type="dxa"/>
            <w:tcBorders>
              <w:bottom w:val="single" w:sz="4" w:space="0" w:color="auto"/>
            </w:tcBorders>
            <w:vAlign w:val="center"/>
          </w:tcPr>
          <w:p w14:paraId="69BB2EB5" w14:textId="641B2792"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CH, AC</w:t>
            </w:r>
          </w:p>
        </w:tc>
        <w:tc>
          <w:tcPr>
            <w:tcW w:w="5776" w:type="dxa"/>
            <w:tcBorders>
              <w:bottom w:val="single" w:sz="4" w:space="0" w:color="auto"/>
            </w:tcBorders>
            <w:vAlign w:val="center"/>
          </w:tcPr>
          <w:p w14:paraId="4CFBBA15" w14:textId="6B054644"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Facilitates bicarbonate secretion into bile and contributes to bile-salt-independent bile flow.</w:t>
            </w:r>
          </w:p>
        </w:tc>
      </w:tr>
      <w:tr w:rsidR="007C5F3E" w14:paraId="5BB013EA" w14:textId="77777777" w:rsidTr="00AA6A16">
        <w:tc>
          <w:tcPr>
            <w:tcW w:w="674" w:type="dxa"/>
            <w:shd w:val="clear" w:color="auto" w:fill="E6E6E6"/>
            <w:vAlign w:val="center"/>
          </w:tcPr>
          <w:p w14:paraId="60FE8BE9" w14:textId="53D8E7EB"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w:t>
            </w:r>
            <w:r w:rsidR="00F37C33">
              <w:rPr>
                <w:rFonts w:asciiTheme="minorHAnsi" w:eastAsia="Times New Roman" w:hAnsiTheme="minorHAnsi"/>
                <w:color w:val="000000"/>
                <w:sz w:val="16"/>
                <w:szCs w:val="16"/>
              </w:rPr>
              <w:t>SBT</w:t>
            </w:r>
          </w:p>
        </w:tc>
        <w:tc>
          <w:tcPr>
            <w:tcW w:w="994" w:type="dxa"/>
            <w:shd w:val="clear" w:color="auto" w:fill="E6E6E6"/>
            <w:vAlign w:val="center"/>
          </w:tcPr>
          <w:p w14:paraId="204A4609" w14:textId="7D1FA1A0" w:rsidR="00664747" w:rsidRPr="00F37C33" w:rsidRDefault="00F37C33" w:rsidP="007C5F3E">
            <w:pPr>
              <w:pStyle w:val="NoSpacing"/>
              <w:rPr>
                <w:rFonts w:asciiTheme="minorHAnsi" w:eastAsia="Times New Roman" w:hAnsiTheme="minorHAnsi"/>
                <w:color w:val="000000"/>
                <w:sz w:val="16"/>
                <w:szCs w:val="16"/>
              </w:rPr>
            </w:pPr>
            <w:r>
              <w:rPr>
                <w:rFonts w:asciiTheme="minorHAnsi" w:eastAsia="Times New Roman" w:hAnsiTheme="minorHAnsi"/>
                <w:color w:val="000000"/>
                <w:sz w:val="16"/>
                <w:szCs w:val="16"/>
              </w:rPr>
              <w:t>SLC1</w:t>
            </w:r>
            <w:r w:rsidR="00664747" w:rsidRPr="00664747">
              <w:rPr>
                <w:rFonts w:asciiTheme="minorHAnsi" w:eastAsia="Times New Roman" w:hAnsiTheme="minorHAnsi"/>
                <w:color w:val="000000"/>
                <w:sz w:val="16"/>
                <w:szCs w:val="16"/>
              </w:rPr>
              <w:t>0A2</w:t>
            </w:r>
          </w:p>
        </w:tc>
        <w:tc>
          <w:tcPr>
            <w:tcW w:w="1792" w:type="dxa"/>
            <w:shd w:val="clear" w:color="auto" w:fill="E6E6E6"/>
            <w:vAlign w:val="center"/>
          </w:tcPr>
          <w:p w14:paraId="5C6D7952" w14:textId="6013F16A"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AC</w:t>
            </w:r>
          </w:p>
        </w:tc>
        <w:tc>
          <w:tcPr>
            <w:tcW w:w="5776" w:type="dxa"/>
            <w:shd w:val="clear" w:color="auto" w:fill="E6E6E6"/>
            <w:vAlign w:val="center"/>
          </w:tcPr>
          <w:p w14:paraId="6ED42583" w14:textId="363B9743" w:rsidR="00664747" w:rsidRPr="00664747" w:rsidRDefault="00664747" w:rsidP="006F3045">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 xml:space="preserve">Identical to the ileal bile salt transporter. </w:t>
            </w:r>
            <w:r w:rsidR="006F3045">
              <w:rPr>
                <w:rFonts w:asciiTheme="minorHAnsi" w:eastAsia="Times New Roman" w:hAnsiTheme="minorHAnsi"/>
                <w:color w:val="000000"/>
                <w:sz w:val="16"/>
                <w:szCs w:val="16"/>
              </w:rPr>
              <w:t>F</w:t>
            </w:r>
            <w:r w:rsidRPr="00664747">
              <w:rPr>
                <w:rFonts w:asciiTheme="minorHAnsi" w:eastAsia="Times New Roman" w:hAnsiTheme="minorHAnsi"/>
                <w:color w:val="000000"/>
                <w:sz w:val="16"/>
                <w:szCs w:val="16"/>
              </w:rPr>
              <w:t>unction</w:t>
            </w:r>
            <w:r w:rsidR="006F3045">
              <w:rPr>
                <w:rFonts w:asciiTheme="minorHAnsi" w:eastAsia="Times New Roman" w:hAnsiTheme="minorHAnsi"/>
                <w:color w:val="000000"/>
                <w:sz w:val="16"/>
                <w:szCs w:val="16"/>
              </w:rPr>
              <w:t>s</w:t>
            </w:r>
            <w:r w:rsidRPr="00664747">
              <w:rPr>
                <w:rFonts w:asciiTheme="minorHAnsi" w:eastAsia="Times New Roman" w:hAnsiTheme="minorHAnsi"/>
                <w:color w:val="000000"/>
                <w:sz w:val="16"/>
                <w:szCs w:val="16"/>
              </w:rPr>
              <w:t xml:space="preserve"> as an uptake mechanism for bile salts, removing them from bile.</w:t>
            </w:r>
          </w:p>
        </w:tc>
      </w:tr>
      <w:tr w:rsidR="007C5F3E" w14:paraId="29640946" w14:textId="77777777" w:rsidTr="00AA6A16">
        <w:tc>
          <w:tcPr>
            <w:tcW w:w="674" w:type="dxa"/>
            <w:vAlign w:val="center"/>
          </w:tcPr>
          <w:p w14:paraId="0CF8E5A2" w14:textId="78FC2B8C"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FIC1</w:t>
            </w:r>
          </w:p>
        </w:tc>
        <w:tc>
          <w:tcPr>
            <w:tcW w:w="994" w:type="dxa"/>
            <w:vAlign w:val="center"/>
          </w:tcPr>
          <w:p w14:paraId="438E215D" w14:textId="18760F07"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ATP8B1</w:t>
            </w:r>
          </w:p>
        </w:tc>
        <w:tc>
          <w:tcPr>
            <w:tcW w:w="1792" w:type="dxa"/>
            <w:vAlign w:val="center"/>
          </w:tcPr>
          <w:p w14:paraId="3EA2B863" w14:textId="2FA8DCBD" w:rsidR="00664747" w:rsidRPr="00664747" w:rsidRDefault="007C5F3E" w:rsidP="007C5F3E">
            <w:pPr>
              <w:pStyle w:val="NoSpacing"/>
              <w:rPr>
                <w:rFonts w:asciiTheme="minorHAnsi" w:hAnsiTheme="minorHAnsi" w:cs="Lucida Grande"/>
                <w:color w:val="000000" w:themeColor="text1"/>
                <w:sz w:val="16"/>
                <w:szCs w:val="16"/>
              </w:rPr>
            </w:pPr>
            <w:r>
              <w:rPr>
                <w:rFonts w:asciiTheme="minorHAnsi" w:eastAsia="Times New Roman" w:hAnsiTheme="minorHAnsi"/>
                <w:color w:val="000000"/>
                <w:sz w:val="16"/>
                <w:szCs w:val="16"/>
              </w:rPr>
              <w:t>CH, AC</w:t>
            </w:r>
          </w:p>
        </w:tc>
        <w:tc>
          <w:tcPr>
            <w:tcW w:w="5776" w:type="dxa"/>
            <w:vAlign w:val="center"/>
          </w:tcPr>
          <w:p w14:paraId="0388925F" w14:textId="0C2B0C22" w:rsidR="00664747" w:rsidRPr="00664747" w:rsidRDefault="00664747" w:rsidP="007C5F3E">
            <w:pPr>
              <w:pStyle w:val="NoSpacing"/>
              <w:rPr>
                <w:rFonts w:asciiTheme="minorHAnsi" w:hAnsiTheme="minorHAnsi" w:cs="Lucida Grande"/>
                <w:color w:val="000000" w:themeColor="text1"/>
                <w:sz w:val="16"/>
                <w:szCs w:val="16"/>
              </w:rPr>
            </w:pPr>
            <w:r w:rsidRPr="00664747">
              <w:rPr>
                <w:rFonts w:asciiTheme="minorHAnsi" w:eastAsia="Times New Roman" w:hAnsiTheme="minorHAnsi"/>
                <w:color w:val="000000"/>
                <w:sz w:val="16"/>
                <w:szCs w:val="16"/>
              </w:rPr>
              <w:t>Member of the Type IV P-type ATPase family, which functions as an ATP-dependent aminophospholipid translocase. However, FIC1 function is not yet clearly defined. It is mutated in two different disorders: PFIC1 and BRIC.</w:t>
            </w:r>
          </w:p>
        </w:tc>
      </w:tr>
    </w:tbl>
    <w:p w14:paraId="04F99BD9" w14:textId="77777777" w:rsidR="00664747" w:rsidRDefault="00664747" w:rsidP="000603F9">
      <w:pPr>
        <w:pStyle w:val="NoSpacing"/>
        <w:rPr>
          <w:rFonts w:asciiTheme="minorHAnsi" w:hAnsiTheme="minorHAnsi" w:cs="Lucida Grande"/>
          <w:color w:val="000000" w:themeColor="text1"/>
        </w:rPr>
      </w:pPr>
    </w:p>
    <w:p w14:paraId="434306CD" w14:textId="4725114D" w:rsidR="000B68FC" w:rsidRPr="00B65F99" w:rsidRDefault="002924AE" w:rsidP="000603F9">
      <w:pPr>
        <w:pStyle w:val="NoSpacing"/>
        <w:rPr>
          <w:rFonts w:asciiTheme="minorHAnsi" w:hAnsiTheme="minorHAnsi" w:cs="Lucida Grande"/>
          <w:color w:val="000000" w:themeColor="text1"/>
          <w:sz w:val="16"/>
          <w:szCs w:val="16"/>
        </w:rPr>
      </w:pPr>
      <w:r>
        <w:rPr>
          <w:rFonts w:asciiTheme="minorHAnsi" w:hAnsiTheme="minorHAnsi" w:cs="Lucida Grande"/>
          <w:color w:val="000000" w:themeColor="text1"/>
          <w:sz w:val="16"/>
          <w:szCs w:val="16"/>
        </w:rPr>
        <w:t>Abbreviations</w:t>
      </w:r>
      <w:r w:rsidR="007C5F3E" w:rsidRPr="007C5F3E">
        <w:rPr>
          <w:rFonts w:asciiTheme="minorHAnsi" w:hAnsiTheme="minorHAnsi" w:cs="Lucida Grande"/>
          <w:color w:val="000000" w:themeColor="text1"/>
          <w:sz w:val="16"/>
          <w:szCs w:val="16"/>
        </w:rPr>
        <w:t xml:space="preserve">: BH = </w:t>
      </w:r>
      <w:r w:rsidR="007C5F3E" w:rsidRPr="007C5F3E">
        <w:rPr>
          <w:rFonts w:asciiTheme="minorHAnsi" w:eastAsia="Times New Roman" w:hAnsiTheme="minorHAnsi"/>
          <w:color w:val="000000"/>
          <w:sz w:val="16"/>
          <w:szCs w:val="16"/>
        </w:rPr>
        <w:t>Basolateral membrane of hepatocytes; CH = Canalicular membrane of hepatocytes; BC = Basolateral membrane of cholangiocytes</w:t>
      </w:r>
      <w:r w:rsidR="007C5F3E">
        <w:rPr>
          <w:rFonts w:asciiTheme="minorHAnsi" w:eastAsia="Times New Roman" w:hAnsiTheme="minorHAnsi"/>
          <w:color w:val="000000"/>
          <w:sz w:val="16"/>
          <w:szCs w:val="16"/>
        </w:rPr>
        <w:t>;</w:t>
      </w:r>
      <w:r w:rsidR="007C5F3E" w:rsidRPr="007C5F3E">
        <w:rPr>
          <w:rFonts w:asciiTheme="minorHAnsi" w:eastAsia="Times New Roman" w:hAnsiTheme="minorHAnsi"/>
          <w:color w:val="000000"/>
          <w:sz w:val="16"/>
          <w:szCs w:val="16"/>
        </w:rPr>
        <w:t xml:space="preserve"> AC = apical membrane of cholangiocytes</w:t>
      </w:r>
      <w:r w:rsidR="00A929CB">
        <w:rPr>
          <w:rFonts w:asciiTheme="minorHAnsi" w:eastAsia="Times New Roman" w:hAnsiTheme="minorHAnsi"/>
          <w:color w:val="000000"/>
          <w:sz w:val="16"/>
          <w:szCs w:val="16"/>
        </w:rPr>
        <w:t>.</w:t>
      </w:r>
    </w:p>
    <w:p w14:paraId="04A1137A" w14:textId="77777777" w:rsidR="00342DA7" w:rsidRDefault="00342DA7" w:rsidP="000603F9">
      <w:pPr>
        <w:pStyle w:val="NoSpacing"/>
        <w:rPr>
          <w:rFonts w:cs="Lucida Grande"/>
          <w:color w:val="000000"/>
        </w:rPr>
      </w:pPr>
    </w:p>
    <w:p w14:paraId="4CD1E535" w14:textId="37A672CF" w:rsidR="00F117E7" w:rsidRPr="00A929CB" w:rsidRDefault="00082CA5" w:rsidP="000603F9">
      <w:pPr>
        <w:pStyle w:val="NoSpacing"/>
        <w:rPr>
          <w:rFonts w:cs="Lucida Grande"/>
          <w:color w:val="000000"/>
        </w:rPr>
      </w:pPr>
      <w:r>
        <w:rPr>
          <w:rFonts w:cs="Lucida Grande"/>
          <w:color w:val="000000"/>
        </w:rPr>
        <w:t>It would seem plausible that inhibition of</w:t>
      </w:r>
      <w:r w:rsidR="00B65F99">
        <w:rPr>
          <w:rFonts w:cs="Lucida Grande"/>
          <w:color w:val="000000"/>
        </w:rPr>
        <w:t xml:space="preserve"> one or more of</w:t>
      </w:r>
      <w:r>
        <w:rPr>
          <w:rFonts w:cs="Lucida Grande"/>
          <w:color w:val="000000"/>
        </w:rPr>
        <w:t xml:space="preserve"> these transporters</w:t>
      </w:r>
      <w:r w:rsidR="00B65F99">
        <w:rPr>
          <w:rFonts w:cs="Lucida Grande"/>
          <w:color w:val="000000"/>
        </w:rPr>
        <w:t xml:space="preserve"> </w:t>
      </w:r>
      <w:r w:rsidR="00654076">
        <w:rPr>
          <w:rFonts w:cs="Lucida Grande"/>
          <w:color w:val="000000"/>
        </w:rPr>
        <w:t>could cause toxic effects due to the disruption of bile homeostasis.</w:t>
      </w:r>
      <w:r>
        <w:rPr>
          <w:rFonts w:cs="Lucida Grande"/>
          <w:color w:val="000000"/>
        </w:rPr>
        <w:t xml:space="preserve"> </w:t>
      </w:r>
      <w:r w:rsidR="00654076">
        <w:rPr>
          <w:rFonts w:cs="Lucida Grande"/>
          <w:color w:val="000000"/>
        </w:rPr>
        <w:t>However,</w:t>
      </w:r>
      <w:r>
        <w:rPr>
          <w:rFonts w:cs="Lucida Grande"/>
          <w:color w:val="000000"/>
        </w:rPr>
        <w:t xml:space="preserve"> </w:t>
      </w:r>
      <w:r w:rsidR="00F63576">
        <w:rPr>
          <w:rFonts w:cs="Lucida Grande"/>
          <w:color w:val="000000"/>
        </w:rPr>
        <w:t xml:space="preserve">the extent to which </w:t>
      </w:r>
      <w:r w:rsidR="00654076">
        <w:rPr>
          <w:rFonts w:cs="Lucida Grande"/>
          <w:color w:val="000000"/>
        </w:rPr>
        <w:t>toxicities beyond those associated with BSEP</w:t>
      </w:r>
      <w:r>
        <w:rPr>
          <w:rFonts w:cs="Lucida Grande"/>
          <w:color w:val="000000"/>
        </w:rPr>
        <w:t xml:space="preserve"> occur is not </w:t>
      </w:r>
      <w:r w:rsidR="004470DC">
        <w:rPr>
          <w:rFonts w:cs="Lucida Grande"/>
          <w:color w:val="000000"/>
        </w:rPr>
        <w:t xml:space="preserve">yet </w:t>
      </w:r>
      <w:r>
        <w:rPr>
          <w:rFonts w:cs="Lucida Grande"/>
          <w:color w:val="000000"/>
        </w:rPr>
        <w:t>clear</w:t>
      </w:r>
      <w:r w:rsidR="008F08F2">
        <w:rPr>
          <w:rFonts w:cs="Lucida Grande"/>
          <w:color w:val="000000"/>
        </w:rPr>
        <w:t>.</w:t>
      </w:r>
      <w:r w:rsidR="00725D02">
        <w:rPr>
          <w:rFonts w:cs="Lucida Grande"/>
          <w:color w:val="000000"/>
        </w:rPr>
        <w:t xml:space="preserve"> </w:t>
      </w:r>
    </w:p>
    <w:p w14:paraId="663B818A" w14:textId="77777777" w:rsidR="007C5F3E" w:rsidRDefault="007C5F3E" w:rsidP="000603F9">
      <w:pPr>
        <w:pStyle w:val="NoSpacing"/>
        <w:rPr>
          <w:rFonts w:asciiTheme="minorHAnsi" w:hAnsiTheme="minorHAnsi" w:cs="Lucida Grande"/>
          <w:color w:val="000000" w:themeColor="text1"/>
        </w:rPr>
      </w:pPr>
    </w:p>
    <w:p w14:paraId="39350E53" w14:textId="7AB4D85B" w:rsidR="00ED48AC" w:rsidRDefault="00017DDF"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As well as direct toxic effects, transporters are frequently involved in</w:t>
      </w:r>
      <w:r w:rsidR="00B3131A">
        <w:rPr>
          <w:rFonts w:asciiTheme="minorHAnsi" w:hAnsiTheme="minorHAnsi" w:cs="Lucida Grande"/>
          <w:color w:val="000000" w:themeColor="text1"/>
        </w:rPr>
        <w:t xml:space="preserve"> drug-drug interactions</w:t>
      </w:r>
      <w:r w:rsidR="006D3521">
        <w:rPr>
          <w:rFonts w:asciiTheme="minorHAnsi" w:hAnsiTheme="minorHAnsi" w:cs="Lucida Grande"/>
          <w:color w:val="000000" w:themeColor="text1"/>
        </w:rPr>
        <w:t xml:space="preserve">. </w:t>
      </w:r>
      <w:r w:rsidR="00C5694D">
        <w:rPr>
          <w:rFonts w:asciiTheme="minorHAnsi" w:hAnsiTheme="minorHAnsi" w:cs="Lucida Grande"/>
          <w:color w:val="000000" w:themeColor="text1"/>
        </w:rPr>
        <w:t>Their importance</w:t>
      </w:r>
      <w:r w:rsidR="00A1354E">
        <w:rPr>
          <w:rFonts w:asciiTheme="minorHAnsi" w:hAnsiTheme="minorHAnsi" w:cs="Lucida Grande"/>
          <w:color w:val="000000" w:themeColor="text1"/>
        </w:rPr>
        <w:t xml:space="preserve"> in this context</w:t>
      </w:r>
      <w:r w:rsidR="00C5694D">
        <w:rPr>
          <w:rFonts w:asciiTheme="minorHAnsi" w:hAnsiTheme="minorHAnsi" w:cs="Lucida Grande"/>
          <w:color w:val="000000" w:themeColor="text1"/>
        </w:rPr>
        <w:t xml:space="preserve"> is such that a</w:t>
      </w:r>
      <w:r w:rsidR="00E66427">
        <w:rPr>
          <w:rFonts w:asciiTheme="minorHAnsi" w:hAnsiTheme="minorHAnsi" w:cs="Lucida Grande"/>
          <w:color w:val="000000" w:themeColor="text1"/>
        </w:rPr>
        <w:t xml:space="preserve"> consortium </w:t>
      </w:r>
      <w:r w:rsidR="00072610">
        <w:rPr>
          <w:rFonts w:asciiTheme="minorHAnsi" w:hAnsiTheme="minorHAnsi" w:cs="Lucida Grande"/>
          <w:color w:val="000000" w:themeColor="text1"/>
        </w:rPr>
        <w:t>has been</w:t>
      </w:r>
      <w:r w:rsidR="00E66427">
        <w:rPr>
          <w:rFonts w:asciiTheme="minorHAnsi" w:hAnsiTheme="minorHAnsi" w:cs="Lucida Grande"/>
          <w:color w:val="000000" w:themeColor="text1"/>
        </w:rPr>
        <w:t xml:space="preserve"> formed by various pharmaceutical companies</w:t>
      </w:r>
      <w:r w:rsidR="00760763">
        <w:rPr>
          <w:rFonts w:asciiTheme="minorHAnsi" w:hAnsiTheme="minorHAnsi" w:cs="Lucida Grande"/>
          <w:color w:val="000000" w:themeColor="text1"/>
        </w:rPr>
        <w:t xml:space="preserve"> (the ITC)</w:t>
      </w:r>
      <w:r w:rsidR="00C5694D">
        <w:rPr>
          <w:rFonts w:asciiTheme="minorHAnsi" w:hAnsiTheme="minorHAnsi" w:cs="Lucida Grande"/>
          <w:color w:val="000000" w:themeColor="text1"/>
        </w:rPr>
        <w:t xml:space="preserve"> in order to provide guidance on which transporters </w:t>
      </w:r>
      <w:r w:rsidR="00072610">
        <w:rPr>
          <w:rFonts w:asciiTheme="minorHAnsi" w:hAnsiTheme="minorHAnsi" w:cs="Lucida Grande"/>
          <w:color w:val="000000" w:themeColor="text1"/>
        </w:rPr>
        <w:t>are</w:t>
      </w:r>
      <w:r w:rsidR="00C5694D">
        <w:rPr>
          <w:rFonts w:asciiTheme="minorHAnsi" w:hAnsiTheme="minorHAnsi" w:cs="Lucida Grande"/>
          <w:color w:val="000000" w:themeColor="text1"/>
        </w:rPr>
        <w:t xml:space="preserve"> of concern and on the methods used to study them</w:t>
      </w:r>
      <w:r w:rsidR="00A1354E">
        <w:rPr>
          <w:rFonts w:asciiTheme="minorHAnsi" w:hAnsiTheme="minorHAnsi" w:cs="Lucida Grande"/>
          <w:color w:val="000000" w:themeColor="text1"/>
        </w:rPr>
        <w:t> </w:t>
      </w:r>
      <w:r w:rsidR="00A1354E">
        <w:rPr>
          <w:rFonts w:asciiTheme="minorHAnsi" w:hAnsiTheme="minorHAnsi" w:cs="Lucida Grande"/>
          <w:color w:val="000000" w:themeColor="text1"/>
        </w:rPr>
        <w:fldChar w:fldCharType="begin">
          <w:fldData xml:space="preserve">PEVuZE5vdGU+PENpdGU+PEF1dGhvcj5HaWFjb21pbmk8L0F1dGhvcj48WWVhcj4yMDEwPC9ZZWFy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=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PEVuZE5vdGU+PENpdGU+PEF1dGhvcj5HaWFjb21pbmk8L0F1dGhvcj48WWVhcj4yMDEwPC9ZZWFy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=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A1354E">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4" w:tooltip="Giacomini, 2010 #69" w:history="1">
        <w:r w:rsidR="00D313D2">
          <w:rPr>
            <w:rFonts w:asciiTheme="minorHAnsi" w:hAnsiTheme="minorHAnsi" w:cs="Lucida Grande"/>
            <w:noProof/>
            <w:color w:val="000000" w:themeColor="text1"/>
          </w:rPr>
          <w:t>94</w:t>
        </w:r>
      </w:hyperlink>
      <w:r w:rsidR="00D313D2">
        <w:rPr>
          <w:rFonts w:asciiTheme="minorHAnsi" w:hAnsiTheme="minorHAnsi" w:cs="Lucida Grande"/>
          <w:noProof/>
          <w:color w:val="000000" w:themeColor="text1"/>
        </w:rPr>
        <w:t xml:space="preserve">, </w:t>
      </w:r>
      <w:hyperlink w:anchor="_ENREF_95" w:tooltip="Hillgren, 2013 #70" w:history="1">
        <w:r w:rsidR="00D313D2">
          <w:rPr>
            <w:rFonts w:asciiTheme="minorHAnsi" w:hAnsiTheme="minorHAnsi" w:cs="Lucida Grande"/>
            <w:noProof/>
            <w:color w:val="000000" w:themeColor="text1"/>
          </w:rPr>
          <w:t>95</w:t>
        </w:r>
      </w:hyperlink>
      <w:r w:rsidR="00D313D2">
        <w:rPr>
          <w:rFonts w:asciiTheme="minorHAnsi" w:hAnsiTheme="minorHAnsi" w:cs="Lucida Grande"/>
          <w:noProof/>
          <w:color w:val="000000" w:themeColor="text1"/>
        </w:rPr>
        <w:t>]</w:t>
      </w:r>
      <w:r w:rsidR="00A1354E">
        <w:rPr>
          <w:rFonts w:asciiTheme="minorHAnsi" w:hAnsiTheme="minorHAnsi" w:cs="Lucida Grande"/>
          <w:color w:val="000000" w:themeColor="text1"/>
        </w:rPr>
        <w:fldChar w:fldCharType="end"/>
      </w:r>
      <w:r w:rsidR="00C5694D">
        <w:rPr>
          <w:rFonts w:asciiTheme="minorHAnsi" w:hAnsiTheme="minorHAnsi" w:cs="Lucida Grande"/>
          <w:color w:val="000000" w:themeColor="text1"/>
        </w:rPr>
        <w:t>.</w:t>
      </w:r>
      <w:r w:rsidR="009C2A1D">
        <w:rPr>
          <w:rFonts w:asciiTheme="minorHAnsi" w:hAnsiTheme="minorHAnsi" w:cs="Lucida Grande"/>
          <w:color w:val="000000" w:themeColor="text1"/>
        </w:rPr>
        <w:t xml:space="preserve"> </w:t>
      </w:r>
      <w:r w:rsidR="00C46820">
        <w:rPr>
          <w:rFonts w:asciiTheme="minorHAnsi" w:hAnsiTheme="minorHAnsi" w:cs="Lucida Grande"/>
          <w:color w:val="000000" w:themeColor="text1"/>
        </w:rPr>
        <w:t>T</w:t>
      </w:r>
      <w:r w:rsidR="00760763">
        <w:rPr>
          <w:rFonts w:asciiTheme="minorHAnsi" w:hAnsiTheme="minorHAnsi" w:cs="Lucida Grande"/>
          <w:color w:val="000000" w:themeColor="text1"/>
        </w:rPr>
        <w:t xml:space="preserve">ransporters of interest </w:t>
      </w:r>
      <w:r w:rsidR="002056EB">
        <w:rPr>
          <w:rFonts w:asciiTheme="minorHAnsi" w:hAnsiTheme="minorHAnsi" w:cs="Lucida Grande"/>
          <w:color w:val="000000" w:themeColor="text1"/>
        </w:rPr>
        <w:t xml:space="preserve">to the ITC </w:t>
      </w:r>
      <w:r w:rsidR="00760763">
        <w:rPr>
          <w:rFonts w:asciiTheme="minorHAnsi" w:hAnsiTheme="minorHAnsi" w:cs="Lucida Grande"/>
          <w:color w:val="000000" w:themeColor="text1"/>
        </w:rPr>
        <w:t>are shown</w:t>
      </w:r>
      <w:r w:rsidR="00D12F40">
        <w:rPr>
          <w:rFonts w:asciiTheme="minorHAnsi" w:hAnsiTheme="minorHAnsi" w:cs="Lucida Grande"/>
          <w:color w:val="000000" w:themeColor="text1"/>
        </w:rPr>
        <w:t xml:space="preserve"> in Table 8</w:t>
      </w:r>
      <w:r w:rsidR="00A8795C">
        <w:rPr>
          <w:rFonts w:asciiTheme="minorHAnsi" w:hAnsiTheme="minorHAnsi" w:cs="Lucida Grande"/>
          <w:color w:val="000000" w:themeColor="text1"/>
        </w:rPr>
        <w:t>.</w:t>
      </w:r>
      <w:r w:rsidR="00BA15EC">
        <w:rPr>
          <w:rFonts w:asciiTheme="minorHAnsi" w:hAnsiTheme="minorHAnsi" w:cs="Lucida Grande"/>
          <w:color w:val="000000" w:themeColor="text1"/>
        </w:rPr>
        <w:t xml:space="preserve"> The full list is included, to </w:t>
      </w:r>
      <w:r w:rsidR="002D35ED">
        <w:rPr>
          <w:rFonts w:asciiTheme="minorHAnsi" w:hAnsiTheme="minorHAnsi" w:cs="Lucida Grande"/>
          <w:color w:val="000000" w:themeColor="text1"/>
        </w:rPr>
        <w:t>emphasize</w:t>
      </w:r>
      <w:r w:rsidR="00BA15EC">
        <w:rPr>
          <w:rFonts w:asciiTheme="minorHAnsi" w:hAnsiTheme="minorHAnsi" w:cs="Lucida Grande"/>
          <w:color w:val="000000" w:themeColor="text1"/>
        </w:rPr>
        <w:t xml:space="preserve"> that all may be important when considering DDIs. Those expressed in the liver are highlighted, as these are </w:t>
      </w:r>
      <w:r w:rsidR="00A1354E">
        <w:rPr>
          <w:rFonts w:asciiTheme="minorHAnsi" w:hAnsiTheme="minorHAnsi" w:cs="Lucida Grande"/>
          <w:color w:val="000000" w:themeColor="text1"/>
        </w:rPr>
        <w:t xml:space="preserve">presumably </w:t>
      </w:r>
      <w:r w:rsidR="00BA15EC">
        <w:rPr>
          <w:rFonts w:asciiTheme="minorHAnsi" w:hAnsiTheme="minorHAnsi" w:cs="Lucida Grande"/>
          <w:color w:val="000000" w:themeColor="text1"/>
        </w:rPr>
        <w:t>more likely to be important for hepatotoxicity</w:t>
      </w:r>
      <w:ins w:id="4" w:author="Francis Atkinson" w:date="2015-01-07T11:46:00Z">
        <w:r w:rsidR="0042717F">
          <w:rPr>
            <w:rFonts w:asciiTheme="minorHAnsi" w:hAnsiTheme="minorHAnsi" w:cs="Lucida Grande"/>
            <w:color w:val="000000" w:themeColor="text1"/>
          </w:rPr>
          <w:t xml:space="preserve"> (by whatever mechanism)</w:t>
        </w:r>
      </w:ins>
      <w:r w:rsidR="00A7433E">
        <w:rPr>
          <w:rFonts w:asciiTheme="minorHAnsi" w:hAnsiTheme="minorHAnsi" w:cs="Lucida Grande"/>
          <w:color w:val="000000" w:themeColor="text1"/>
        </w:rPr>
        <w:t>.</w:t>
      </w:r>
    </w:p>
    <w:p w14:paraId="42FA6699" w14:textId="77777777" w:rsidR="007E69F8" w:rsidRDefault="007E69F8" w:rsidP="00DB5C6C">
      <w:pPr>
        <w:pStyle w:val="NoSpacing"/>
        <w:rPr>
          <w:rFonts w:asciiTheme="minorHAnsi" w:hAnsiTheme="minorHAnsi" w:cs="Lucida Grande"/>
          <w:color w:val="000000" w:themeColor="text1"/>
        </w:rPr>
      </w:pPr>
    </w:p>
    <w:p w14:paraId="77D4CA97" w14:textId="77777777" w:rsidR="002924AE" w:rsidRDefault="00D12F40" w:rsidP="00DB5C6C">
      <w:pPr>
        <w:pStyle w:val="NoSpacing"/>
        <w:rPr>
          <w:rFonts w:asciiTheme="minorHAnsi" w:hAnsiTheme="minorHAnsi" w:cs="Lucida Grande"/>
          <w:color w:val="000000" w:themeColor="text1"/>
        </w:rPr>
      </w:pPr>
      <w:r>
        <w:rPr>
          <w:rFonts w:asciiTheme="minorHAnsi" w:hAnsiTheme="minorHAnsi" w:cs="Lucida Grande"/>
          <w:color w:val="000000" w:themeColor="text1"/>
        </w:rPr>
        <w:lastRenderedPageBreak/>
        <w:t xml:space="preserve">The overlap of transporters considered important for DDIs with those involved in bile acid transport is evident. It is thus conceivable that inhibitors could exert toxic effects both through disruption of BA homeostasis and through DDIs. </w:t>
      </w:r>
    </w:p>
    <w:p w14:paraId="27F12BE6" w14:textId="77777777" w:rsidR="002924AE" w:rsidRDefault="002924AE" w:rsidP="00DB5C6C">
      <w:pPr>
        <w:pStyle w:val="NoSpacing"/>
        <w:rPr>
          <w:rFonts w:asciiTheme="minorHAnsi" w:hAnsiTheme="minorHAnsi" w:cs="Lucida Grande"/>
          <w:color w:val="000000" w:themeColor="text1"/>
        </w:rPr>
      </w:pPr>
    </w:p>
    <w:p w14:paraId="0E2412D0" w14:textId="3457486C" w:rsidR="00DB5C6C" w:rsidRDefault="003622A0" w:rsidP="00DB5C6C">
      <w:pPr>
        <w:pStyle w:val="NoSpacing"/>
        <w:rPr>
          <w:rFonts w:asciiTheme="minorHAnsi" w:hAnsiTheme="minorHAnsi" w:cs="Lucida Grande"/>
          <w:color w:val="000000" w:themeColor="text1"/>
        </w:rPr>
      </w:pPr>
      <w:r w:rsidRPr="0087656A">
        <w:rPr>
          <w:rFonts w:asciiTheme="minorHAnsi" w:hAnsiTheme="minorHAnsi" w:cs="Lucida Grande"/>
          <w:b/>
          <w:color w:val="000000" w:themeColor="text1"/>
        </w:rPr>
        <w:t xml:space="preserve">Table </w:t>
      </w:r>
      <w:r w:rsidR="00D12F40">
        <w:rPr>
          <w:rFonts w:asciiTheme="minorHAnsi" w:hAnsiTheme="minorHAnsi" w:cs="Lucida Grande"/>
          <w:b/>
          <w:color w:val="000000" w:themeColor="text1"/>
        </w:rPr>
        <w:t>8</w:t>
      </w:r>
      <w:r>
        <w:rPr>
          <w:rFonts w:asciiTheme="minorHAnsi" w:hAnsiTheme="minorHAnsi" w:cs="Lucida Grande"/>
          <w:color w:val="000000" w:themeColor="text1"/>
        </w:rPr>
        <w:t xml:space="preserve">. </w:t>
      </w:r>
      <w:r w:rsidR="009552D4">
        <w:rPr>
          <w:rFonts w:asciiTheme="minorHAnsi" w:hAnsiTheme="minorHAnsi" w:cs="Lucida Grande"/>
          <w:color w:val="000000" w:themeColor="text1"/>
        </w:rPr>
        <w:t>Hepatic transporters from the ITC reviews</w:t>
      </w:r>
      <w:r w:rsidR="00A1354E">
        <w:rPr>
          <w:rFonts w:asciiTheme="minorHAnsi" w:hAnsiTheme="minorHAnsi" w:cs="Lucida Grande"/>
          <w:color w:val="000000" w:themeColor="text1"/>
        </w:rPr>
        <w:t xml:space="preserve"> </w:t>
      </w:r>
      <w:r w:rsidR="00A1354E">
        <w:rPr>
          <w:rFonts w:asciiTheme="minorHAnsi" w:hAnsiTheme="minorHAnsi" w:cs="Lucida Grande"/>
          <w:color w:val="000000" w:themeColor="text1"/>
        </w:rPr>
        <w:fldChar w:fldCharType="begin">
          <w:fldData xml:space="preserve">PEVuZE5vdGU+PENpdGU+PEF1dGhvcj5HaWFjb21pbmk8L0F1dGhvcj48WWVhcj4yMDEwPC9ZZWFy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=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PEVuZE5vdGU+PENpdGU+PEF1dGhvcj5HaWFjb21pbmk8L0F1dGhvcj48WWVhcj4yMDEwPC9ZZWFy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=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A1354E">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4" w:tooltip="Giacomini, 2010 #69" w:history="1">
        <w:r w:rsidR="00D313D2">
          <w:rPr>
            <w:rFonts w:asciiTheme="minorHAnsi" w:hAnsiTheme="minorHAnsi" w:cs="Lucida Grande"/>
            <w:noProof/>
            <w:color w:val="000000" w:themeColor="text1"/>
          </w:rPr>
          <w:t>94</w:t>
        </w:r>
      </w:hyperlink>
      <w:r w:rsidR="00D313D2">
        <w:rPr>
          <w:rFonts w:asciiTheme="minorHAnsi" w:hAnsiTheme="minorHAnsi" w:cs="Lucida Grande"/>
          <w:noProof/>
          <w:color w:val="000000" w:themeColor="text1"/>
        </w:rPr>
        <w:t xml:space="preserve">, </w:t>
      </w:r>
      <w:hyperlink w:anchor="_ENREF_95" w:tooltip="Hillgren, 2013 #70" w:history="1">
        <w:r w:rsidR="00D313D2">
          <w:rPr>
            <w:rFonts w:asciiTheme="minorHAnsi" w:hAnsiTheme="minorHAnsi" w:cs="Lucida Grande"/>
            <w:noProof/>
            <w:color w:val="000000" w:themeColor="text1"/>
          </w:rPr>
          <w:t>95</w:t>
        </w:r>
      </w:hyperlink>
      <w:r w:rsidR="00D313D2">
        <w:rPr>
          <w:rFonts w:asciiTheme="minorHAnsi" w:hAnsiTheme="minorHAnsi" w:cs="Lucida Grande"/>
          <w:noProof/>
          <w:color w:val="000000" w:themeColor="text1"/>
        </w:rPr>
        <w:t>]</w:t>
      </w:r>
      <w:r w:rsidR="00A1354E">
        <w:rPr>
          <w:rFonts w:asciiTheme="minorHAnsi" w:hAnsiTheme="minorHAnsi" w:cs="Lucida Grande"/>
          <w:color w:val="000000" w:themeColor="text1"/>
        </w:rPr>
        <w:fldChar w:fldCharType="end"/>
      </w:r>
      <w:r>
        <w:rPr>
          <w:rFonts w:asciiTheme="minorHAnsi" w:hAnsiTheme="minorHAnsi" w:cs="Lucida Grande"/>
          <w:color w:val="000000" w:themeColor="text1"/>
        </w:rPr>
        <w:t>.</w:t>
      </w:r>
      <w:r w:rsidR="00393683">
        <w:rPr>
          <w:rFonts w:asciiTheme="minorHAnsi" w:hAnsiTheme="minorHAnsi" w:cs="Lucida Grande"/>
          <w:color w:val="000000" w:themeColor="text1"/>
        </w:rPr>
        <w:t xml:space="preserve"> </w:t>
      </w:r>
      <w:r w:rsidR="009552D4">
        <w:rPr>
          <w:rFonts w:asciiTheme="minorHAnsi" w:hAnsiTheme="minorHAnsi" w:cs="Lucida Grande"/>
          <w:color w:val="000000" w:themeColor="text1"/>
        </w:rPr>
        <w:t>Those</w:t>
      </w:r>
      <w:r w:rsidR="00DB5C6C">
        <w:rPr>
          <w:rFonts w:asciiTheme="minorHAnsi" w:hAnsiTheme="minorHAnsi" w:cs="Lucida Grande"/>
          <w:color w:val="000000" w:themeColor="text1"/>
        </w:rPr>
        <w:t xml:space="preserve"> </w:t>
      </w:r>
      <w:r w:rsidR="009552D4">
        <w:rPr>
          <w:rFonts w:asciiTheme="minorHAnsi" w:hAnsiTheme="minorHAnsi" w:cs="Lucida Grande"/>
          <w:color w:val="000000" w:themeColor="text1"/>
        </w:rPr>
        <w:t>considered to be</w:t>
      </w:r>
      <w:r w:rsidR="00DB5C6C">
        <w:rPr>
          <w:rFonts w:asciiTheme="minorHAnsi" w:hAnsiTheme="minorHAnsi" w:cs="Lucida Grande"/>
          <w:color w:val="000000" w:themeColor="text1"/>
        </w:rPr>
        <w:t xml:space="preserve"> of particular relevance to drug discovery are </w:t>
      </w:r>
      <w:r w:rsidR="00C46820">
        <w:rPr>
          <w:rFonts w:asciiTheme="minorHAnsi" w:hAnsiTheme="minorHAnsi" w:cs="Lucida Grande"/>
          <w:color w:val="000000" w:themeColor="text1"/>
        </w:rPr>
        <w:t>bolded</w:t>
      </w:r>
      <w:r w:rsidR="00DB5C6C">
        <w:rPr>
          <w:rFonts w:asciiTheme="minorHAnsi" w:hAnsiTheme="minorHAnsi" w:cs="Lucida Grande"/>
          <w:color w:val="000000" w:themeColor="text1"/>
        </w:rPr>
        <w:t xml:space="preserve">. </w:t>
      </w:r>
    </w:p>
    <w:p w14:paraId="68D5DC36" w14:textId="77777777" w:rsidR="00E66427" w:rsidRDefault="00E66427" w:rsidP="000603F9">
      <w:pPr>
        <w:pStyle w:val="NoSpacing"/>
        <w:rPr>
          <w:rFonts w:asciiTheme="minorHAnsi" w:hAnsiTheme="minorHAnsi" w:cs="Lucida Grande"/>
          <w:color w:val="000000" w:themeColor="text1"/>
        </w:rPr>
      </w:pPr>
    </w:p>
    <w:tbl>
      <w:tblPr>
        <w:tblW w:w="2600" w:type="dxa"/>
        <w:jc w:val="center"/>
        <w:tblInd w:w="93" w:type="dxa"/>
        <w:tblLook w:val="04A0" w:firstRow="1" w:lastRow="0" w:firstColumn="1" w:lastColumn="0" w:noHBand="0" w:noVBand="1"/>
      </w:tblPr>
      <w:tblGrid>
        <w:gridCol w:w="1300"/>
        <w:gridCol w:w="1300"/>
      </w:tblGrid>
      <w:tr w:rsidR="009552D4" w:rsidRPr="009552D4" w14:paraId="6C73AEF2" w14:textId="77777777" w:rsidTr="009552D4">
        <w:trPr>
          <w:trHeight w:val="280"/>
          <w:jc w:val="center"/>
        </w:trPr>
        <w:tc>
          <w:tcPr>
            <w:tcW w:w="1300" w:type="dxa"/>
            <w:tcBorders>
              <w:top w:val="nil"/>
              <w:left w:val="nil"/>
              <w:bottom w:val="nil"/>
              <w:right w:val="nil"/>
            </w:tcBorders>
            <w:shd w:val="clear" w:color="auto" w:fill="auto"/>
            <w:vAlign w:val="center"/>
            <w:hideMark/>
          </w:tcPr>
          <w:p w14:paraId="1A5567C9"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Name</w:t>
            </w:r>
          </w:p>
        </w:tc>
        <w:tc>
          <w:tcPr>
            <w:tcW w:w="1300" w:type="dxa"/>
            <w:tcBorders>
              <w:top w:val="nil"/>
              <w:left w:val="nil"/>
              <w:bottom w:val="nil"/>
              <w:right w:val="nil"/>
            </w:tcBorders>
            <w:shd w:val="clear" w:color="auto" w:fill="auto"/>
            <w:vAlign w:val="center"/>
            <w:hideMark/>
          </w:tcPr>
          <w:p w14:paraId="597B5B8A"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Gene</w:t>
            </w:r>
          </w:p>
        </w:tc>
      </w:tr>
      <w:tr w:rsidR="009552D4" w:rsidRPr="009552D4" w14:paraId="7D06B716" w14:textId="77777777" w:rsidTr="009552D4">
        <w:trPr>
          <w:trHeight w:val="300"/>
          <w:jc w:val="center"/>
        </w:trPr>
        <w:tc>
          <w:tcPr>
            <w:tcW w:w="1300" w:type="dxa"/>
            <w:tcBorders>
              <w:top w:val="nil"/>
              <w:left w:val="nil"/>
              <w:bottom w:val="nil"/>
              <w:right w:val="nil"/>
            </w:tcBorders>
            <w:shd w:val="clear" w:color="auto" w:fill="auto"/>
            <w:vAlign w:val="center"/>
            <w:hideMark/>
          </w:tcPr>
          <w:p w14:paraId="2D0B76BF"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OATP1B1</w:t>
            </w:r>
          </w:p>
        </w:tc>
        <w:tc>
          <w:tcPr>
            <w:tcW w:w="1300" w:type="dxa"/>
            <w:tcBorders>
              <w:top w:val="nil"/>
              <w:left w:val="nil"/>
              <w:bottom w:val="nil"/>
              <w:right w:val="nil"/>
            </w:tcBorders>
            <w:shd w:val="clear" w:color="auto" w:fill="auto"/>
            <w:vAlign w:val="center"/>
            <w:hideMark/>
          </w:tcPr>
          <w:p w14:paraId="2BD7488B"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SLCO1B1</w:t>
            </w:r>
          </w:p>
        </w:tc>
      </w:tr>
      <w:tr w:rsidR="009552D4" w:rsidRPr="009552D4" w14:paraId="7058D698" w14:textId="77777777" w:rsidTr="009552D4">
        <w:trPr>
          <w:trHeight w:val="300"/>
          <w:jc w:val="center"/>
        </w:trPr>
        <w:tc>
          <w:tcPr>
            <w:tcW w:w="1300" w:type="dxa"/>
            <w:tcBorders>
              <w:top w:val="nil"/>
              <w:left w:val="nil"/>
              <w:bottom w:val="nil"/>
              <w:right w:val="nil"/>
            </w:tcBorders>
            <w:shd w:val="clear" w:color="auto" w:fill="auto"/>
            <w:vAlign w:val="center"/>
            <w:hideMark/>
          </w:tcPr>
          <w:p w14:paraId="05AAC8D9"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OATP1B3</w:t>
            </w:r>
          </w:p>
        </w:tc>
        <w:tc>
          <w:tcPr>
            <w:tcW w:w="1300" w:type="dxa"/>
            <w:tcBorders>
              <w:top w:val="nil"/>
              <w:left w:val="nil"/>
              <w:bottom w:val="nil"/>
              <w:right w:val="nil"/>
            </w:tcBorders>
            <w:shd w:val="clear" w:color="auto" w:fill="auto"/>
            <w:vAlign w:val="center"/>
            <w:hideMark/>
          </w:tcPr>
          <w:p w14:paraId="03E7D812"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SLCO1B3</w:t>
            </w:r>
          </w:p>
        </w:tc>
      </w:tr>
      <w:tr w:rsidR="009552D4" w:rsidRPr="009552D4" w14:paraId="5C288D79" w14:textId="77777777" w:rsidTr="009552D4">
        <w:trPr>
          <w:trHeight w:val="300"/>
          <w:jc w:val="center"/>
        </w:trPr>
        <w:tc>
          <w:tcPr>
            <w:tcW w:w="1300" w:type="dxa"/>
            <w:tcBorders>
              <w:top w:val="nil"/>
              <w:left w:val="nil"/>
              <w:bottom w:val="nil"/>
              <w:right w:val="nil"/>
            </w:tcBorders>
            <w:shd w:val="clear" w:color="auto" w:fill="auto"/>
            <w:vAlign w:val="center"/>
            <w:hideMark/>
          </w:tcPr>
          <w:p w14:paraId="1B2D7DEE" w14:textId="77777777" w:rsidR="009552D4" w:rsidRPr="009552D4" w:rsidRDefault="009552D4" w:rsidP="009552D4">
            <w:pPr>
              <w:rPr>
                <w:rFonts w:eastAsia="Times New Roman"/>
                <w:color w:val="000000"/>
                <w:lang w:val="en-GB"/>
              </w:rPr>
            </w:pPr>
            <w:r w:rsidRPr="009552D4">
              <w:rPr>
                <w:rFonts w:eastAsia="Times New Roman"/>
                <w:color w:val="000000"/>
                <w:lang w:val="en-GB"/>
              </w:rPr>
              <w:t>OATP1A2</w:t>
            </w:r>
          </w:p>
        </w:tc>
        <w:tc>
          <w:tcPr>
            <w:tcW w:w="1300" w:type="dxa"/>
            <w:tcBorders>
              <w:top w:val="nil"/>
              <w:left w:val="nil"/>
              <w:bottom w:val="nil"/>
              <w:right w:val="nil"/>
            </w:tcBorders>
            <w:shd w:val="clear" w:color="auto" w:fill="auto"/>
            <w:vAlign w:val="center"/>
            <w:hideMark/>
          </w:tcPr>
          <w:p w14:paraId="3B44DEEA" w14:textId="77777777" w:rsidR="009552D4" w:rsidRPr="009552D4" w:rsidRDefault="009552D4" w:rsidP="009552D4">
            <w:pPr>
              <w:rPr>
                <w:rFonts w:eastAsia="Times New Roman"/>
                <w:color w:val="000000"/>
                <w:lang w:val="en-GB"/>
              </w:rPr>
            </w:pPr>
            <w:r w:rsidRPr="009552D4">
              <w:rPr>
                <w:rFonts w:eastAsia="Times New Roman"/>
                <w:color w:val="000000"/>
                <w:lang w:val="en-GB"/>
              </w:rPr>
              <w:t>SLCO1A2</w:t>
            </w:r>
          </w:p>
        </w:tc>
      </w:tr>
      <w:tr w:rsidR="009552D4" w:rsidRPr="009552D4" w14:paraId="4E927EB7" w14:textId="77777777" w:rsidTr="009552D4">
        <w:trPr>
          <w:trHeight w:val="300"/>
          <w:jc w:val="center"/>
        </w:trPr>
        <w:tc>
          <w:tcPr>
            <w:tcW w:w="1300" w:type="dxa"/>
            <w:tcBorders>
              <w:top w:val="nil"/>
              <w:left w:val="nil"/>
              <w:bottom w:val="nil"/>
              <w:right w:val="nil"/>
            </w:tcBorders>
            <w:shd w:val="clear" w:color="auto" w:fill="auto"/>
            <w:vAlign w:val="center"/>
            <w:hideMark/>
          </w:tcPr>
          <w:p w14:paraId="1AC84C53"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OATP2B1</w:t>
            </w:r>
          </w:p>
        </w:tc>
        <w:tc>
          <w:tcPr>
            <w:tcW w:w="1300" w:type="dxa"/>
            <w:tcBorders>
              <w:top w:val="nil"/>
              <w:left w:val="nil"/>
              <w:bottom w:val="nil"/>
              <w:right w:val="nil"/>
            </w:tcBorders>
            <w:shd w:val="clear" w:color="auto" w:fill="auto"/>
            <w:vAlign w:val="center"/>
            <w:hideMark/>
          </w:tcPr>
          <w:p w14:paraId="1124DF2D"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SLCO2B1</w:t>
            </w:r>
          </w:p>
        </w:tc>
      </w:tr>
      <w:tr w:rsidR="009552D4" w:rsidRPr="009552D4" w14:paraId="2B90B67D" w14:textId="77777777" w:rsidTr="009552D4">
        <w:trPr>
          <w:trHeight w:val="300"/>
          <w:jc w:val="center"/>
        </w:trPr>
        <w:tc>
          <w:tcPr>
            <w:tcW w:w="1300" w:type="dxa"/>
            <w:tcBorders>
              <w:top w:val="nil"/>
              <w:left w:val="nil"/>
              <w:bottom w:val="nil"/>
              <w:right w:val="nil"/>
            </w:tcBorders>
            <w:shd w:val="clear" w:color="auto" w:fill="auto"/>
            <w:vAlign w:val="center"/>
            <w:hideMark/>
          </w:tcPr>
          <w:p w14:paraId="65140340" w14:textId="77777777" w:rsidR="009552D4" w:rsidRPr="009552D4" w:rsidRDefault="009552D4" w:rsidP="009552D4">
            <w:pPr>
              <w:rPr>
                <w:rFonts w:eastAsia="Times New Roman"/>
                <w:color w:val="000000"/>
                <w:lang w:val="en-GB"/>
              </w:rPr>
            </w:pPr>
            <w:r w:rsidRPr="009552D4">
              <w:rPr>
                <w:rFonts w:eastAsia="Times New Roman"/>
                <w:color w:val="000000"/>
                <w:lang w:val="en-GB"/>
              </w:rPr>
              <w:t>OCT1</w:t>
            </w:r>
          </w:p>
        </w:tc>
        <w:tc>
          <w:tcPr>
            <w:tcW w:w="1300" w:type="dxa"/>
            <w:tcBorders>
              <w:top w:val="nil"/>
              <w:left w:val="nil"/>
              <w:bottom w:val="nil"/>
              <w:right w:val="nil"/>
            </w:tcBorders>
            <w:shd w:val="clear" w:color="auto" w:fill="auto"/>
            <w:vAlign w:val="center"/>
            <w:hideMark/>
          </w:tcPr>
          <w:p w14:paraId="4BCDA71C" w14:textId="77777777" w:rsidR="009552D4" w:rsidRPr="009552D4" w:rsidRDefault="009552D4" w:rsidP="009552D4">
            <w:pPr>
              <w:rPr>
                <w:rFonts w:eastAsia="Times New Roman"/>
                <w:color w:val="000000"/>
                <w:lang w:val="en-GB"/>
              </w:rPr>
            </w:pPr>
            <w:r w:rsidRPr="009552D4">
              <w:rPr>
                <w:rFonts w:eastAsia="Times New Roman"/>
                <w:color w:val="000000"/>
                <w:lang w:val="en-GB"/>
              </w:rPr>
              <w:t>SLC22A1</w:t>
            </w:r>
          </w:p>
        </w:tc>
      </w:tr>
      <w:tr w:rsidR="009552D4" w:rsidRPr="009552D4" w14:paraId="235DF53E" w14:textId="77777777" w:rsidTr="009552D4">
        <w:trPr>
          <w:trHeight w:val="300"/>
          <w:jc w:val="center"/>
        </w:trPr>
        <w:tc>
          <w:tcPr>
            <w:tcW w:w="1300" w:type="dxa"/>
            <w:tcBorders>
              <w:top w:val="nil"/>
              <w:left w:val="nil"/>
              <w:bottom w:val="nil"/>
              <w:right w:val="nil"/>
            </w:tcBorders>
            <w:shd w:val="clear" w:color="auto" w:fill="auto"/>
            <w:vAlign w:val="center"/>
            <w:hideMark/>
          </w:tcPr>
          <w:p w14:paraId="69B5A0AA"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MATE1</w:t>
            </w:r>
          </w:p>
        </w:tc>
        <w:tc>
          <w:tcPr>
            <w:tcW w:w="1300" w:type="dxa"/>
            <w:tcBorders>
              <w:top w:val="nil"/>
              <w:left w:val="nil"/>
              <w:bottom w:val="nil"/>
              <w:right w:val="nil"/>
            </w:tcBorders>
            <w:shd w:val="clear" w:color="auto" w:fill="auto"/>
            <w:vAlign w:val="center"/>
            <w:hideMark/>
          </w:tcPr>
          <w:p w14:paraId="77E18FFE"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SLC47A1</w:t>
            </w:r>
          </w:p>
        </w:tc>
      </w:tr>
      <w:tr w:rsidR="009552D4" w:rsidRPr="009552D4" w14:paraId="0AEB805A" w14:textId="77777777" w:rsidTr="009552D4">
        <w:trPr>
          <w:trHeight w:val="300"/>
          <w:jc w:val="center"/>
        </w:trPr>
        <w:tc>
          <w:tcPr>
            <w:tcW w:w="1300" w:type="dxa"/>
            <w:tcBorders>
              <w:top w:val="nil"/>
              <w:left w:val="nil"/>
              <w:bottom w:val="nil"/>
              <w:right w:val="nil"/>
            </w:tcBorders>
            <w:shd w:val="clear" w:color="auto" w:fill="auto"/>
            <w:vAlign w:val="center"/>
            <w:hideMark/>
          </w:tcPr>
          <w:p w14:paraId="669609A3" w14:textId="77777777" w:rsidR="009552D4" w:rsidRPr="009552D4" w:rsidRDefault="009552D4" w:rsidP="009552D4">
            <w:pPr>
              <w:rPr>
                <w:rFonts w:eastAsia="Times New Roman"/>
                <w:color w:val="000000"/>
                <w:lang w:val="en-GB"/>
              </w:rPr>
            </w:pPr>
            <w:r w:rsidRPr="009552D4">
              <w:rPr>
                <w:rFonts w:eastAsia="Times New Roman"/>
                <w:color w:val="000000"/>
                <w:lang w:val="en-GB"/>
              </w:rPr>
              <w:t>MATE2-K</w:t>
            </w:r>
          </w:p>
        </w:tc>
        <w:tc>
          <w:tcPr>
            <w:tcW w:w="1300" w:type="dxa"/>
            <w:tcBorders>
              <w:top w:val="nil"/>
              <w:left w:val="nil"/>
              <w:bottom w:val="nil"/>
              <w:right w:val="nil"/>
            </w:tcBorders>
            <w:shd w:val="clear" w:color="auto" w:fill="auto"/>
            <w:vAlign w:val="center"/>
            <w:hideMark/>
          </w:tcPr>
          <w:p w14:paraId="24FCA24F" w14:textId="77777777" w:rsidR="009552D4" w:rsidRPr="009552D4" w:rsidRDefault="009552D4" w:rsidP="009552D4">
            <w:pPr>
              <w:rPr>
                <w:rFonts w:eastAsia="Times New Roman"/>
                <w:color w:val="000000"/>
                <w:lang w:val="en-GB"/>
              </w:rPr>
            </w:pPr>
            <w:r w:rsidRPr="009552D4">
              <w:rPr>
                <w:rFonts w:eastAsia="Times New Roman"/>
                <w:color w:val="000000"/>
                <w:lang w:val="en-GB"/>
              </w:rPr>
              <w:t>SLC47A2</w:t>
            </w:r>
          </w:p>
        </w:tc>
      </w:tr>
      <w:tr w:rsidR="009552D4" w:rsidRPr="009552D4" w14:paraId="783624B7" w14:textId="77777777" w:rsidTr="009552D4">
        <w:trPr>
          <w:trHeight w:val="300"/>
          <w:jc w:val="center"/>
        </w:trPr>
        <w:tc>
          <w:tcPr>
            <w:tcW w:w="1300" w:type="dxa"/>
            <w:tcBorders>
              <w:top w:val="nil"/>
              <w:left w:val="nil"/>
              <w:bottom w:val="nil"/>
              <w:right w:val="nil"/>
            </w:tcBorders>
            <w:shd w:val="clear" w:color="auto" w:fill="auto"/>
            <w:vAlign w:val="center"/>
            <w:hideMark/>
          </w:tcPr>
          <w:p w14:paraId="07A7B366"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MDR1</w:t>
            </w:r>
          </w:p>
        </w:tc>
        <w:tc>
          <w:tcPr>
            <w:tcW w:w="1300" w:type="dxa"/>
            <w:tcBorders>
              <w:top w:val="nil"/>
              <w:left w:val="nil"/>
              <w:bottom w:val="nil"/>
              <w:right w:val="nil"/>
            </w:tcBorders>
            <w:shd w:val="clear" w:color="auto" w:fill="auto"/>
            <w:vAlign w:val="center"/>
            <w:hideMark/>
          </w:tcPr>
          <w:p w14:paraId="4799F418"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ABCB1</w:t>
            </w:r>
          </w:p>
        </w:tc>
      </w:tr>
      <w:tr w:rsidR="009552D4" w:rsidRPr="009552D4" w14:paraId="2C127A97" w14:textId="77777777" w:rsidTr="009552D4">
        <w:trPr>
          <w:trHeight w:val="300"/>
          <w:jc w:val="center"/>
        </w:trPr>
        <w:tc>
          <w:tcPr>
            <w:tcW w:w="1300" w:type="dxa"/>
            <w:tcBorders>
              <w:top w:val="nil"/>
              <w:left w:val="nil"/>
              <w:bottom w:val="nil"/>
              <w:right w:val="nil"/>
            </w:tcBorders>
            <w:shd w:val="clear" w:color="auto" w:fill="auto"/>
            <w:vAlign w:val="center"/>
            <w:hideMark/>
          </w:tcPr>
          <w:p w14:paraId="502B852E"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BCRP</w:t>
            </w:r>
          </w:p>
        </w:tc>
        <w:tc>
          <w:tcPr>
            <w:tcW w:w="1300" w:type="dxa"/>
            <w:tcBorders>
              <w:top w:val="nil"/>
              <w:left w:val="nil"/>
              <w:bottom w:val="nil"/>
              <w:right w:val="nil"/>
            </w:tcBorders>
            <w:shd w:val="clear" w:color="auto" w:fill="auto"/>
            <w:vAlign w:val="center"/>
            <w:hideMark/>
          </w:tcPr>
          <w:p w14:paraId="30A10390"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ABCG2</w:t>
            </w:r>
          </w:p>
        </w:tc>
      </w:tr>
      <w:tr w:rsidR="009552D4" w:rsidRPr="009552D4" w14:paraId="6CAD20C5" w14:textId="77777777" w:rsidTr="009552D4">
        <w:trPr>
          <w:trHeight w:val="300"/>
          <w:jc w:val="center"/>
        </w:trPr>
        <w:tc>
          <w:tcPr>
            <w:tcW w:w="1300" w:type="dxa"/>
            <w:tcBorders>
              <w:top w:val="nil"/>
              <w:left w:val="nil"/>
              <w:bottom w:val="nil"/>
              <w:right w:val="nil"/>
            </w:tcBorders>
            <w:shd w:val="clear" w:color="auto" w:fill="auto"/>
            <w:vAlign w:val="center"/>
            <w:hideMark/>
          </w:tcPr>
          <w:p w14:paraId="5BF5AD13"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BSEP</w:t>
            </w:r>
          </w:p>
        </w:tc>
        <w:tc>
          <w:tcPr>
            <w:tcW w:w="1300" w:type="dxa"/>
            <w:tcBorders>
              <w:top w:val="nil"/>
              <w:left w:val="nil"/>
              <w:bottom w:val="nil"/>
              <w:right w:val="nil"/>
            </w:tcBorders>
            <w:shd w:val="clear" w:color="auto" w:fill="auto"/>
            <w:vAlign w:val="center"/>
            <w:hideMark/>
          </w:tcPr>
          <w:p w14:paraId="7AFD90E8"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ABCB11</w:t>
            </w:r>
          </w:p>
        </w:tc>
      </w:tr>
      <w:tr w:rsidR="009552D4" w:rsidRPr="009552D4" w14:paraId="6AF02D09" w14:textId="77777777" w:rsidTr="009552D4">
        <w:trPr>
          <w:trHeight w:val="300"/>
          <w:jc w:val="center"/>
        </w:trPr>
        <w:tc>
          <w:tcPr>
            <w:tcW w:w="1300" w:type="dxa"/>
            <w:tcBorders>
              <w:top w:val="nil"/>
              <w:left w:val="nil"/>
              <w:bottom w:val="nil"/>
              <w:right w:val="nil"/>
            </w:tcBorders>
            <w:shd w:val="clear" w:color="auto" w:fill="auto"/>
            <w:vAlign w:val="center"/>
            <w:hideMark/>
          </w:tcPr>
          <w:p w14:paraId="48CF1596"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MRP2</w:t>
            </w:r>
          </w:p>
        </w:tc>
        <w:tc>
          <w:tcPr>
            <w:tcW w:w="1300" w:type="dxa"/>
            <w:tcBorders>
              <w:top w:val="nil"/>
              <w:left w:val="nil"/>
              <w:bottom w:val="nil"/>
              <w:right w:val="nil"/>
            </w:tcBorders>
            <w:shd w:val="clear" w:color="auto" w:fill="auto"/>
            <w:vAlign w:val="center"/>
            <w:hideMark/>
          </w:tcPr>
          <w:p w14:paraId="4B7BE43F"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ABCC2</w:t>
            </w:r>
          </w:p>
        </w:tc>
      </w:tr>
      <w:tr w:rsidR="009552D4" w:rsidRPr="009552D4" w14:paraId="061FDBD6" w14:textId="77777777" w:rsidTr="009552D4">
        <w:trPr>
          <w:trHeight w:val="300"/>
          <w:jc w:val="center"/>
        </w:trPr>
        <w:tc>
          <w:tcPr>
            <w:tcW w:w="1300" w:type="dxa"/>
            <w:tcBorders>
              <w:top w:val="nil"/>
              <w:left w:val="nil"/>
              <w:bottom w:val="nil"/>
              <w:right w:val="nil"/>
            </w:tcBorders>
            <w:shd w:val="clear" w:color="auto" w:fill="auto"/>
            <w:vAlign w:val="center"/>
            <w:hideMark/>
          </w:tcPr>
          <w:p w14:paraId="1AFC9E8B" w14:textId="77777777" w:rsidR="009552D4" w:rsidRPr="009552D4" w:rsidRDefault="009552D4" w:rsidP="009552D4">
            <w:pPr>
              <w:rPr>
                <w:rFonts w:eastAsia="Times New Roman"/>
                <w:color w:val="000000"/>
                <w:lang w:val="en-GB"/>
              </w:rPr>
            </w:pPr>
            <w:r w:rsidRPr="009552D4">
              <w:rPr>
                <w:rFonts w:eastAsia="Times New Roman"/>
                <w:color w:val="000000"/>
                <w:lang w:val="en-GB"/>
              </w:rPr>
              <w:t>MRP3</w:t>
            </w:r>
          </w:p>
        </w:tc>
        <w:tc>
          <w:tcPr>
            <w:tcW w:w="1300" w:type="dxa"/>
            <w:tcBorders>
              <w:top w:val="nil"/>
              <w:left w:val="nil"/>
              <w:bottom w:val="nil"/>
              <w:right w:val="nil"/>
            </w:tcBorders>
            <w:shd w:val="clear" w:color="auto" w:fill="auto"/>
            <w:vAlign w:val="center"/>
            <w:hideMark/>
          </w:tcPr>
          <w:p w14:paraId="685B001A" w14:textId="77777777" w:rsidR="009552D4" w:rsidRPr="009552D4" w:rsidRDefault="009552D4" w:rsidP="009552D4">
            <w:pPr>
              <w:rPr>
                <w:rFonts w:eastAsia="Times New Roman"/>
                <w:color w:val="000000"/>
                <w:lang w:val="en-GB"/>
              </w:rPr>
            </w:pPr>
            <w:r w:rsidRPr="009552D4">
              <w:rPr>
                <w:rFonts w:eastAsia="Times New Roman"/>
                <w:color w:val="000000"/>
                <w:lang w:val="en-GB"/>
              </w:rPr>
              <w:t>ABCC3</w:t>
            </w:r>
          </w:p>
        </w:tc>
      </w:tr>
      <w:tr w:rsidR="009552D4" w:rsidRPr="009552D4" w14:paraId="3FFB5D48" w14:textId="77777777" w:rsidTr="009552D4">
        <w:trPr>
          <w:trHeight w:val="300"/>
          <w:jc w:val="center"/>
        </w:trPr>
        <w:tc>
          <w:tcPr>
            <w:tcW w:w="1300" w:type="dxa"/>
            <w:tcBorders>
              <w:top w:val="nil"/>
              <w:left w:val="nil"/>
              <w:bottom w:val="nil"/>
              <w:right w:val="nil"/>
            </w:tcBorders>
            <w:shd w:val="clear" w:color="auto" w:fill="auto"/>
            <w:vAlign w:val="center"/>
            <w:hideMark/>
          </w:tcPr>
          <w:p w14:paraId="0F4153EC" w14:textId="77777777" w:rsidR="009552D4" w:rsidRPr="009552D4" w:rsidRDefault="009552D4" w:rsidP="009552D4">
            <w:pPr>
              <w:rPr>
                <w:rFonts w:eastAsia="Times New Roman"/>
                <w:color w:val="000000"/>
                <w:lang w:val="en-GB"/>
              </w:rPr>
            </w:pPr>
            <w:r w:rsidRPr="009552D4">
              <w:rPr>
                <w:rFonts w:eastAsia="Times New Roman"/>
                <w:color w:val="000000"/>
                <w:lang w:val="en-GB"/>
              </w:rPr>
              <w:t>MRP4</w:t>
            </w:r>
          </w:p>
        </w:tc>
        <w:tc>
          <w:tcPr>
            <w:tcW w:w="1300" w:type="dxa"/>
            <w:tcBorders>
              <w:top w:val="nil"/>
              <w:left w:val="nil"/>
              <w:bottom w:val="nil"/>
              <w:right w:val="nil"/>
            </w:tcBorders>
            <w:shd w:val="clear" w:color="auto" w:fill="auto"/>
            <w:vAlign w:val="center"/>
            <w:hideMark/>
          </w:tcPr>
          <w:p w14:paraId="583D3A88" w14:textId="77777777" w:rsidR="009552D4" w:rsidRPr="009552D4" w:rsidRDefault="009552D4" w:rsidP="009552D4">
            <w:pPr>
              <w:rPr>
                <w:rFonts w:eastAsia="Times New Roman"/>
                <w:color w:val="000000"/>
                <w:lang w:val="en-GB"/>
              </w:rPr>
            </w:pPr>
            <w:r w:rsidRPr="009552D4">
              <w:rPr>
                <w:rFonts w:eastAsia="Times New Roman"/>
                <w:color w:val="000000"/>
                <w:lang w:val="en-GB"/>
              </w:rPr>
              <w:t>ABCC4</w:t>
            </w:r>
          </w:p>
        </w:tc>
      </w:tr>
      <w:tr w:rsidR="009552D4" w:rsidRPr="009552D4" w14:paraId="4B270139" w14:textId="77777777" w:rsidTr="009552D4">
        <w:trPr>
          <w:trHeight w:val="300"/>
          <w:jc w:val="center"/>
        </w:trPr>
        <w:tc>
          <w:tcPr>
            <w:tcW w:w="1300" w:type="dxa"/>
            <w:tcBorders>
              <w:top w:val="nil"/>
              <w:left w:val="nil"/>
              <w:bottom w:val="nil"/>
              <w:right w:val="nil"/>
            </w:tcBorders>
            <w:shd w:val="clear" w:color="auto" w:fill="auto"/>
            <w:vAlign w:val="center"/>
            <w:hideMark/>
          </w:tcPr>
          <w:p w14:paraId="29365FE2" w14:textId="77777777" w:rsidR="009552D4" w:rsidRPr="009552D4" w:rsidRDefault="009552D4" w:rsidP="009552D4">
            <w:pPr>
              <w:rPr>
                <w:rFonts w:eastAsia="Times New Roman"/>
                <w:color w:val="000000"/>
                <w:lang w:val="en-GB"/>
              </w:rPr>
            </w:pPr>
            <w:r w:rsidRPr="009552D4">
              <w:rPr>
                <w:rFonts w:eastAsia="Times New Roman"/>
                <w:color w:val="000000"/>
                <w:lang w:val="en-GB"/>
              </w:rPr>
              <w:t>MDR3</w:t>
            </w:r>
          </w:p>
        </w:tc>
        <w:tc>
          <w:tcPr>
            <w:tcW w:w="1300" w:type="dxa"/>
            <w:tcBorders>
              <w:top w:val="nil"/>
              <w:left w:val="nil"/>
              <w:bottom w:val="nil"/>
              <w:right w:val="nil"/>
            </w:tcBorders>
            <w:shd w:val="clear" w:color="auto" w:fill="auto"/>
            <w:vAlign w:val="center"/>
            <w:hideMark/>
          </w:tcPr>
          <w:p w14:paraId="26093AF1" w14:textId="77777777" w:rsidR="009552D4" w:rsidRPr="009552D4" w:rsidRDefault="009552D4" w:rsidP="009552D4">
            <w:pPr>
              <w:rPr>
                <w:rFonts w:eastAsia="Times New Roman"/>
                <w:color w:val="000000"/>
                <w:lang w:val="en-GB"/>
              </w:rPr>
            </w:pPr>
            <w:r w:rsidRPr="009552D4">
              <w:rPr>
                <w:rFonts w:eastAsia="Times New Roman"/>
                <w:color w:val="000000"/>
                <w:lang w:val="en-GB"/>
              </w:rPr>
              <w:t>ABCB4</w:t>
            </w:r>
          </w:p>
        </w:tc>
      </w:tr>
      <w:tr w:rsidR="009552D4" w:rsidRPr="009552D4" w14:paraId="53346473" w14:textId="77777777" w:rsidTr="009552D4">
        <w:trPr>
          <w:trHeight w:val="280"/>
          <w:jc w:val="center"/>
        </w:trPr>
        <w:tc>
          <w:tcPr>
            <w:tcW w:w="1300" w:type="dxa"/>
            <w:tcBorders>
              <w:top w:val="nil"/>
              <w:left w:val="nil"/>
              <w:bottom w:val="nil"/>
              <w:right w:val="nil"/>
            </w:tcBorders>
            <w:shd w:val="clear" w:color="auto" w:fill="auto"/>
            <w:noWrap/>
            <w:vAlign w:val="bottom"/>
            <w:hideMark/>
          </w:tcPr>
          <w:p w14:paraId="3266C119" w14:textId="77777777" w:rsidR="009552D4" w:rsidRPr="009552D4" w:rsidRDefault="009552D4" w:rsidP="009552D4">
            <w:pPr>
              <w:rPr>
                <w:rFonts w:eastAsia="Times New Roman"/>
                <w:color w:val="000000"/>
                <w:lang w:val="en-GB"/>
              </w:rPr>
            </w:pPr>
            <w:r w:rsidRPr="009552D4">
              <w:rPr>
                <w:rFonts w:eastAsia="Times New Roman"/>
                <w:color w:val="000000"/>
                <w:lang w:val="en-GB"/>
              </w:rPr>
              <w:t>OAT2</w:t>
            </w:r>
          </w:p>
        </w:tc>
        <w:tc>
          <w:tcPr>
            <w:tcW w:w="1300" w:type="dxa"/>
            <w:tcBorders>
              <w:top w:val="nil"/>
              <w:left w:val="nil"/>
              <w:bottom w:val="nil"/>
              <w:right w:val="nil"/>
            </w:tcBorders>
            <w:shd w:val="clear" w:color="auto" w:fill="auto"/>
            <w:noWrap/>
            <w:vAlign w:val="bottom"/>
            <w:hideMark/>
          </w:tcPr>
          <w:p w14:paraId="2B0AAA4F" w14:textId="77777777" w:rsidR="009552D4" w:rsidRPr="009552D4" w:rsidRDefault="009552D4" w:rsidP="009552D4">
            <w:pPr>
              <w:rPr>
                <w:rFonts w:eastAsia="Times New Roman"/>
                <w:color w:val="000000"/>
                <w:lang w:val="en-GB"/>
              </w:rPr>
            </w:pPr>
            <w:r w:rsidRPr="009552D4">
              <w:rPr>
                <w:rFonts w:eastAsia="Times New Roman"/>
                <w:color w:val="000000"/>
                <w:lang w:val="en-GB"/>
              </w:rPr>
              <w:t>SLC22A7</w:t>
            </w:r>
          </w:p>
        </w:tc>
      </w:tr>
      <w:tr w:rsidR="009552D4" w:rsidRPr="009552D4" w14:paraId="6362622C" w14:textId="77777777" w:rsidTr="009552D4">
        <w:trPr>
          <w:trHeight w:val="280"/>
          <w:jc w:val="center"/>
        </w:trPr>
        <w:tc>
          <w:tcPr>
            <w:tcW w:w="1300" w:type="dxa"/>
            <w:tcBorders>
              <w:top w:val="nil"/>
              <w:left w:val="nil"/>
              <w:bottom w:val="nil"/>
              <w:right w:val="nil"/>
            </w:tcBorders>
            <w:shd w:val="clear" w:color="auto" w:fill="auto"/>
            <w:noWrap/>
            <w:vAlign w:val="bottom"/>
            <w:hideMark/>
          </w:tcPr>
          <w:p w14:paraId="1BFE821F" w14:textId="77777777" w:rsidR="009552D4" w:rsidRPr="009552D4" w:rsidRDefault="009552D4" w:rsidP="009552D4">
            <w:pPr>
              <w:rPr>
                <w:rFonts w:eastAsia="Times New Roman"/>
                <w:color w:val="000000"/>
                <w:lang w:val="en-GB"/>
              </w:rPr>
            </w:pPr>
            <w:r w:rsidRPr="009552D4">
              <w:rPr>
                <w:rFonts w:eastAsia="Times New Roman"/>
                <w:color w:val="000000"/>
                <w:lang w:val="en-GB"/>
              </w:rPr>
              <w:t>OAT7</w:t>
            </w:r>
          </w:p>
        </w:tc>
        <w:tc>
          <w:tcPr>
            <w:tcW w:w="1300" w:type="dxa"/>
            <w:tcBorders>
              <w:top w:val="nil"/>
              <w:left w:val="nil"/>
              <w:bottom w:val="nil"/>
              <w:right w:val="nil"/>
            </w:tcBorders>
            <w:shd w:val="clear" w:color="auto" w:fill="auto"/>
            <w:noWrap/>
            <w:vAlign w:val="bottom"/>
            <w:hideMark/>
          </w:tcPr>
          <w:p w14:paraId="0DD299C9" w14:textId="77777777" w:rsidR="009552D4" w:rsidRPr="009552D4" w:rsidRDefault="009552D4" w:rsidP="009552D4">
            <w:pPr>
              <w:rPr>
                <w:rFonts w:eastAsia="Times New Roman"/>
                <w:color w:val="000000"/>
                <w:lang w:val="en-GB"/>
              </w:rPr>
            </w:pPr>
            <w:r w:rsidRPr="009552D4">
              <w:rPr>
                <w:rFonts w:eastAsia="Times New Roman"/>
                <w:color w:val="000000"/>
                <w:lang w:val="en-GB"/>
              </w:rPr>
              <w:t>SLC22A9</w:t>
            </w:r>
          </w:p>
        </w:tc>
      </w:tr>
      <w:tr w:rsidR="009552D4" w:rsidRPr="009552D4" w14:paraId="7F773AAE" w14:textId="77777777" w:rsidTr="009552D4">
        <w:trPr>
          <w:trHeight w:val="280"/>
          <w:jc w:val="center"/>
        </w:trPr>
        <w:tc>
          <w:tcPr>
            <w:tcW w:w="1300" w:type="dxa"/>
            <w:tcBorders>
              <w:top w:val="nil"/>
              <w:left w:val="nil"/>
              <w:bottom w:val="nil"/>
              <w:right w:val="nil"/>
            </w:tcBorders>
            <w:shd w:val="clear" w:color="auto" w:fill="auto"/>
            <w:noWrap/>
            <w:vAlign w:val="bottom"/>
            <w:hideMark/>
          </w:tcPr>
          <w:p w14:paraId="505D2DFD" w14:textId="77777777" w:rsidR="009552D4" w:rsidRPr="009552D4" w:rsidRDefault="009552D4" w:rsidP="009552D4">
            <w:pPr>
              <w:rPr>
                <w:rFonts w:eastAsia="Times New Roman"/>
                <w:color w:val="000000"/>
                <w:lang w:val="en-GB"/>
              </w:rPr>
            </w:pPr>
            <w:r w:rsidRPr="009552D4">
              <w:rPr>
                <w:rFonts w:eastAsia="Times New Roman"/>
                <w:color w:val="000000"/>
                <w:lang w:val="en-GB"/>
              </w:rPr>
              <w:t>NTCP</w:t>
            </w:r>
          </w:p>
        </w:tc>
        <w:tc>
          <w:tcPr>
            <w:tcW w:w="1300" w:type="dxa"/>
            <w:tcBorders>
              <w:top w:val="nil"/>
              <w:left w:val="nil"/>
              <w:bottom w:val="nil"/>
              <w:right w:val="nil"/>
            </w:tcBorders>
            <w:shd w:val="clear" w:color="auto" w:fill="auto"/>
            <w:noWrap/>
            <w:vAlign w:val="bottom"/>
            <w:hideMark/>
          </w:tcPr>
          <w:p w14:paraId="21BA345B" w14:textId="77777777" w:rsidR="009552D4" w:rsidRPr="009552D4" w:rsidRDefault="009552D4" w:rsidP="009552D4">
            <w:pPr>
              <w:rPr>
                <w:rFonts w:eastAsia="Times New Roman"/>
                <w:color w:val="000000"/>
                <w:lang w:val="en-GB"/>
              </w:rPr>
            </w:pPr>
            <w:r w:rsidRPr="009552D4">
              <w:rPr>
                <w:rFonts w:eastAsia="Times New Roman"/>
                <w:color w:val="000000"/>
                <w:lang w:val="en-GB"/>
              </w:rPr>
              <w:t>SLC10A1</w:t>
            </w:r>
          </w:p>
        </w:tc>
      </w:tr>
      <w:tr w:rsidR="009552D4" w:rsidRPr="009552D4" w14:paraId="2AC008AF" w14:textId="77777777" w:rsidTr="009552D4">
        <w:trPr>
          <w:trHeight w:val="300"/>
          <w:jc w:val="center"/>
        </w:trPr>
        <w:tc>
          <w:tcPr>
            <w:tcW w:w="1300" w:type="dxa"/>
            <w:tcBorders>
              <w:top w:val="nil"/>
              <w:left w:val="nil"/>
              <w:bottom w:val="nil"/>
              <w:right w:val="nil"/>
            </w:tcBorders>
            <w:shd w:val="clear" w:color="auto" w:fill="auto"/>
            <w:vAlign w:val="center"/>
            <w:hideMark/>
          </w:tcPr>
          <w:p w14:paraId="1C132B2F" w14:textId="77777777" w:rsidR="009552D4" w:rsidRPr="009552D4" w:rsidRDefault="009552D4" w:rsidP="009552D4">
            <w:pPr>
              <w:rPr>
                <w:rFonts w:eastAsia="Times New Roman"/>
                <w:color w:val="000000"/>
                <w:lang w:val="en-GB"/>
              </w:rPr>
            </w:pPr>
            <w:r w:rsidRPr="009552D4">
              <w:rPr>
                <w:rFonts w:eastAsia="Times New Roman"/>
                <w:color w:val="000000"/>
                <w:lang w:val="en-GB"/>
              </w:rPr>
              <w:t>OSTα/β</w:t>
            </w:r>
          </w:p>
        </w:tc>
        <w:tc>
          <w:tcPr>
            <w:tcW w:w="1300" w:type="dxa"/>
            <w:tcBorders>
              <w:top w:val="nil"/>
              <w:left w:val="nil"/>
              <w:bottom w:val="nil"/>
              <w:right w:val="nil"/>
            </w:tcBorders>
            <w:shd w:val="clear" w:color="auto" w:fill="auto"/>
            <w:vAlign w:val="center"/>
            <w:hideMark/>
          </w:tcPr>
          <w:p w14:paraId="266C7B39" w14:textId="77777777" w:rsidR="009552D4" w:rsidRPr="009552D4" w:rsidRDefault="009552D4" w:rsidP="009552D4">
            <w:pPr>
              <w:rPr>
                <w:rFonts w:eastAsia="Times New Roman"/>
                <w:color w:val="000000"/>
                <w:lang w:val="en-GB"/>
              </w:rPr>
            </w:pPr>
            <w:r w:rsidRPr="009552D4">
              <w:rPr>
                <w:rFonts w:eastAsia="Times New Roman"/>
                <w:color w:val="000000"/>
                <w:lang w:val="en-GB"/>
              </w:rPr>
              <w:t>SLC51A/B</w:t>
            </w:r>
          </w:p>
        </w:tc>
      </w:tr>
      <w:tr w:rsidR="009552D4" w:rsidRPr="009552D4" w14:paraId="095D8FF0" w14:textId="77777777" w:rsidTr="009552D4">
        <w:trPr>
          <w:trHeight w:val="280"/>
          <w:jc w:val="center"/>
        </w:trPr>
        <w:tc>
          <w:tcPr>
            <w:tcW w:w="1300" w:type="dxa"/>
            <w:tcBorders>
              <w:top w:val="nil"/>
              <w:left w:val="nil"/>
              <w:bottom w:val="nil"/>
              <w:right w:val="nil"/>
            </w:tcBorders>
            <w:shd w:val="clear" w:color="auto" w:fill="auto"/>
            <w:noWrap/>
            <w:vAlign w:val="bottom"/>
            <w:hideMark/>
          </w:tcPr>
          <w:p w14:paraId="2419E649" w14:textId="77777777" w:rsidR="009552D4" w:rsidRPr="009552D4" w:rsidRDefault="009552D4" w:rsidP="009552D4">
            <w:pPr>
              <w:rPr>
                <w:rFonts w:eastAsia="Times New Roman"/>
                <w:color w:val="000000"/>
                <w:lang w:val="en-GB"/>
              </w:rPr>
            </w:pPr>
            <w:r w:rsidRPr="009552D4">
              <w:rPr>
                <w:rFonts w:eastAsia="Times New Roman"/>
                <w:color w:val="000000"/>
                <w:lang w:val="en-GB"/>
              </w:rPr>
              <w:t>MRP6</w:t>
            </w:r>
          </w:p>
        </w:tc>
        <w:tc>
          <w:tcPr>
            <w:tcW w:w="1300" w:type="dxa"/>
            <w:tcBorders>
              <w:top w:val="nil"/>
              <w:left w:val="nil"/>
              <w:bottom w:val="nil"/>
              <w:right w:val="nil"/>
            </w:tcBorders>
            <w:shd w:val="clear" w:color="auto" w:fill="auto"/>
            <w:noWrap/>
            <w:vAlign w:val="bottom"/>
            <w:hideMark/>
          </w:tcPr>
          <w:p w14:paraId="10A447A7" w14:textId="77777777" w:rsidR="009552D4" w:rsidRPr="009552D4" w:rsidRDefault="009552D4" w:rsidP="009552D4">
            <w:pPr>
              <w:rPr>
                <w:rFonts w:eastAsia="Times New Roman"/>
                <w:color w:val="000000"/>
                <w:lang w:val="en-GB"/>
              </w:rPr>
            </w:pPr>
            <w:r w:rsidRPr="009552D4">
              <w:rPr>
                <w:rFonts w:eastAsia="Times New Roman"/>
                <w:color w:val="000000"/>
                <w:lang w:val="en-GB"/>
              </w:rPr>
              <w:t>ABCC6</w:t>
            </w:r>
          </w:p>
        </w:tc>
      </w:tr>
      <w:tr w:rsidR="009552D4" w:rsidRPr="009552D4" w14:paraId="6971DA85" w14:textId="77777777" w:rsidTr="009552D4">
        <w:trPr>
          <w:trHeight w:val="280"/>
          <w:jc w:val="center"/>
        </w:trPr>
        <w:tc>
          <w:tcPr>
            <w:tcW w:w="1300" w:type="dxa"/>
            <w:tcBorders>
              <w:top w:val="nil"/>
              <w:left w:val="nil"/>
              <w:bottom w:val="nil"/>
              <w:right w:val="nil"/>
            </w:tcBorders>
            <w:shd w:val="clear" w:color="auto" w:fill="auto"/>
            <w:noWrap/>
            <w:vAlign w:val="bottom"/>
            <w:hideMark/>
          </w:tcPr>
          <w:p w14:paraId="65679B7D"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ENT1/2</w:t>
            </w:r>
          </w:p>
        </w:tc>
        <w:tc>
          <w:tcPr>
            <w:tcW w:w="1300" w:type="dxa"/>
            <w:tcBorders>
              <w:top w:val="nil"/>
              <w:left w:val="nil"/>
              <w:bottom w:val="nil"/>
              <w:right w:val="nil"/>
            </w:tcBorders>
            <w:shd w:val="clear" w:color="auto" w:fill="auto"/>
            <w:noWrap/>
            <w:vAlign w:val="bottom"/>
            <w:hideMark/>
          </w:tcPr>
          <w:p w14:paraId="52C4F82E" w14:textId="77777777" w:rsidR="009552D4" w:rsidRPr="009552D4" w:rsidRDefault="009552D4" w:rsidP="009552D4">
            <w:pPr>
              <w:rPr>
                <w:rFonts w:eastAsia="Times New Roman"/>
                <w:b/>
                <w:bCs/>
                <w:color w:val="000000"/>
                <w:lang w:val="en-GB"/>
              </w:rPr>
            </w:pPr>
            <w:r w:rsidRPr="009552D4">
              <w:rPr>
                <w:rFonts w:eastAsia="Times New Roman"/>
                <w:b/>
                <w:bCs/>
                <w:color w:val="000000"/>
                <w:lang w:val="en-GB"/>
              </w:rPr>
              <w:t>SLC29A1/2</w:t>
            </w:r>
          </w:p>
        </w:tc>
      </w:tr>
    </w:tbl>
    <w:p w14:paraId="39208AB7" w14:textId="77777777" w:rsidR="00A64EE5" w:rsidRDefault="00A64EE5" w:rsidP="00104B5D">
      <w:pPr>
        <w:pStyle w:val="NoSpacing"/>
        <w:rPr>
          <w:rFonts w:asciiTheme="minorHAnsi" w:hAnsiTheme="minorHAnsi" w:cs="Lucida Grande"/>
          <w:color w:val="000000" w:themeColor="text1"/>
        </w:rPr>
      </w:pPr>
    </w:p>
    <w:p w14:paraId="30766C71" w14:textId="02F2BFE4" w:rsidR="00A64EE5" w:rsidRPr="001B12DB" w:rsidRDefault="00A64EE5" w:rsidP="00104B5D">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It is interesting in light of the discussion of mitochondria below that there is a complement of transporters </w:t>
      </w:r>
      <w:r w:rsidR="006A5F0B">
        <w:rPr>
          <w:rFonts w:asciiTheme="minorHAnsi" w:hAnsiTheme="minorHAnsi" w:cs="Lucida Grande"/>
          <w:color w:val="000000" w:themeColor="text1"/>
        </w:rPr>
        <w:t xml:space="preserve">largely </w:t>
      </w:r>
      <w:r>
        <w:rPr>
          <w:rFonts w:asciiTheme="minorHAnsi" w:hAnsiTheme="minorHAnsi" w:cs="Lucida Grande"/>
          <w:color w:val="000000" w:themeColor="text1"/>
        </w:rPr>
        <w:t>specific to the mitochondria</w:t>
      </w:r>
      <w:r w:rsidR="0048149F" w:rsidRPr="002924AE">
        <w:rPr>
          <w:rFonts w:asciiTheme="minorHAnsi" w:hAnsiTheme="minorHAnsi" w:cs="Lucida Grande"/>
          <w:color w:val="000000" w:themeColor="text1"/>
        </w:rPr>
        <w:t xml:space="preserve"> </w:t>
      </w:r>
      <w:r w:rsidR="0048149F" w:rsidRPr="002924AE">
        <w:rPr>
          <w:rFonts w:asciiTheme="minorHAnsi" w:hAnsiTheme="minorHAnsi" w:cs="Lucida Grande"/>
          <w:color w:val="000000" w:themeColor="text1"/>
        </w:rPr>
        <w:fldChar w:fldCharType="begin">
          <w:fldData xml:space="preserve">PEVuZE5vdGU+PENpdGU+PEF1dGhvcj5QYWxtaWVyaTwvQXV0aG9yPjxZZWFyPjIwMTM8L1llYXI+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PEVuZE5vdGU+PENpdGU+PEF1dGhvcj5QYWxtaWVyaTwvQXV0aG9yPjxZZWFyPjIwMTM8L1llYXI+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48149F" w:rsidRPr="002924AE">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6" w:tooltip="Palmieri, 2013 #104" w:history="1">
        <w:r w:rsidR="00D313D2">
          <w:rPr>
            <w:rFonts w:asciiTheme="minorHAnsi" w:hAnsiTheme="minorHAnsi" w:cs="Lucida Grande"/>
            <w:noProof/>
            <w:color w:val="000000" w:themeColor="text1"/>
          </w:rPr>
          <w:t>96</w:t>
        </w:r>
      </w:hyperlink>
      <w:r w:rsidR="00D313D2">
        <w:rPr>
          <w:rFonts w:asciiTheme="minorHAnsi" w:hAnsiTheme="minorHAnsi" w:cs="Lucida Grande"/>
          <w:noProof/>
          <w:color w:val="000000" w:themeColor="text1"/>
        </w:rPr>
        <w:t xml:space="preserve">, </w:t>
      </w:r>
      <w:hyperlink w:anchor="_ENREF_97" w:tooltip="Zutz, 2009 #105" w:history="1">
        <w:r w:rsidR="00D313D2">
          <w:rPr>
            <w:rFonts w:asciiTheme="minorHAnsi" w:hAnsiTheme="minorHAnsi" w:cs="Lucida Grande"/>
            <w:noProof/>
            <w:color w:val="000000" w:themeColor="text1"/>
          </w:rPr>
          <w:t>97</w:t>
        </w:r>
      </w:hyperlink>
      <w:r w:rsidR="00D313D2">
        <w:rPr>
          <w:rFonts w:asciiTheme="minorHAnsi" w:hAnsiTheme="minorHAnsi" w:cs="Lucida Grande"/>
          <w:noProof/>
          <w:color w:val="000000" w:themeColor="text1"/>
        </w:rPr>
        <w:t>]</w:t>
      </w:r>
      <w:r w:rsidR="0048149F" w:rsidRPr="002924AE">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The impermeability of the inner mitochondrial </w:t>
      </w:r>
      <w:r w:rsidR="002D35ED">
        <w:rPr>
          <w:rFonts w:asciiTheme="minorHAnsi" w:hAnsiTheme="minorHAnsi" w:cs="Lucida Grande"/>
          <w:color w:val="000000" w:themeColor="text1"/>
        </w:rPr>
        <w:t>membrane</w:t>
      </w:r>
      <w:r>
        <w:rPr>
          <w:rFonts w:asciiTheme="minorHAnsi" w:hAnsiTheme="minorHAnsi" w:cs="Lucida Grande"/>
          <w:color w:val="000000" w:themeColor="text1"/>
        </w:rPr>
        <w:t xml:space="preserve"> means transporters are crucial for the im</w:t>
      </w:r>
      <w:r w:rsidR="007A4E69">
        <w:rPr>
          <w:rFonts w:asciiTheme="minorHAnsi" w:hAnsiTheme="minorHAnsi" w:cs="Lucida Grande"/>
          <w:color w:val="000000" w:themeColor="text1"/>
        </w:rPr>
        <w:t>port and export of metabolites, and it is possible interference with these processes could</w:t>
      </w:r>
      <w:r w:rsidR="00A0271F">
        <w:rPr>
          <w:rFonts w:asciiTheme="minorHAnsi" w:hAnsiTheme="minorHAnsi" w:cs="Lucida Grande"/>
          <w:color w:val="000000" w:themeColor="text1"/>
        </w:rPr>
        <w:t xml:space="preserve"> </w:t>
      </w:r>
      <w:r w:rsidR="007A4E69">
        <w:rPr>
          <w:rFonts w:asciiTheme="minorHAnsi" w:hAnsiTheme="minorHAnsi" w:cs="Lucida Grande"/>
          <w:color w:val="000000" w:themeColor="text1"/>
        </w:rPr>
        <w:t>affect mitochondrial function</w:t>
      </w:r>
      <w:r w:rsidR="00A0271F">
        <w:rPr>
          <w:rFonts w:asciiTheme="minorHAnsi" w:hAnsiTheme="minorHAnsi" w:cs="Lucida Grande"/>
          <w:color w:val="000000" w:themeColor="text1"/>
        </w:rPr>
        <w:t xml:space="preserve">, in the liver and </w:t>
      </w:r>
      <w:r w:rsidR="00143AF0">
        <w:rPr>
          <w:rFonts w:asciiTheme="minorHAnsi" w:hAnsiTheme="minorHAnsi" w:cs="Lucida Grande"/>
          <w:color w:val="000000" w:themeColor="text1"/>
        </w:rPr>
        <w:t>other organs</w:t>
      </w:r>
      <w:r w:rsidR="00A0271F">
        <w:rPr>
          <w:rFonts w:asciiTheme="minorHAnsi" w:hAnsiTheme="minorHAnsi" w:cs="Lucida Grande"/>
          <w:color w:val="000000" w:themeColor="text1"/>
        </w:rPr>
        <w:t>.</w:t>
      </w:r>
    </w:p>
    <w:p w14:paraId="3E9D8015" w14:textId="77777777" w:rsidR="007F28D8" w:rsidRDefault="007F28D8" w:rsidP="000603F9">
      <w:pPr>
        <w:pStyle w:val="NoSpacing"/>
        <w:rPr>
          <w:rFonts w:asciiTheme="minorHAnsi" w:hAnsiTheme="minorHAnsi" w:cs="Lucida Grande"/>
          <w:color w:val="000000" w:themeColor="text1"/>
        </w:rPr>
      </w:pPr>
    </w:p>
    <w:p w14:paraId="71EB44C8" w14:textId="2A9F472A" w:rsidR="00385F3C" w:rsidRDefault="00385F3C"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Other transporters </w:t>
      </w:r>
      <w:r w:rsidR="00EA6446">
        <w:rPr>
          <w:rFonts w:asciiTheme="minorHAnsi" w:hAnsiTheme="minorHAnsi" w:cs="Lucida Grande"/>
          <w:color w:val="000000" w:themeColor="text1"/>
        </w:rPr>
        <w:t>beyond thos</w:t>
      </w:r>
      <w:r w:rsidR="003F63BD">
        <w:rPr>
          <w:rFonts w:asciiTheme="minorHAnsi" w:hAnsiTheme="minorHAnsi" w:cs="Lucida Grande"/>
          <w:color w:val="000000" w:themeColor="text1"/>
        </w:rPr>
        <w:t>e</w:t>
      </w:r>
      <w:r w:rsidR="00EA6446">
        <w:rPr>
          <w:rFonts w:asciiTheme="minorHAnsi" w:hAnsiTheme="minorHAnsi" w:cs="Lucida Grande"/>
          <w:color w:val="000000" w:themeColor="text1"/>
        </w:rPr>
        <w:t xml:space="preserve"> mentioned above </w:t>
      </w:r>
      <w:r>
        <w:rPr>
          <w:rFonts w:asciiTheme="minorHAnsi" w:hAnsiTheme="minorHAnsi" w:cs="Lucida Grande"/>
          <w:color w:val="000000" w:themeColor="text1"/>
        </w:rPr>
        <w:t>are known to be expressed in the liver</w:t>
      </w:r>
      <w:r w:rsidR="004F0A0B">
        <w:rPr>
          <w:rFonts w:asciiTheme="minorHAnsi" w:hAnsiTheme="minorHAnsi" w:cs="Lucida Grande"/>
          <w:color w:val="000000" w:themeColor="text1"/>
        </w:rPr>
        <w:t xml:space="preserve"> </w:t>
      </w:r>
      <w:r w:rsidR="00396650">
        <w:rPr>
          <w:rFonts w:asciiTheme="minorHAnsi" w:hAnsiTheme="minorHAnsi" w:cs="Lucida Grande"/>
          <w:color w:val="000000" w:themeColor="text1"/>
        </w:rPr>
        <w:t>and elsewhere</w:t>
      </w:r>
      <w:r w:rsidR="004F0A0B">
        <w:rPr>
          <w:rFonts w:asciiTheme="minorHAnsi" w:hAnsiTheme="minorHAnsi" w:cs="Lucida Grande"/>
          <w:color w:val="000000" w:themeColor="text1"/>
          <w:vertAlign w:val="superscript"/>
        </w:rPr>
        <w:t xml:space="preserve"> </w:t>
      </w:r>
      <w:r w:rsidR="004F0A0B" w:rsidRPr="004F0A0B">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&lt;EndNote&gt;&lt;Cite&gt;&lt;Author&gt;Lee&lt;/Author&gt;&lt;Year&gt;2009&lt;/Year&gt;&lt;RecNum&gt;71&lt;/RecNum&gt;&lt;DisplayText&gt;[78]&lt;/DisplayText&gt;&lt;record&gt;&lt;rec-number&gt;71&lt;/rec-number&gt;&lt;foreign-keys&gt;&lt;key app="EN" db-id="frrdwfw9b2tr0jevwpbvdvxv2evwzd20zfd5"&gt;71&lt;/key&gt;&lt;/foreign-keys&gt;&lt;ref-type name="Journal Article"&gt;17&lt;/ref-type&gt;&lt;contributors&gt;&lt;authors&gt;&lt;author&gt;Lee, E. J.&lt;/author&gt;&lt;author&gt;Lean, C. B.&lt;/author&gt;&lt;author&gt;Limenta, L. M.&lt;/author&gt;&lt;/authors&gt;&lt;/contributors&gt;&lt;auth-address&gt;National University of Singapore, Clinical Research Centre, Department of Pharmacology, Singapore. edlee@nus.edu.sg&lt;/auth-address&gt;&lt;titles&gt;&lt;title&gt;Role of membrane transporters in the safety profile of drugs&lt;/title&gt;&lt;secondary-title&gt;Expert Opin Drug Metab Toxicol&lt;/secondary-title&gt;&lt;alt-title&gt;Expert opinion on drug metabolism &amp;amp; toxicology&lt;/alt-title&gt;&lt;/titles&gt;&lt;alt-periodical&gt;&lt;full-title&gt;Expert Opinion on Drug Metabolism &amp;amp; Toxicology&lt;/full-title&gt;&lt;/alt-periodical&gt;&lt;pages&gt;1369-83&lt;/pages&gt;&lt;volume&gt;5&lt;/volume&gt;&lt;number&gt;11&lt;/number&gt;&lt;edition&gt;2009/08/12&lt;/edition&gt;&lt;keywords&gt;&lt;keyword&gt;ATP-Binding Cassette Transporters/metabolism&lt;/keyword&gt;&lt;keyword&gt;Absorption&lt;/keyword&gt;&lt;keyword&gt;Amino Acid Transport Systems/metabolism&lt;/keyword&gt;&lt;keyword&gt;Animals&lt;/keyword&gt;&lt;keyword&gt;Brain/metabolism&lt;/keyword&gt;&lt;keyword&gt;*Drug-Related Side Effects and Adverse Reactions&lt;/keyword&gt;&lt;keyword&gt;Food-Drug Interactions&lt;/keyword&gt;&lt;keyword&gt;Humans&lt;/keyword&gt;&lt;keyword&gt;Membrane Transport Proteins/*physiology&lt;/keyword&gt;&lt;keyword&gt;Pharmaceutical Preparations/metabolism/urine&lt;/keyword&gt;&lt;keyword&gt;Pharmacokinetics&lt;/keyword&gt;&lt;keyword&gt;RNA, Messenger/biosynthesis/genetics&lt;/keyword&gt;&lt;keyword&gt;Subcellular Fractions/metabolism&lt;/keyword&gt;&lt;keyword&gt;Tissue Distribution&lt;/keyword&gt;&lt;/keywords&gt;&lt;dates&gt;&lt;year&gt;2009&lt;/year&gt;&lt;pub-dates&gt;&lt;date&gt;Nov&lt;/date&gt;&lt;/pub-dates&gt;&lt;/dates&gt;&lt;isbn&gt;1742-5255&lt;/isbn&gt;&lt;accession-num&gt;19663740&lt;/accession-num&gt;&lt;urls&gt;&lt;/urls&gt;&lt;electronic-resource-num&gt;10.1517/17425250903176421&lt;/electronic-resource-num&gt;&lt;remote-database-provider&gt;NLM&lt;/remote-database-provider&gt;&lt;language&gt;eng&lt;/language&gt;&lt;/record&gt;&lt;/Cite&gt;&lt;/EndNote&gt;</w:instrText>
      </w:r>
      <w:r w:rsidR="004F0A0B" w:rsidRPr="004F0A0B">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78" w:tooltip="Lee, 2009 #71" w:history="1">
        <w:r w:rsidR="00D313D2">
          <w:rPr>
            <w:rFonts w:asciiTheme="minorHAnsi" w:hAnsiTheme="minorHAnsi" w:cs="Lucida Grande"/>
            <w:noProof/>
            <w:color w:val="000000" w:themeColor="text1"/>
          </w:rPr>
          <w:t>78</w:t>
        </w:r>
      </w:hyperlink>
      <w:r w:rsidR="00D313D2">
        <w:rPr>
          <w:rFonts w:asciiTheme="minorHAnsi" w:hAnsiTheme="minorHAnsi" w:cs="Lucida Grande"/>
          <w:noProof/>
          <w:color w:val="000000" w:themeColor="text1"/>
        </w:rPr>
        <w:t>]</w:t>
      </w:r>
      <w:r w:rsidR="004F0A0B" w:rsidRPr="004F0A0B">
        <w:rPr>
          <w:rFonts w:asciiTheme="minorHAnsi" w:hAnsiTheme="minorHAnsi" w:cs="Lucida Grande"/>
          <w:color w:val="000000" w:themeColor="text1"/>
        </w:rPr>
        <w:fldChar w:fldCharType="end"/>
      </w:r>
      <w:r w:rsidR="004F0A0B">
        <w:rPr>
          <w:rFonts w:asciiTheme="minorHAnsi" w:hAnsiTheme="minorHAnsi" w:cs="Lucida Grande"/>
          <w:color w:val="000000" w:themeColor="text1"/>
        </w:rPr>
        <w:t xml:space="preserve">; </w:t>
      </w:r>
      <w:r>
        <w:rPr>
          <w:rFonts w:asciiTheme="minorHAnsi" w:hAnsiTheme="minorHAnsi" w:cs="Lucida Grande"/>
          <w:color w:val="000000" w:themeColor="text1"/>
        </w:rPr>
        <w:t xml:space="preserve">however, evidence </w:t>
      </w:r>
      <w:r w:rsidR="00F50D9D">
        <w:rPr>
          <w:rFonts w:asciiTheme="minorHAnsi" w:hAnsiTheme="minorHAnsi" w:cs="Lucida Grande"/>
          <w:color w:val="000000" w:themeColor="text1"/>
        </w:rPr>
        <w:t xml:space="preserve">any </w:t>
      </w:r>
      <w:r>
        <w:rPr>
          <w:rFonts w:asciiTheme="minorHAnsi" w:hAnsiTheme="minorHAnsi" w:cs="Lucida Grande"/>
          <w:color w:val="000000" w:themeColor="text1"/>
        </w:rPr>
        <w:t xml:space="preserve">involvement in </w:t>
      </w:r>
      <w:r w:rsidR="00EA6446">
        <w:rPr>
          <w:rFonts w:asciiTheme="minorHAnsi" w:hAnsiTheme="minorHAnsi" w:cs="Lucida Grande"/>
          <w:color w:val="000000" w:themeColor="text1"/>
        </w:rPr>
        <w:t xml:space="preserve">toxicity </w:t>
      </w:r>
      <w:r>
        <w:rPr>
          <w:rFonts w:asciiTheme="minorHAnsi" w:hAnsiTheme="minorHAnsi" w:cs="Lucida Grande"/>
          <w:color w:val="000000" w:themeColor="text1"/>
        </w:rPr>
        <w:t xml:space="preserve">or </w:t>
      </w:r>
      <w:r w:rsidR="00EA6446">
        <w:rPr>
          <w:rFonts w:asciiTheme="minorHAnsi" w:hAnsiTheme="minorHAnsi" w:cs="Lucida Grande"/>
          <w:color w:val="000000" w:themeColor="text1"/>
        </w:rPr>
        <w:t>DDIs</w:t>
      </w:r>
      <w:r>
        <w:rPr>
          <w:rFonts w:asciiTheme="minorHAnsi" w:hAnsiTheme="minorHAnsi" w:cs="Lucida Grande"/>
          <w:color w:val="000000" w:themeColor="text1"/>
        </w:rPr>
        <w:t xml:space="preserve"> is</w:t>
      </w:r>
      <w:r w:rsidR="007D1E2D">
        <w:rPr>
          <w:rFonts w:asciiTheme="minorHAnsi" w:hAnsiTheme="minorHAnsi" w:cs="Lucida Grande"/>
          <w:color w:val="000000" w:themeColor="text1"/>
        </w:rPr>
        <w:t xml:space="preserve"> generally</w:t>
      </w:r>
      <w:r>
        <w:rPr>
          <w:rFonts w:asciiTheme="minorHAnsi" w:hAnsiTheme="minorHAnsi" w:cs="Lucida Grande"/>
          <w:color w:val="000000" w:themeColor="text1"/>
        </w:rPr>
        <w:t xml:space="preserve"> lacking and they will not be considered further at present.</w:t>
      </w:r>
      <w:r w:rsidR="00173903">
        <w:rPr>
          <w:rFonts w:asciiTheme="minorHAnsi" w:hAnsiTheme="minorHAnsi" w:cs="Lucida Grande"/>
          <w:color w:val="000000" w:themeColor="text1"/>
        </w:rPr>
        <w:t xml:space="preserve"> </w:t>
      </w:r>
    </w:p>
    <w:p w14:paraId="6AC4C445" w14:textId="77777777" w:rsidR="00385F3C" w:rsidRPr="00385F3C" w:rsidRDefault="00385F3C" w:rsidP="000603F9">
      <w:pPr>
        <w:pStyle w:val="NoSpacing"/>
        <w:rPr>
          <w:rFonts w:asciiTheme="minorHAnsi" w:hAnsiTheme="minorHAnsi" w:cs="Lucida Grande"/>
          <w:color w:val="000000" w:themeColor="text1"/>
        </w:rPr>
      </w:pPr>
    </w:p>
    <w:p w14:paraId="13F6B69F" w14:textId="76047B44" w:rsidR="00B46CCB" w:rsidRDefault="00C31E7F"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Note that a compound may block a transporter or be a substrate for it. </w:t>
      </w:r>
      <w:r w:rsidR="00C50C0E">
        <w:rPr>
          <w:rFonts w:asciiTheme="minorHAnsi" w:hAnsiTheme="minorHAnsi" w:cs="Lucida Grande"/>
          <w:color w:val="000000" w:themeColor="text1"/>
        </w:rPr>
        <w:t xml:space="preserve">It is possible </w:t>
      </w:r>
      <w:r w:rsidR="00645184">
        <w:rPr>
          <w:rFonts w:asciiTheme="minorHAnsi" w:hAnsiTheme="minorHAnsi" w:cs="Lucida Grande"/>
          <w:color w:val="000000" w:themeColor="text1"/>
        </w:rPr>
        <w:t xml:space="preserve">that </w:t>
      </w:r>
      <w:r w:rsidR="00C50C0E">
        <w:rPr>
          <w:rFonts w:asciiTheme="minorHAnsi" w:hAnsiTheme="minorHAnsi" w:cs="Lucida Grande"/>
          <w:color w:val="000000" w:themeColor="text1"/>
        </w:rPr>
        <w:t xml:space="preserve">both modes could lead to toxic effects, albeit by different mechanisms: the first perhaps by altering the disposition of </w:t>
      </w:r>
      <w:r w:rsidR="00EE06FB">
        <w:rPr>
          <w:rFonts w:asciiTheme="minorHAnsi" w:hAnsiTheme="minorHAnsi" w:cs="Lucida Grande"/>
          <w:color w:val="000000" w:themeColor="text1"/>
        </w:rPr>
        <w:t xml:space="preserve">another drug or of an </w:t>
      </w:r>
      <w:r w:rsidR="00C50C0E">
        <w:rPr>
          <w:rFonts w:asciiTheme="minorHAnsi" w:hAnsiTheme="minorHAnsi" w:cs="Lucida Grande"/>
          <w:color w:val="000000" w:themeColor="text1"/>
        </w:rPr>
        <w:t>endogeno</w:t>
      </w:r>
      <w:r w:rsidR="00EE06FB">
        <w:rPr>
          <w:rFonts w:asciiTheme="minorHAnsi" w:hAnsiTheme="minorHAnsi" w:cs="Lucida Grande"/>
          <w:color w:val="000000" w:themeColor="text1"/>
        </w:rPr>
        <w:t>us molecule</w:t>
      </w:r>
      <w:r w:rsidR="00C50C0E">
        <w:rPr>
          <w:rFonts w:asciiTheme="minorHAnsi" w:hAnsiTheme="minorHAnsi" w:cs="Lucida Grande"/>
          <w:color w:val="000000" w:themeColor="text1"/>
        </w:rPr>
        <w:t>, the second by altering the disposition of the transported drug. This distincti</w:t>
      </w:r>
      <w:r w:rsidR="00EE06FB">
        <w:rPr>
          <w:rFonts w:asciiTheme="minorHAnsi" w:hAnsiTheme="minorHAnsi" w:cs="Lucida Grande"/>
          <w:color w:val="000000" w:themeColor="text1"/>
        </w:rPr>
        <w:t xml:space="preserve">on would need to be kept in mind </w:t>
      </w:r>
      <w:r w:rsidR="00C50C0E">
        <w:rPr>
          <w:rFonts w:asciiTheme="minorHAnsi" w:hAnsiTheme="minorHAnsi" w:cs="Lucida Grande"/>
          <w:color w:val="000000" w:themeColor="text1"/>
        </w:rPr>
        <w:t>when gathering, interpreting and mode</w:t>
      </w:r>
      <w:r w:rsidR="00620F8C">
        <w:rPr>
          <w:rFonts w:asciiTheme="minorHAnsi" w:hAnsiTheme="minorHAnsi" w:cs="Lucida Grande"/>
          <w:color w:val="000000" w:themeColor="text1"/>
        </w:rPr>
        <w:t>l</w:t>
      </w:r>
      <w:r w:rsidR="00C50C0E">
        <w:rPr>
          <w:rFonts w:asciiTheme="minorHAnsi" w:hAnsiTheme="minorHAnsi" w:cs="Lucida Grande"/>
          <w:color w:val="000000" w:themeColor="text1"/>
        </w:rPr>
        <w:t>ling drug/transporter data.</w:t>
      </w:r>
    </w:p>
    <w:p w14:paraId="7F805AEE" w14:textId="77777777" w:rsidR="00B46CCB" w:rsidRDefault="00B46CCB" w:rsidP="000603F9">
      <w:pPr>
        <w:pStyle w:val="NoSpacing"/>
        <w:rPr>
          <w:rFonts w:asciiTheme="minorHAnsi" w:hAnsiTheme="minorHAnsi" w:cs="Lucida Grande"/>
          <w:color w:val="000000" w:themeColor="text1"/>
        </w:rPr>
      </w:pPr>
    </w:p>
    <w:p w14:paraId="49E612AC" w14:textId="1E822430" w:rsidR="00D71EC9" w:rsidRPr="0040641C" w:rsidRDefault="00B46CCB" w:rsidP="000603F9">
      <w:pPr>
        <w:pStyle w:val="NoSpacing"/>
        <w:rPr>
          <w:rFonts w:asciiTheme="minorHAnsi" w:hAnsiTheme="minorHAnsi" w:cs="Lucida Grande"/>
          <w:color w:val="000000" w:themeColor="text1"/>
        </w:rPr>
      </w:pPr>
      <w:r w:rsidRPr="00357B51">
        <w:rPr>
          <w:rFonts w:asciiTheme="minorHAnsi" w:hAnsiTheme="minorHAnsi" w:cs="Lucida Grande"/>
          <w:b/>
          <w:color w:val="000000" w:themeColor="text1"/>
        </w:rPr>
        <w:t xml:space="preserve"> </w:t>
      </w:r>
      <w:r w:rsidR="00D71EC9" w:rsidRPr="00D71EC9">
        <w:rPr>
          <w:rFonts w:asciiTheme="minorHAnsi" w:hAnsiTheme="minorHAnsi" w:cs="Lucida Grande"/>
          <w:b/>
          <w:color w:val="000000" w:themeColor="text1"/>
        </w:rPr>
        <w:t>Nuclear Receptors</w:t>
      </w:r>
    </w:p>
    <w:p w14:paraId="1A67277B" w14:textId="77777777" w:rsidR="00D71EC9" w:rsidRDefault="00D71EC9" w:rsidP="000603F9">
      <w:pPr>
        <w:pStyle w:val="NoSpacing"/>
        <w:rPr>
          <w:rFonts w:asciiTheme="minorHAnsi" w:hAnsiTheme="minorHAnsi" w:cs="Lucida Grande"/>
          <w:color w:val="000000" w:themeColor="text1"/>
        </w:rPr>
      </w:pPr>
    </w:p>
    <w:p w14:paraId="178CD37E" w14:textId="19F63D41" w:rsidR="00815210" w:rsidRDefault="00627964"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Nuclear receptors (NR) control expression of ADME proteins (XMEs, </w:t>
      </w:r>
      <w:r w:rsidR="002D35ED">
        <w:rPr>
          <w:rFonts w:asciiTheme="minorHAnsi" w:hAnsiTheme="minorHAnsi" w:cs="Lucida Grande"/>
          <w:color w:val="000000" w:themeColor="text1"/>
        </w:rPr>
        <w:t>transporters</w:t>
      </w:r>
      <w:r>
        <w:rPr>
          <w:rFonts w:asciiTheme="minorHAnsi" w:hAnsiTheme="minorHAnsi" w:cs="Lucida Grande"/>
          <w:color w:val="000000" w:themeColor="text1"/>
        </w:rPr>
        <w:t xml:space="preserve"> </w:t>
      </w:r>
      <w:r w:rsidRPr="00627964">
        <w:rPr>
          <w:rFonts w:asciiTheme="minorHAnsi" w:hAnsiTheme="minorHAnsi" w:cs="Lucida Grande"/>
          <w:i/>
          <w:color w:val="000000" w:themeColor="text1"/>
        </w:rPr>
        <w:t>etc.</w:t>
      </w:r>
      <w:r>
        <w:rPr>
          <w:rFonts w:asciiTheme="minorHAnsi" w:hAnsiTheme="minorHAnsi" w:cs="Lucida Grande"/>
          <w:color w:val="000000" w:themeColor="text1"/>
        </w:rPr>
        <w:t xml:space="preserve">) in response to xenobiotic insult. Interaction </w:t>
      </w:r>
      <w:r w:rsidR="003A71A1">
        <w:rPr>
          <w:rFonts w:asciiTheme="minorHAnsi" w:hAnsiTheme="minorHAnsi" w:cs="Lucida Grande"/>
          <w:color w:val="000000" w:themeColor="text1"/>
        </w:rPr>
        <w:t xml:space="preserve">of drugs </w:t>
      </w:r>
      <w:r>
        <w:rPr>
          <w:rFonts w:asciiTheme="minorHAnsi" w:hAnsiTheme="minorHAnsi" w:cs="Lucida Grande"/>
          <w:color w:val="000000" w:themeColor="text1"/>
        </w:rPr>
        <w:t>with NRs can therefor</w:t>
      </w:r>
      <w:r w:rsidR="00B6615F">
        <w:rPr>
          <w:rFonts w:asciiTheme="minorHAnsi" w:hAnsiTheme="minorHAnsi" w:cs="Lucida Grande"/>
          <w:color w:val="000000" w:themeColor="text1"/>
        </w:rPr>
        <w:t>e</w:t>
      </w:r>
      <w:r>
        <w:rPr>
          <w:rFonts w:asciiTheme="minorHAnsi" w:hAnsiTheme="minorHAnsi" w:cs="Lucida Grande"/>
          <w:color w:val="000000" w:themeColor="text1"/>
        </w:rPr>
        <w:t xml:space="preserve"> have deleterious consequences, most notably DDIs caused by induction of XMEs</w:t>
      </w:r>
      <w:r w:rsidR="004C1CA9">
        <w:rPr>
          <w:rFonts w:asciiTheme="minorHAnsi" w:hAnsiTheme="minorHAnsi" w:cs="Lucida Grande"/>
          <w:color w:val="000000" w:themeColor="text1"/>
          <w:vertAlign w:val="superscript"/>
        </w:rPr>
        <w:t xml:space="preserve"> </w:t>
      </w:r>
      <w:r w:rsidR="004C1CA9" w:rsidRPr="00556763">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&lt;EndNote&gt;&lt;Cite&gt;&lt;Author&gt;Botts&lt;/Author&gt;&lt;Year&gt;2010&lt;/Year&gt;&lt;RecNum&gt;86&lt;/RecNum&gt;&lt;DisplayText&gt;[98]&lt;/DisplayText&gt;&lt;record&gt;&lt;rec-number&gt;86&lt;/rec-number&gt;&lt;foreign-keys&gt;&lt;key app="EN" db-id="frrdwfw9b2tr0jevwpbvdvxv2evwzd20zfd5"&gt;86&lt;/key&gt;&lt;/foreign-keys&gt;&lt;ref-type name="Journal Article"&gt;17&lt;/ref-type&gt;&lt;contributors&gt;&lt;authors&gt;&lt;author&gt;Botts, S.&lt;/author&gt;&lt;author&gt;Ennulat, D.&lt;/author&gt;&lt;author&gt;Francke-Carroll, S.&lt;/author&gt;&lt;author&gt;Graham, M.&lt;/author&gt;&lt;author&gt;Maronpot, R. R.&lt;/author&gt;&lt;author&gt;Mohutsky, M.&lt;/author&gt;&lt;/authors&gt;&lt;/contributors&gt;&lt;auth-address&gt;Hoffmann-La Roche Inc., Toxicology &amp;amp; Pathology, Chair, SRPC Initiative, Nutley, NJ 07110-1199, USA. suzanne.botts@roche.com&lt;/auth-address&gt;&lt;titles&gt;&lt;title&gt;Introduction to hepatic drug metabolizing enzyme induction in drug safety evaluation studies&lt;/title&gt;&lt;secondary-title&gt;Toxicol Pathol&lt;/secondary-title&gt;&lt;alt-title&gt;Toxicologic pathology&lt;/alt-title&gt;&lt;/titles&gt;&lt;periodical&gt;&lt;full-title&gt;Toxicol Pathol&lt;/full-title&gt;&lt;abbr-1&gt;Toxicologic pathology&lt;/abbr-1&gt;&lt;/periodical&gt;&lt;alt-periodical&gt;&lt;full-title&gt;Toxicol Pathol&lt;/full-title&gt;&lt;abbr-1&gt;Toxicologic pathology&lt;/abbr-1&gt;&lt;/alt-periodical&gt;&lt;pages&gt;796-8&lt;/pages&gt;&lt;volume&gt;38&lt;/volume&gt;&lt;number&gt;5&lt;/number&gt;&lt;edition&gt;2010/07/14&lt;/edition&gt;&lt;keywords&gt;&lt;keyword&gt;Animals&lt;/keyword&gt;&lt;keyword&gt;Enzyme Induction/*physiology&lt;/keyword&gt;&lt;keyword&gt;Humans&lt;/keyword&gt;&lt;keyword&gt;Liver/*drug effects/*metabolism&lt;/keyword&gt;&lt;keyword&gt;Xenobiotics/*metabolism&lt;/keyword&gt;&lt;/keywords&gt;&lt;dates&gt;&lt;year&gt;2010&lt;/year&gt;&lt;pub-dates&gt;&lt;date&gt;Aug&lt;/date&gt;&lt;/pub-dates&gt;&lt;/dates&gt;&lt;isbn&gt;0192-6233&lt;/isbn&gt;&lt;accession-num&gt;20622194&lt;/accession-num&gt;&lt;urls&gt;&lt;/urls&gt;&lt;electronic-resource-num&gt;10.1177/0192623310374330&lt;/electronic-resource-num&gt;&lt;remote-database-provider&gt;NLM&lt;/remote-database-provider&gt;&lt;language&gt;eng&lt;/language&gt;&lt;/record&gt;&lt;/Cite&gt;&lt;/EndNote&gt;</w:instrText>
      </w:r>
      <w:r w:rsidR="004C1CA9" w:rsidRPr="00556763">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8" w:tooltip="Botts, 2010 #86" w:history="1">
        <w:r w:rsidR="00D313D2">
          <w:rPr>
            <w:rFonts w:asciiTheme="minorHAnsi" w:hAnsiTheme="minorHAnsi" w:cs="Lucida Grande"/>
            <w:noProof/>
            <w:color w:val="000000" w:themeColor="text1"/>
          </w:rPr>
          <w:t>98</w:t>
        </w:r>
      </w:hyperlink>
      <w:r w:rsidR="00D313D2">
        <w:rPr>
          <w:rFonts w:asciiTheme="minorHAnsi" w:hAnsiTheme="minorHAnsi" w:cs="Lucida Grande"/>
          <w:noProof/>
          <w:color w:val="000000" w:themeColor="text1"/>
        </w:rPr>
        <w:t>]</w:t>
      </w:r>
      <w:r w:rsidR="004C1CA9" w:rsidRPr="00556763">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w:t>
      </w:r>
      <w:r w:rsidR="00815210">
        <w:rPr>
          <w:rFonts w:asciiTheme="minorHAnsi" w:hAnsiTheme="minorHAnsi" w:cs="Lucida Grande"/>
          <w:color w:val="000000" w:themeColor="text1"/>
        </w:rPr>
        <w:t>This induction can also cause direct liver toxicity, perhaps by increasing the concentration of reactive metabolites and/or reactive oxygen species</w:t>
      </w:r>
      <w:r w:rsidR="00556763">
        <w:rPr>
          <w:rFonts w:asciiTheme="minorHAnsi" w:hAnsiTheme="minorHAnsi" w:cs="Lucida Grande"/>
          <w:color w:val="000000" w:themeColor="text1"/>
          <w:vertAlign w:val="superscript"/>
        </w:rPr>
        <w:t xml:space="preserve"> </w:t>
      </w:r>
      <w:r w:rsidR="00556763" w:rsidRPr="00556763">
        <w:rPr>
          <w:rFonts w:asciiTheme="minorHAnsi" w:hAnsiTheme="minorHAnsi" w:cs="Lucida Grande"/>
          <w:color w:val="000000" w:themeColor="text1"/>
        </w:rPr>
        <w:fldChar w:fldCharType="begin"/>
      </w:r>
      <w:r w:rsidR="00E05EC9">
        <w:rPr>
          <w:rFonts w:asciiTheme="minorHAnsi" w:hAnsiTheme="minorHAnsi" w:cs="Lucida Grande"/>
          <w:color w:val="000000" w:themeColor="text1"/>
        </w:rPr>
        <w:instrText xml:space="preserve"> ADDIN EN.CITE &lt;EndNote&gt;&lt;Cite&gt;&lt;Author&gt;Anderson&lt;/Author&gt;&lt;Year&gt;2007&lt;/Year&gt;&lt;RecNum&gt;29&lt;/RecNum&gt;&lt;DisplayText&gt;[3]&lt;/DisplayText&gt;&lt;record&gt;&lt;rec-number&gt;29&lt;/rec-number&gt;&lt;foreign-keys&gt;&lt;key app="EN" db-id="frrdwfw9b2tr0jevwpbvdvxv2evwzd20zfd5"&gt;29&lt;/key&gt;&lt;/foreign-keys&gt;&lt;ref-type name="Book Section"&gt;5&lt;/ref-type&gt;&lt;contributors&gt;&lt;authors&gt;&lt;author&gt;Anderson, N.&lt;/author&gt;&lt;author&gt;Borlak, J.&lt;/author&gt;&lt;/authors&gt;&lt;secondary-authors&gt;&lt;author&gt;Sahu, S. C.&lt;/author&gt;&lt;/secondary-authors&gt;&lt;/contributors&gt;&lt;titles&gt;&lt;title&gt;Mechanisms of Toxic Liver Injury&lt;/title&gt;&lt;secondary-title&gt;Hepatotoxicity: From Genomics to in Vitro and in Vivo Models&lt;/secondary-title&gt;&lt;/titles&gt;&lt;pages&gt;191-286&lt;/pages&gt;&lt;section&gt;9&lt;/section&gt;&lt;dates&gt;&lt;year&gt;2007&lt;/year&gt;&lt;/dates&gt;&lt;publisher&gt;Wiley-Blackwell&lt;/publisher&gt;&lt;urls&gt;&lt;/urls&gt;&lt;/record&gt;&lt;/Cite&gt;&lt;/EndNote&gt;</w:instrText>
      </w:r>
      <w:r w:rsidR="00556763" w:rsidRPr="00556763">
        <w:rPr>
          <w:rFonts w:asciiTheme="minorHAnsi" w:hAnsiTheme="minorHAnsi" w:cs="Lucida Grande"/>
          <w:color w:val="000000" w:themeColor="text1"/>
        </w:rPr>
        <w:fldChar w:fldCharType="separate"/>
      </w:r>
      <w:r w:rsidR="00E05EC9">
        <w:rPr>
          <w:rFonts w:asciiTheme="minorHAnsi" w:hAnsiTheme="minorHAnsi" w:cs="Lucida Grande"/>
          <w:noProof/>
          <w:color w:val="000000" w:themeColor="text1"/>
        </w:rPr>
        <w:t>[</w:t>
      </w:r>
      <w:hyperlink w:anchor="_ENREF_3" w:tooltip="Anderson, 2007 #29" w:history="1">
        <w:r w:rsidR="00D313D2">
          <w:rPr>
            <w:rFonts w:asciiTheme="minorHAnsi" w:hAnsiTheme="minorHAnsi" w:cs="Lucida Grande"/>
            <w:noProof/>
            <w:color w:val="000000" w:themeColor="text1"/>
          </w:rPr>
          <w:t>3</w:t>
        </w:r>
      </w:hyperlink>
      <w:r w:rsidR="00E05EC9">
        <w:rPr>
          <w:rFonts w:asciiTheme="minorHAnsi" w:hAnsiTheme="minorHAnsi" w:cs="Lucida Grande"/>
          <w:noProof/>
          <w:color w:val="000000" w:themeColor="text1"/>
        </w:rPr>
        <w:t>]</w:t>
      </w:r>
      <w:r w:rsidR="00556763" w:rsidRPr="00556763">
        <w:rPr>
          <w:rFonts w:asciiTheme="minorHAnsi" w:hAnsiTheme="minorHAnsi" w:cs="Lucida Grande"/>
          <w:color w:val="000000" w:themeColor="text1"/>
        </w:rPr>
        <w:fldChar w:fldCharType="end"/>
      </w:r>
      <w:r w:rsidR="00770A78">
        <w:rPr>
          <w:rFonts w:asciiTheme="minorHAnsi" w:hAnsiTheme="minorHAnsi" w:cs="Lucida Grande"/>
          <w:color w:val="000000" w:themeColor="text1"/>
        </w:rPr>
        <w:t>.</w:t>
      </w:r>
    </w:p>
    <w:p w14:paraId="4012615D" w14:textId="77777777" w:rsidR="00770A78" w:rsidRDefault="00770A78" w:rsidP="000603F9">
      <w:pPr>
        <w:pStyle w:val="NoSpacing"/>
        <w:rPr>
          <w:rFonts w:asciiTheme="minorHAnsi" w:hAnsiTheme="minorHAnsi" w:cs="Lucida Grande"/>
          <w:color w:val="000000" w:themeColor="text1"/>
        </w:rPr>
      </w:pPr>
    </w:p>
    <w:p w14:paraId="65A8B6A9" w14:textId="2E4C67D6" w:rsidR="00BC57CF" w:rsidRDefault="00556763"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However, </w:t>
      </w:r>
      <w:r w:rsidR="00770A78">
        <w:rPr>
          <w:rFonts w:asciiTheme="minorHAnsi" w:hAnsiTheme="minorHAnsi" w:cs="Lucida Grande"/>
          <w:color w:val="000000" w:themeColor="text1"/>
        </w:rPr>
        <w:t>NRs</w:t>
      </w:r>
      <w:r w:rsidR="003A71A1">
        <w:rPr>
          <w:rFonts w:asciiTheme="minorHAnsi" w:hAnsiTheme="minorHAnsi" w:cs="Lucida Grande"/>
          <w:color w:val="000000" w:themeColor="text1"/>
        </w:rPr>
        <w:t xml:space="preserve"> are also involved with many homeostatic processes in the liver, including </w:t>
      </w:r>
      <w:r>
        <w:rPr>
          <w:rFonts w:asciiTheme="minorHAnsi" w:hAnsiTheme="minorHAnsi" w:cs="Lucida Grande"/>
          <w:color w:val="000000" w:themeColor="text1"/>
        </w:rPr>
        <w:t>bile acid metabolism/</w:t>
      </w:r>
      <w:r w:rsidR="006C2956">
        <w:rPr>
          <w:rFonts w:asciiTheme="minorHAnsi" w:hAnsiTheme="minorHAnsi" w:cs="Lucida Grande"/>
          <w:color w:val="000000" w:themeColor="text1"/>
        </w:rPr>
        <w:t>bile secretion</w:t>
      </w:r>
      <w:r>
        <w:rPr>
          <w:rFonts w:asciiTheme="minorHAnsi" w:hAnsiTheme="minorHAnsi" w:cs="Lucida Grande"/>
          <w:color w:val="000000" w:themeColor="text1"/>
        </w:rPr>
        <w:t xml:space="preserve"> </w:t>
      </w:r>
      <w:r>
        <w:rPr>
          <w:rFonts w:asciiTheme="minorHAnsi" w:hAnsiTheme="minorHAnsi" w:cs="Lucida Grande"/>
          <w:color w:val="000000" w:themeColor="text1"/>
        </w:rPr>
        <w:fldChar w:fldCharType="begin">
          <w:fldData xml:space="preserve">PEVuZE5vdGU+PENpdGU+PEF1dGhvcj5ab2xsbmVyPC9BdXRob3I+PFllYXI+MjAxMDwvWWVhcj48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PEVuZE5vdGU+PENpdGU+PEF1dGhvcj5ab2xsbmVyPC9BdXRob3I+PFllYXI+MjAxMDwvWWVhcj48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9" w:tooltip="Zollner, 2010 #84" w:history="1">
        <w:r w:rsidR="00D313D2">
          <w:rPr>
            <w:rFonts w:asciiTheme="minorHAnsi" w:hAnsiTheme="minorHAnsi" w:cs="Lucida Grande"/>
            <w:noProof/>
            <w:color w:val="000000" w:themeColor="text1"/>
          </w:rPr>
          <w:t>99</w:t>
        </w:r>
      </w:hyperlink>
      <w:r w:rsidR="00D313D2">
        <w:rPr>
          <w:rFonts w:asciiTheme="minorHAnsi" w:hAnsiTheme="minorHAnsi" w:cs="Lucida Grande"/>
          <w:noProof/>
          <w:color w:val="000000" w:themeColor="text1"/>
        </w:rPr>
        <w:t xml:space="preserve">, </w:t>
      </w:r>
      <w:hyperlink w:anchor="_ENREF_100" w:tooltip="Claudel, 2011 #83" w:history="1">
        <w:r w:rsidR="00D313D2">
          <w:rPr>
            <w:rFonts w:asciiTheme="minorHAnsi" w:hAnsiTheme="minorHAnsi" w:cs="Lucida Grande"/>
            <w:noProof/>
            <w:color w:val="000000" w:themeColor="text1"/>
          </w:rPr>
          <w:t>100</w:t>
        </w:r>
      </w:hyperlink>
      <w:r w:rsidR="00D313D2">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sidR="006C2956" w:rsidRPr="006C2956">
        <w:rPr>
          <w:rFonts w:asciiTheme="minorHAnsi" w:hAnsiTheme="minorHAnsi" w:cs="Lucida Grande"/>
          <w:color w:val="000000" w:themeColor="text1"/>
        </w:rPr>
        <w:t xml:space="preserve"> </w:t>
      </w:r>
      <w:r w:rsidR="006C2956">
        <w:rPr>
          <w:rFonts w:asciiTheme="minorHAnsi" w:hAnsiTheme="minorHAnsi" w:cs="Lucida Grande"/>
          <w:color w:val="000000" w:themeColor="text1"/>
        </w:rPr>
        <w:t>and lipid metabolism</w:t>
      </w:r>
      <w:r w:rsidR="00C23E3E" w:rsidRPr="00C23E3E">
        <w:rPr>
          <w:rFonts w:asciiTheme="minorHAnsi" w:hAnsiTheme="minorHAnsi" w:cs="Lucida Grande"/>
          <w:color w:val="000000" w:themeColor="text1"/>
        </w:rPr>
        <w:t xml:space="preserve"> </w:t>
      </w:r>
      <w:r w:rsidR="00C23E3E" w:rsidRPr="00C23E3E">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&lt;EndNote&gt;&lt;Cite&gt;&lt;Author&gt;Lopez-Velazquez&lt;/Author&gt;&lt;Year&gt;2012&lt;/Year&gt;&lt;RecNum&gt;85&lt;/RecNum&gt;&lt;DisplayText&gt;[101]&lt;/DisplayText&gt;&lt;record&gt;&lt;rec-number&gt;85&lt;/rec-number&gt;&lt;foreign-keys&gt;&lt;key app="EN" db-id="frrdwfw9b2tr0jevwpbvdvxv2evwzd20zfd5"&gt;85&lt;/key&gt;&lt;/foreign-keys&gt;&lt;ref-type name="Journal Article"&gt;17&lt;/ref-type&gt;&lt;contributors&gt;&lt;authors&gt;&lt;author&gt;Lopez-Velazquez, J. A.&lt;/author&gt;&lt;author&gt;Carrillo-Cordova, L. D.&lt;/author&gt;&lt;author&gt;Chavez-Tapia, N. C.&lt;/author&gt;&lt;author&gt;Uribe, M.&lt;/author&gt;&lt;author&gt;Mendez-Sanchez, N.&lt;/author&gt;&lt;/authors&gt;&lt;/contributors&gt;&lt;auth-address&gt;Liver Research Unit, Medica Sur Clinic &amp;amp; Foundation, Puente de Piedra 150, Colonia Toriello Guerra, 14050 Tlalpan, Mexico City, Mexico.&lt;/auth-address&gt;&lt;titles&gt;&lt;title&gt;Nuclear receptors in nonalcoholic Fatty liver disease&lt;/title&gt;&lt;secondary-title&gt;J Lipids&lt;/secondary-title&gt;&lt;alt-title&gt;Journal of lipids&lt;/alt-title&gt;&lt;/titles&gt;&lt;periodical&gt;&lt;full-title&gt;J Lipids&lt;/full-title&gt;&lt;abbr-1&gt;Journal of lipids&lt;/abbr-1&gt;&lt;/periodical&gt;&lt;alt-periodical&gt;&lt;full-title&gt;J Lipids&lt;/full-title&gt;&lt;abbr-1&gt;Journal of lipids&lt;/abbr-1&gt;&lt;/alt-periodical&gt;&lt;pages&gt;139875&lt;/pages&gt;&lt;volume&gt;2012&lt;/volume&gt;&lt;edition&gt;2011/12/22&lt;/edition&gt;&lt;dates&gt;&lt;year&gt;2012&lt;/year&gt;&lt;/dates&gt;&lt;isbn&gt;2090-3049&lt;/isbn&gt;&lt;accession-num&gt;22187655&lt;/accession-num&gt;&lt;urls&gt;&lt;/urls&gt;&lt;custom2&gt;Pmc3236492&lt;/custom2&gt;&lt;electronic-resource-num&gt;10.1155/2012/139875&lt;/electronic-resource-num&gt;&lt;remote-database-provider&gt;NLM&lt;/remote-database-provider&gt;&lt;language&gt;eng&lt;/language&gt;&lt;/record&gt;&lt;/Cite&gt;&lt;/EndNote&gt;</w:instrText>
      </w:r>
      <w:r w:rsidR="00C23E3E" w:rsidRPr="00C23E3E">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1" w:tooltip="Lopez-Velazquez, 2012 #85" w:history="1">
        <w:r w:rsidR="00D313D2">
          <w:rPr>
            <w:rFonts w:asciiTheme="minorHAnsi" w:hAnsiTheme="minorHAnsi" w:cs="Lucida Grande"/>
            <w:noProof/>
            <w:color w:val="000000" w:themeColor="text1"/>
          </w:rPr>
          <w:t>101</w:t>
        </w:r>
      </w:hyperlink>
      <w:r w:rsidR="00D313D2">
        <w:rPr>
          <w:rFonts w:asciiTheme="minorHAnsi" w:hAnsiTheme="minorHAnsi" w:cs="Lucida Grande"/>
          <w:noProof/>
          <w:color w:val="000000" w:themeColor="text1"/>
        </w:rPr>
        <w:t>]</w:t>
      </w:r>
      <w:r w:rsidR="00C23E3E" w:rsidRPr="00C23E3E">
        <w:rPr>
          <w:rFonts w:asciiTheme="minorHAnsi" w:hAnsiTheme="minorHAnsi" w:cs="Lucida Grande"/>
          <w:color w:val="000000" w:themeColor="text1"/>
        </w:rPr>
        <w:fldChar w:fldCharType="end"/>
      </w:r>
      <w:r w:rsidR="00A106C1">
        <w:rPr>
          <w:rFonts w:asciiTheme="minorHAnsi" w:hAnsiTheme="minorHAnsi" w:cs="Lucida Grande"/>
          <w:color w:val="000000" w:themeColor="text1"/>
        </w:rPr>
        <w:t xml:space="preserve">. </w:t>
      </w:r>
      <w:r w:rsidR="0093614B">
        <w:rPr>
          <w:rFonts w:asciiTheme="minorHAnsi" w:hAnsiTheme="minorHAnsi" w:cs="Lucida Grande"/>
          <w:color w:val="000000" w:themeColor="text1"/>
        </w:rPr>
        <w:t>Because of these regulatory roles, t</w:t>
      </w:r>
      <w:r w:rsidR="00323932">
        <w:rPr>
          <w:rFonts w:asciiTheme="minorHAnsi" w:hAnsiTheme="minorHAnsi" w:cs="Lucida Grande"/>
          <w:color w:val="000000" w:themeColor="text1"/>
        </w:rPr>
        <w:t xml:space="preserve">here is interest in these receptors as therapeutic targets for </w:t>
      </w:r>
      <w:r w:rsidR="0015033E">
        <w:rPr>
          <w:rFonts w:asciiTheme="minorHAnsi" w:hAnsiTheme="minorHAnsi" w:cs="Lucida Grande"/>
          <w:color w:val="000000" w:themeColor="text1"/>
        </w:rPr>
        <w:t>chole</w:t>
      </w:r>
      <w:r w:rsidR="00323932">
        <w:rPr>
          <w:rFonts w:asciiTheme="minorHAnsi" w:hAnsiTheme="minorHAnsi" w:cs="Lucida Grande"/>
          <w:color w:val="000000" w:themeColor="text1"/>
        </w:rPr>
        <w:t xml:space="preserve">stasis and </w:t>
      </w:r>
      <w:r w:rsidR="0093614B">
        <w:rPr>
          <w:rFonts w:asciiTheme="minorHAnsi" w:hAnsiTheme="minorHAnsi" w:cs="Lucida Grande"/>
          <w:color w:val="000000" w:themeColor="text1"/>
        </w:rPr>
        <w:t xml:space="preserve">steatohepatitis. However, </w:t>
      </w:r>
      <w:r w:rsidR="00C23E3E">
        <w:rPr>
          <w:rFonts w:asciiTheme="minorHAnsi" w:hAnsiTheme="minorHAnsi" w:cs="Lucida Grande"/>
          <w:color w:val="000000" w:themeColor="text1"/>
        </w:rPr>
        <w:t>as with other therapeutic targets,</w:t>
      </w:r>
      <w:r w:rsidR="0093614B">
        <w:rPr>
          <w:rFonts w:asciiTheme="minorHAnsi" w:hAnsiTheme="minorHAnsi" w:cs="Lucida Grande"/>
          <w:color w:val="000000" w:themeColor="text1"/>
        </w:rPr>
        <w:t xml:space="preserve"> </w:t>
      </w:r>
      <w:r w:rsidR="002A1109">
        <w:rPr>
          <w:rFonts w:asciiTheme="minorHAnsi" w:hAnsiTheme="minorHAnsi" w:cs="Lucida Grande"/>
          <w:color w:val="000000" w:themeColor="text1"/>
        </w:rPr>
        <w:t xml:space="preserve">it is conceivable that </w:t>
      </w:r>
      <w:r w:rsidR="0093614B">
        <w:rPr>
          <w:rFonts w:asciiTheme="minorHAnsi" w:hAnsiTheme="minorHAnsi" w:cs="Lucida Grande"/>
          <w:color w:val="000000" w:themeColor="text1"/>
        </w:rPr>
        <w:t>i</w:t>
      </w:r>
      <w:r w:rsidR="00323932">
        <w:rPr>
          <w:rFonts w:asciiTheme="minorHAnsi" w:hAnsiTheme="minorHAnsi" w:cs="Lucida Grande"/>
          <w:color w:val="000000" w:themeColor="text1"/>
        </w:rPr>
        <w:t>nappropriate modulatio</w:t>
      </w:r>
      <w:r w:rsidR="0093614B">
        <w:rPr>
          <w:rFonts w:asciiTheme="minorHAnsi" w:hAnsiTheme="minorHAnsi" w:cs="Lucida Grande"/>
          <w:color w:val="000000" w:themeColor="text1"/>
        </w:rPr>
        <w:t xml:space="preserve">n of these receptors </w:t>
      </w:r>
      <w:r w:rsidR="00C23E3E">
        <w:rPr>
          <w:rFonts w:asciiTheme="minorHAnsi" w:hAnsiTheme="minorHAnsi" w:cs="Lucida Grande"/>
          <w:color w:val="000000" w:themeColor="text1"/>
        </w:rPr>
        <w:t>(</w:t>
      </w:r>
      <w:r w:rsidR="00C23E3E" w:rsidRPr="00C23E3E">
        <w:rPr>
          <w:rFonts w:asciiTheme="minorHAnsi" w:hAnsiTheme="minorHAnsi" w:cs="Lucida Grande"/>
          <w:i/>
          <w:color w:val="000000" w:themeColor="text1"/>
        </w:rPr>
        <w:t>e.g.</w:t>
      </w:r>
      <w:r w:rsidR="00C23E3E">
        <w:rPr>
          <w:rFonts w:asciiTheme="minorHAnsi" w:hAnsiTheme="minorHAnsi" w:cs="Lucida Grande"/>
          <w:color w:val="000000" w:themeColor="text1"/>
        </w:rPr>
        <w:t xml:space="preserve"> in different disease states) </w:t>
      </w:r>
      <w:r w:rsidR="0093614B">
        <w:rPr>
          <w:rFonts w:asciiTheme="minorHAnsi" w:hAnsiTheme="minorHAnsi" w:cs="Lucida Grande"/>
          <w:color w:val="000000" w:themeColor="text1"/>
        </w:rPr>
        <w:t>could lead to toxic outcomes</w:t>
      </w:r>
      <w:r w:rsidR="002A1109">
        <w:rPr>
          <w:rFonts w:asciiTheme="minorHAnsi" w:hAnsiTheme="minorHAnsi" w:cs="Lucida Grande"/>
          <w:color w:val="000000" w:themeColor="text1"/>
        </w:rPr>
        <w:t xml:space="preserve"> and that </w:t>
      </w:r>
      <w:r w:rsidR="00A106C1">
        <w:rPr>
          <w:rFonts w:asciiTheme="minorHAnsi" w:hAnsiTheme="minorHAnsi" w:cs="Lucida Grande"/>
          <w:color w:val="000000" w:themeColor="text1"/>
        </w:rPr>
        <w:t>off-target interaction with NRs is best avoided.</w:t>
      </w:r>
      <w:r w:rsidR="001174DE">
        <w:rPr>
          <w:rFonts w:asciiTheme="minorHAnsi" w:hAnsiTheme="minorHAnsi" w:cs="Lucida Grande"/>
          <w:color w:val="000000" w:themeColor="text1"/>
        </w:rPr>
        <w:t xml:space="preserve"> </w:t>
      </w:r>
      <w:r w:rsidR="00EB109A">
        <w:rPr>
          <w:rFonts w:asciiTheme="minorHAnsi" w:hAnsiTheme="minorHAnsi" w:cs="Lucida Grande"/>
          <w:color w:val="000000" w:themeColor="text1"/>
        </w:rPr>
        <w:t xml:space="preserve">Thus, </w:t>
      </w:r>
      <w:r w:rsidR="002D35ED">
        <w:rPr>
          <w:rFonts w:asciiTheme="minorHAnsi" w:hAnsiTheme="minorHAnsi" w:cs="Lucida Grande"/>
          <w:color w:val="000000" w:themeColor="text1"/>
        </w:rPr>
        <w:t>pharmaceutical</w:t>
      </w:r>
      <w:r w:rsidR="00770A78">
        <w:rPr>
          <w:rFonts w:asciiTheme="minorHAnsi" w:hAnsiTheme="minorHAnsi" w:cs="Lucida Grande"/>
          <w:color w:val="000000" w:themeColor="text1"/>
        </w:rPr>
        <w:t xml:space="preserve"> companies typically screen against some subset of NRs</w:t>
      </w:r>
      <w:r w:rsidR="00E56672">
        <w:rPr>
          <w:rFonts w:asciiTheme="minorHAnsi" w:hAnsiTheme="minorHAnsi" w:cs="Lucida Grande"/>
          <w:color w:val="000000" w:themeColor="text1"/>
          <w:vertAlign w:val="superscript"/>
        </w:rPr>
        <w:t xml:space="preserve"> </w:t>
      </w:r>
      <w:r w:rsidR="00E56672" w:rsidRPr="00485E23">
        <w:rPr>
          <w:rFonts w:asciiTheme="minorHAnsi" w:hAnsiTheme="minorHAnsi" w:cs="Lucida Grande"/>
          <w:color w:val="000000" w:themeColor="text1"/>
        </w:rPr>
        <w:fldChar w:fldCharType="begin">
          <w:fldData xml:space="preserve">PEVuZE5vdGU+PENpdGU+PEF1dGhvcj5DaHU8L0F1dGhvcj48WWVhcj4yMDA5PC9ZZWFyPjxSZWNO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PEVuZE5vdGU+PENpdGU+PEF1dGhvcj5DaHU8L0F1dGhvcj48WWVhcj4yMDA5PC9ZZWFyPjxSZWNO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E56672" w:rsidRPr="00485E23">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2" w:tooltip="Chu, 2009 #87" w:history="1">
        <w:r w:rsidR="00D313D2">
          <w:rPr>
            <w:rFonts w:asciiTheme="minorHAnsi" w:hAnsiTheme="minorHAnsi" w:cs="Lucida Grande"/>
            <w:noProof/>
            <w:color w:val="000000" w:themeColor="text1"/>
          </w:rPr>
          <w:t>102</w:t>
        </w:r>
      </w:hyperlink>
      <w:r w:rsidR="00D313D2">
        <w:rPr>
          <w:rFonts w:asciiTheme="minorHAnsi" w:hAnsiTheme="minorHAnsi" w:cs="Lucida Grande"/>
          <w:noProof/>
          <w:color w:val="000000" w:themeColor="text1"/>
        </w:rPr>
        <w:t>]</w:t>
      </w:r>
      <w:r w:rsidR="00E56672" w:rsidRPr="00485E23">
        <w:rPr>
          <w:rFonts w:asciiTheme="minorHAnsi" w:hAnsiTheme="minorHAnsi" w:cs="Lucida Grande"/>
          <w:color w:val="000000" w:themeColor="text1"/>
        </w:rPr>
        <w:fldChar w:fldCharType="end"/>
      </w:r>
      <w:r w:rsidR="00770A78">
        <w:rPr>
          <w:rFonts w:asciiTheme="minorHAnsi" w:hAnsiTheme="minorHAnsi" w:cs="Lucida Grande"/>
          <w:color w:val="000000" w:themeColor="text1"/>
        </w:rPr>
        <w:t>, and CROs offer various NR assays</w:t>
      </w:r>
      <w:r w:rsidR="00485E23">
        <w:rPr>
          <w:rFonts w:asciiTheme="minorHAnsi" w:hAnsiTheme="minorHAnsi" w:cs="Lucida Grande"/>
          <w:color w:val="000000" w:themeColor="text1"/>
        </w:rPr>
        <w:t xml:space="preserve"> </w:t>
      </w:r>
      <w:r w:rsidR="00A729A5">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&lt;EndNote&gt;&lt;Cite&gt;&lt;Author&gt;Cerep&lt;/Author&gt;&lt;Year&gt;2014&lt;/Year&gt;&lt;RecNum&gt;27&lt;/RecNum&gt;&lt;DisplayText&gt;[25, 26]&lt;/DisplayText&gt;&lt;record&gt;&lt;rec-number&gt;27&lt;/rec-number&gt;&lt;foreign-keys&gt;&lt;key app="EN" db-id="frrdwfw9b2tr0jevwpbvdvxv2evwzd20zfd5"&gt;27&lt;/key&gt;&lt;/foreign-keys&gt;&lt;ref-type name="Web Page"&gt;12&lt;/ref-type&gt;&lt;contributors&gt;&lt;authors&gt;&lt;author&gt;Cerep&lt;/author&gt;&lt;/authors&gt;&lt;/contributors&gt;&lt;titles&gt;&lt;title&gt;Organ Tox Panel&lt;/title&gt;&lt;/titles&gt;&lt;dates&gt;&lt;year&gt;2014&lt;/year&gt;&lt;/dates&gt;&lt;urls&gt;&lt;related-urls&gt;&lt;url&gt;http://www.cerep.fr/cerep/users/pages/downloads/Documents/Marketing/Pharmacology%20&amp;amp;%20ADME/OTP/Organ%20Tox%20Panel.pdf&lt;/url&gt;&lt;/related-urls&gt;&lt;/urls&gt;&lt;/record&gt;&lt;/Cite&gt;&lt;Cite&gt;&lt;Author&gt;Cerep&lt;/Author&gt;&lt;Year&gt;2104&lt;/Year&gt;&lt;RecNum&gt;28&lt;/RecNum&gt;&lt;record&gt;&lt;rec-number&gt;28&lt;/rec-number&gt;&lt;foreign-keys&gt;&lt;key app="EN" db-id="frrdwfw9b2tr0jevwpbvdvxv2evwzd20zfd5"&gt;28&lt;/key&gt;&lt;/foreign-keys&gt;&lt;ref-type name="Web Page"&gt;12&lt;/ref-type&gt;&lt;contributors&gt;&lt;authors&gt;&lt;author&gt;Cerep&lt;/author&gt;&lt;/authors&gt;&lt;/contributors&gt;&lt;titles&gt;&lt;title&gt;ADR Panel&lt;/title&gt;&lt;/titles&gt;&lt;dates&gt;&lt;year&gt;2104&lt;/year&gt;&lt;/dates&gt;&lt;urls&gt;&lt;related-urls&gt;&lt;url&gt;http://www.cerep.fr/cerep/users/pages/Downloads/Documents/Marketing/Pharmacology%20&amp;amp;%20ADME/OTP/ADRPanel.pdf&lt;/url&gt;&lt;/related-urls&gt;&lt;/urls&gt;&lt;/record&gt;&lt;/Cite&gt;&lt;/EndNote&gt;</w:instrText>
      </w:r>
      <w:r w:rsidR="00A729A5">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25" w:tooltip="Cerep, 2014 #27" w:history="1">
        <w:r w:rsidR="00D313D2">
          <w:rPr>
            <w:rFonts w:asciiTheme="minorHAnsi" w:hAnsiTheme="minorHAnsi" w:cs="Lucida Grande"/>
            <w:noProof/>
            <w:color w:val="000000" w:themeColor="text1"/>
          </w:rPr>
          <w:t>25</w:t>
        </w:r>
      </w:hyperlink>
      <w:r w:rsidR="00623DAA">
        <w:rPr>
          <w:rFonts w:asciiTheme="minorHAnsi" w:hAnsiTheme="minorHAnsi" w:cs="Lucida Grande"/>
          <w:noProof/>
          <w:color w:val="000000" w:themeColor="text1"/>
        </w:rPr>
        <w:t xml:space="preserve">, </w:t>
      </w:r>
      <w:hyperlink w:anchor="_ENREF_26" w:tooltip="Cerep, 2104 #28" w:history="1">
        <w:r w:rsidR="00D313D2">
          <w:rPr>
            <w:rFonts w:asciiTheme="minorHAnsi" w:hAnsiTheme="minorHAnsi" w:cs="Lucida Grande"/>
            <w:noProof/>
            <w:color w:val="000000" w:themeColor="text1"/>
          </w:rPr>
          <w:t>26</w:t>
        </w:r>
      </w:hyperlink>
      <w:r w:rsidR="00623DAA">
        <w:rPr>
          <w:rFonts w:asciiTheme="minorHAnsi" w:hAnsiTheme="minorHAnsi" w:cs="Lucida Grande"/>
          <w:noProof/>
          <w:color w:val="000000" w:themeColor="text1"/>
        </w:rPr>
        <w:t>]</w:t>
      </w:r>
      <w:r w:rsidR="00A729A5">
        <w:rPr>
          <w:rFonts w:asciiTheme="minorHAnsi" w:hAnsiTheme="minorHAnsi" w:cs="Lucida Grande"/>
          <w:color w:val="000000" w:themeColor="text1"/>
        </w:rPr>
        <w:fldChar w:fldCharType="end"/>
      </w:r>
      <w:r w:rsidR="00770A78">
        <w:rPr>
          <w:rFonts w:asciiTheme="minorHAnsi" w:hAnsiTheme="minorHAnsi" w:cs="Lucida Grande"/>
          <w:color w:val="000000" w:themeColor="text1"/>
        </w:rPr>
        <w:t xml:space="preserve">. </w:t>
      </w:r>
      <w:r w:rsidR="00A106C1">
        <w:rPr>
          <w:rFonts w:asciiTheme="minorHAnsi" w:hAnsiTheme="minorHAnsi" w:cs="Lucida Grande"/>
          <w:color w:val="000000" w:themeColor="text1"/>
        </w:rPr>
        <w:t xml:space="preserve"> </w:t>
      </w:r>
      <w:r w:rsidR="00A729A5">
        <w:rPr>
          <w:rFonts w:asciiTheme="minorHAnsi" w:hAnsiTheme="minorHAnsi" w:cs="Lucida Grande"/>
          <w:color w:val="000000" w:themeColor="text1"/>
        </w:rPr>
        <w:t>Nuclear receptors</w:t>
      </w:r>
      <w:r w:rsidR="00A106C1">
        <w:rPr>
          <w:rFonts w:asciiTheme="minorHAnsi" w:hAnsiTheme="minorHAnsi" w:cs="Lucida Grande"/>
          <w:color w:val="000000" w:themeColor="text1"/>
        </w:rPr>
        <w:t xml:space="preserve"> with roles in </w:t>
      </w:r>
      <w:r w:rsidR="005D111E">
        <w:rPr>
          <w:rFonts w:asciiTheme="minorHAnsi" w:hAnsiTheme="minorHAnsi" w:cs="Lucida Grande"/>
          <w:color w:val="000000" w:themeColor="text1"/>
        </w:rPr>
        <w:t xml:space="preserve">the </w:t>
      </w:r>
      <w:r w:rsidR="00973036">
        <w:rPr>
          <w:rFonts w:asciiTheme="minorHAnsi" w:hAnsiTheme="minorHAnsi" w:cs="Lucida Grande"/>
          <w:color w:val="000000" w:themeColor="text1"/>
        </w:rPr>
        <w:t xml:space="preserve">liver </w:t>
      </w:r>
      <w:r w:rsidR="00E16E0A">
        <w:rPr>
          <w:rFonts w:asciiTheme="minorHAnsi" w:hAnsiTheme="minorHAnsi" w:cs="Lucida Grande"/>
          <w:color w:val="000000" w:themeColor="text1"/>
        </w:rPr>
        <w:t xml:space="preserve">are listed in </w:t>
      </w:r>
      <w:r w:rsidR="00167DE3">
        <w:rPr>
          <w:rFonts w:asciiTheme="minorHAnsi" w:hAnsiTheme="minorHAnsi" w:cs="Lucida Grande"/>
          <w:color w:val="000000" w:themeColor="text1"/>
        </w:rPr>
        <w:t>Table 9</w:t>
      </w:r>
      <w:r w:rsidR="001174DE">
        <w:rPr>
          <w:rFonts w:asciiTheme="minorHAnsi" w:hAnsiTheme="minorHAnsi" w:cs="Lucida Grande"/>
          <w:color w:val="000000" w:themeColor="text1"/>
        </w:rPr>
        <w:t>, with th</w:t>
      </w:r>
      <w:r w:rsidR="000115EB">
        <w:rPr>
          <w:rFonts w:asciiTheme="minorHAnsi" w:hAnsiTheme="minorHAnsi" w:cs="Lucida Grande"/>
          <w:color w:val="000000" w:themeColor="text1"/>
        </w:rPr>
        <w:t>ose</w:t>
      </w:r>
      <w:r w:rsidR="001174DE">
        <w:rPr>
          <w:rFonts w:asciiTheme="minorHAnsi" w:hAnsiTheme="minorHAnsi" w:cs="Lucida Grande"/>
          <w:color w:val="000000" w:themeColor="text1"/>
        </w:rPr>
        <w:t xml:space="preserve"> </w:t>
      </w:r>
      <w:r w:rsidR="00A729A5">
        <w:rPr>
          <w:rFonts w:asciiTheme="minorHAnsi" w:hAnsiTheme="minorHAnsi" w:cs="Lucida Grande"/>
          <w:color w:val="000000" w:themeColor="text1"/>
        </w:rPr>
        <w:t>judged</w:t>
      </w:r>
      <w:r w:rsidR="000115EB">
        <w:rPr>
          <w:rFonts w:asciiTheme="minorHAnsi" w:hAnsiTheme="minorHAnsi" w:cs="Lucida Grande"/>
          <w:color w:val="000000" w:themeColor="text1"/>
        </w:rPr>
        <w:t xml:space="preserve"> </w:t>
      </w:r>
      <w:r w:rsidR="001174DE">
        <w:rPr>
          <w:rFonts w:asciiTheme="minorHAnsi" w:hAnsiTheme="minorHAnsi" w:cs="Lucida Grande"/>
          <w:color w:val="000000" w:themeColor="text1"/>
        </w:rPr>
        <w:t xml:space="preserve">most </w:t>
      </w:r>
      <w:r w:rsidR="000115EB">
        <w:rPr>
          <w:rFonts w:asciiTheme="minorHAnsi" w:hAnsiTheme="minorHAnsi" w:cs="Lucida Grande"/>
          <w:color w:val="000000" w:themeColor="text1"/>
        </w:rPr>
        <w:t>likely to be involved in hepato</w:t>
      </w:r>
      <w:r w:rsidR="00FC61C6">
        <w:rPr>
          <w:rFonts w:asciiTheme="minorHAnsi" w:hAnsiTheme="minorHAnsi" w:cs="Lucida Grande"/>
          <w:color w:val="000000" w:themeColor="text1"/>
        </w:rPr>
        <w:t>x</w:t>
      </w:r>
      <w:r w:rsidR="000115EB">
        <w:rPr>
          <w:rFonts w:asciiTheme="minorHAnsi" w:hAnsiTheme="minorHAnsi" w:cs="Lucida Grande"/>
          <w:color w:val="000000" w:themeColor="text1"/>
        </w:rPr>
        <w:t xml:space="preserve">icity </w:t>
      </w:r>
      <w:r w:rsidR="001174DE">
        <w:rPr>
          <w:rFonts w:asciiTheme="minorHAnsi" w:hAnsiTheme="minorHAnsi" w:cs="Lucida Grande"/>
          <w:color w:val="000000" w:themeColor="text1"/>
        </w:rPr>
        <w:t>highlighted</w:t>
      </w:r>
      <w:r w:rsidR="00A729A5">
        <w:rPr>
          <w:rFonts w:asciiTheme="minorHAnsi" w:hAnsiTheme="minorHAnsi" w:cs="Lucida Grande"/>
          <w:color w:val="000000" w:themeColor="text1"/>
        </w:rPr>
        <w:t xml:space="preserve"> </w:t>
      </w:r>
      <w:r w:rsidR="00A729A5">
        <w:rPr>
          <w:rFonts w:asciiTheme="minorHAnsi" w:hAnsiTheme="minorHAnsi" w:cs="Lucida Grande"/>
          <w:color w:val="000000" w:themeColor="text1"/>
        </w:rPr>
        <w:fldChar w:fldCharType="begin">
          <w:fldData xml:space="preserve">PEVuZE5vdGU+PENpdGU+PEF1dGhvcj5DbGF1ZGVsPC9BdXRob3I+PFllYXI+MjAxMTwvWWVhcj48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PEVuZE5vdGU+PENpdGU+PEF1dGhvcj5DbGF1ZGVsPC9BdXRob3I+PFllYXI+MjAxMTwvWWVhcj48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A729A5">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9" w:tooltip="Zollner, 2010 #84" w:history="1">
        <w:r w:rsidR="00D313D2">
          <w:rPr>
            <w:rFonts w:asciiTheme="minorHAnsi" w:hAnsiTheme="minorHAnsi" w:cs="Lucida Grande"/>
            <w:noProof/>
            <w:color w:val="000000" w:themeColor="text1"/>
          </w:rPr>
          <w:t>99-101</w:t>
        </w:r>
      </w:hyperlink>
      <w:r w:rsidR="00D313D2">
        <w:rPr>
          <w:rFonts w:asciiTheme="minorHAnsi" w:hAnsiTheme="minorHAnsi" w:cs="Lucida Grande"/>
          <w:noProof/>
          <w:color w:val="000000" w:themeColor="text1"/>
        </w:rPr>
        <w:t>]</w:t>
      </w:r>
      <w:r w:rsidR="00A729A5">
        <w:rPr>
          <w:rFonts w:asciiTheme="minorHAnsi" w:hAnsiTheme="minorHAnsi" w:cs="Lucida Grande"/>
          <w:color w:val="000000" w:themeColor="text1"/>
        </w:rPr>
        <w:fldChar w:fldCharType="end"/>
      </w:r>
      <w:r w:rsidR="001174DE">
        <w:rPr>
          <w:rFonts w:asciiTheme="minorHAnsi" w:hAnsiTheme="minorHAnsi" w:cs="Lucida Grande"/>
          <w:color w:val="000000" w:themeColor="text1"/>
        </w:rPr>
        <w:t>.</w:t>
      </w:r>
      <w:r w:rsidR="00F47881">
        <w:rPr>
          <w:rFonts w:asciiTheme="minorHAnsi" w:hAnsiTheme="minorHAnsi" w:cs="Lucida Grande"/>
          <w:color w:val="000000" w:themeColor="text1"/>
        </w:rPr>
        <w:t xml:space="preserve"> Note that</w:t>
      </w:r>
      <w:r w:rsidR="00084642">
        <w:rPr>
          <w:rFonts w:asciiTheme="minorHAnsi" w:hAnsiTheme="minorHAnsi" w:cs="Lucida Grande"/>
          <w:color w:val="000000" w:themeColor="text1"/>
        </w:rPr>
        <w:t xml:space="preserve"> the transcription factors</w:t>
      </w:r>
      <w:r w:rsidR="00F47881">
        <w:rPr>
          <w:rFonts w:asciiTheme="minorHAnsi" w:hAnsiTheme="minorHAnsi" w:cs="Lucida Grande"/>
          <w:color w:val="000000" w:themeColor="text1"/>
        </w:rPr>
        <w:t xml:space="preserve"> AhR and Nrf1 are not </w:t>
      </w:r>
      <w:r w:rsidR="00524B7C">
        <w:rPr>
          <w:rFonts w:asciiTheme="minorHAnsi" w:hAnsiTheme="minorHAnsi" w:cs="Lucida Grande"/>
          <w:color w:val="000000" w:themeColor="text1"/>
        </w:rPr>
        <w:t xml:space="preserve">NRs, but are </w:t>
      </w:r>
      <w:r w:rsidR="00084642">
        <w:rPr>
          <w:rFonts w:asciiTheme="minorHAnsi" w:hAnsiTheme="minorHAnsi" w:cs="Lucida Grande"/>
          <w:color w:val="000000" w:themeColor="text1"/>
        </w:rPr>
        <w:t xml:space="preserve">often </w:t>
      </w:r>
      <w:r w:rsidR="00574A30">
        <w:rPr>
          <w:rFonts w:asciiTheme="minorHAnsi" w:hAnsiTheme="minorHAnsi" w:cs="Lucida Grande"/>
          <w:color w:val="000000" w:themeColor="text1"/>
        </w:rPr>
        <w:t xml:space="preserve">discussed </w:t>
      </w:r>
      <w:r w:rsidR="00524B7C">
        <w:rPr>
          <w:rFonts w:asciiTheme="minorHAnsi" w:hAnsiTheme="minorHAnsi" w:cs="Lucida Grande"/>
          <w:color w:val="000000" w:themeColor="text1"/>
        </w:rPr>
        <w:t>alongside them because of their closely related roles.</w:t>
      </w:r>
    </w:p>
    <w:p w14:paraId="2D2D9BDB" w14:textId="77777777" w:rsidR="00395351" w:rsidRDefault="00395351" w:rsidP="000603F9">
      <w:pPr>
        <w:pStyle w:val="NoSpacing"/>
        <w:rPr>
          <w:rFonts w:asciiTheme="minorHAnsi" w:hAnsiTheme="minorHAnsi" w:cs="Lucida Grande"/>
          <w:color w:val="000000" w:themeColor="text1"/>
        </w:rPr>
      </w:pPr>
    </w:p>
    <w:p w14:paraId="49C0E4AB" w14:textId="3CD2EE7B" w:rsidR="00395351" w:rsidRDefault="00167DE3" w:rsidP="000603F9">
      <w:pPr>
        <w:pStyle w:val="NoSpacing"/>
        <w:rPr>
          <w:rFonts w:asciiTheme="minorHAnsi" w:hAnsiTheme="minorHAnsi" w:cs="Lucida Grande"/>
          <w:color w:val="000000" w:themeColor="text1"/>
        </w:rPr>
      </w:pPr>
      <w:r>
        <w:rPr>
          <w:rFonts w:asciiTheme="minorHAnsi" w:hAnsiTheme="minorHAnsi" w:cs="Lucida Grande"/>
          <w:b/>
          <w:color w:val="000000" w:themeColor="text1"/>
        </w:rPr>
        <w:t>Table 9</w:t>
      </w:r>
      <w:r w:rsidR="00395351">
        <w:rPr>
          <w:rFonts w:asciiTheme="minorHAnsi" w:hAnsiTheme="minorHAnsi" w:cs="Lucida Grande"/>
          <w:color w:val="000000" w:themeColor="text1"/>
        </w:rPr>
        <w:t xml:space="preserve">. </w:t>
      </w:r>
      <w:r w:rsidR="00485E23">
        <w:rPr>
          <w:rFonts w:asciiTheme="minorHAnsi" w:hAnsiTheme="minorHAnsi" w:cs="Lucida Grande"/>
          <w:color w:val="000000" w:themeColor="text1"/>
        </w:rPr>
        <w:t>Nuclear Receptors with roles in the liver</w:t>
      </w:r>
      <w:r w:rsidR="00CE2091">
        <w:rPr>
          <w:rFonts w:asciiTheme="minorHAnsi" w:hAnsiTheme="minorHAnsi" w:cs="Lucida Grande"/>
          <w:color w:val="000000" w:themeColor="text1"/>
        </w:rPr>
        <w:t xml:space="preserve"> </w:t>
      </w:r>
      <w:r w:rsidR="00CE2091">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&lt;EndNote&gt;&lt;Cite&gt;&lt;Author&gt;Zollner&lt;/Author&gt;&lt;Year&gt;2010&lt;/Year&gt;&lt;RecNum&gt;84&lt;/RecNum&gt;&lt;DisplayText&gt;[99]&lt;/DisplayText&gt;&lt;record&gt;&lt;rec-number&gt;84&lt;/rec-number&gt;&lt;foreign-keys&gt;&lt;key app="EN" db-id="frrdwfw9b2tr0jevwpbvdvxv2evwzd20zfd5"&gt;84&lt;/key&gt;&lt;/foreign-keys&gt;&lt;ref-type name="Journal Article"&gt;17&lt;/ref-type&gt;&lt;contributors&gt;&lt;authors&gt;&lt;author&gt;Zollner, G.&lt;/author&gt;&lt;author&gt;Wagner, M.&lt;/author&gt;&lt;author&gt;Trauner, M.&lt;/author&gt;&lt;/authors&gt;&lt;/contributors&gt;&lt;auth-address&gt;Laboratory of Experimental and Molecular Hepatology, Division of Gastroenterology and Hepatology, Department of Internal Medicine, Medical University Graz, Auenbruggerplatz 15, A-8036 Graz, Austria.&lt;/auth-address&gt;&lt;titles&gt;&lt;title&gt;Nuclear receptors as drug targets in cholestasis and drug-induced hepatotoxicity&lt;/title&gt;&lt;secondary-title&gt;Pharmacol Ther&lt;/secondary-title&gt;&lt;alt-title&gt;Pharmacology &amp;amp; therapeutics&lt;/alt-title&gt;&lt;/titles&gt;&lt;periodical&gt;&lt;full-title&gt;Pharmacol Ther&lt;/full-title&gt;&lt;abbr-1&gt;Pharmacology &amp;amp; therapeutics&lt;/abbr-1&gt;&lt;/periodical&gt;&lt;alt-periodical&gt;&lt;full-title&gt;Pharmacol Ther&lt;/full-title&gt;&lt;abbr-1&gt;Pharmacology &amp;amp; therapeutics&lt;/abbr-1&gt;&lt;/alt-periodical&gt;&lt;pages&gt;228-43&lt;/pages&gt;&lt;volume&gt;126&lt;/volume&gt;&lt;number&gt;3&lt;/number&gt;&lt;edition&gt;2010/04/15&lt;/edition&gt;&lt;keywords&gt;&lt;keyword&gt;Animals&lt;/keyword&gt;&lt;keyword&gt;Cholestasis/drug therapy/*metabolism&lt;/keyword&gt;&lt;keyword&gt;Drug Delivery Systems/*methods&lt;/keyword&gt;&lt;keyword&gt;Drug-Induced Liver Injury/drug therapy/*metabolism&lt;/keyword&gt;&lt;keyword&gt;Drug-Related Side Effects and Adverse Reactions/drug therapy/metabolism&lt;/keyword&gt;&lt;keyword&gt;Humans&lt;/keyword&gt;&lt;keyword&gt;Liver/drug effects/metabolism/pathology&lt;/keyword&gt;&lt;keyword&gt;Receptors, Cytoplasmic and Nuclear/agonists/*metabolism&lt;/keyword&gt;&lt;keyword&gt;Xenobiotics/administration &amp;amp; dosage&lt;/keyword&gt;&lt;/keywords&gt;&lt;dates&gt;&lt;year&gt;2010&lt;/year&gt;&lt;pub-dates&gt;&lt;date&gt;Jun&lt;/date&gt;&lt;/pub-dates&gt;&lt;/dates&gt;&lt;isbn&gt;0163-7258&lt;/isbn&gt;&lt;accession-num&gt;20388526&lt;/accession-num&gt;&lt;urls&gt;&lt;/urls&gt;&lt;electronic-resource-num&gt;10.1016/j.pharmthera.2010.03.005&lt;/electronic-resource-num&gt;&lt;remote-database-provider&gt;NLM&lt;/remote-database-provider&gt;&lt;language&gt;eng&lt;/language&gt;&lt;/record&gt;&lt;/Cite&gt;&lt;/EndNote&gt;</w:instrText>
      </w:r>
      <w:r w:rsidR="00CE2091">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9" w:tooltip="Zollner, 2010 #84" w:history="1">
        <w:r w:rsidR="00D313D2">
          <w:rPr>
            <w:rFonts w:asciiTheme="minorHAnsi" w:hAnsiTheme="minorHAnsi" w:cs="Lucida Grande"/>
            <w:noProof/>
            <w:color w:val="000000" w:themeColor="text1"/>
          </w:rPr>
          <w:t>99</w:t>
        </w:r>
      </w:hyperlink>
      <w:r w:rsidR="00D313D2">
        <w:rPr>
          <w:rFonts w:asciiTheme="minorHAnsi" w:hAnsiTheme="minorHAnsi" w:cs="Lucida Grande"/>
          <w:noProof/>
          <w:color w:val="000000" w:themeColor="text1"/>
        </w:rPr>
        <w:t>]</w:t>
      </w:r>
      <w:r w:rsidR="00CE2091">
        <w:rPr>
          <w:rFonts w:asciiTheme="minorHAnsi" w:hAnsiTheme="minorHAnsi" w:cs="Lucida Grande"/>
          <w:color w:val="000000" w:themeColor="text1"/>
        </w:rPr>
        <w:fldChar w:fldCharType="end"/>
      </w:r>
      <w:r w:rsidR="00224991">
        <w:rPr>
          <w:rFonts w:asciiTheme="minorHAnsi" w:hAnsiTheme="minorHAnsi" w:cs="Lucida Grande"/>
          <w:color w:val="000000" w:themeColor="text1"/>
        </w:rPr>
        <w:t xml:space="preserve">; those </w:t>
      </w:r>
      <w:r w:rsidR="001F590C">
        <w:rPr>
          <w:rFonts w:asciiTheme="minorHAnsi" w:hAnsiTheme="minorHAnsi" w:cs="Lucida Grande"/>
          <w:color w:val="000000" w:themeColor="text1"/>
        </w:rPr>
        <w:t xml:space="preserve">believed to be most important for hepatotoxicity </w:t>
      </w:r>
      <w:r w:rsidR="00395351">
        <w:rPr>
          <w:rFonts w:asciiTheme="minorHAnsi" w:hAnsiTheme="minorHAnsi" w:cs="Lucida Grande"/>
          <w:color w:val="000000" w:themeColor="text1"/>
        </w:rPr>
        <w:t>are highlighted</w:t>
      </w:r>
      <w:ins w:id="5" w:author="Francis Atkinson" w:date="2015-01-08T13:08:00Z">
        <w:r w:rsidR="00A729A5">
          <w:rPr>
            <w:rFonts w:asciiTheme="minorHAnsi" w:hAnsiTheme="minorHAnsi" w:cs="Lucida Grande"/>
            <w:color w:val="000000" w:themeColor="text1"/>
          </w:rPr>
          <w:t xml:space="preserve"> </w:t>
        </w:r>
      </w:ins>
      <w:r w:rsidR="00A729A5">
        <w:rPr>
          <w:rFonts w:asciiTheme="minorHAnsi" w:hAnsiTheme="minorHAnsi" w:cs="Lucida Grande"/>
          <w:color w:val="000000" w:themeColor="text1"/>
        </w:rPr>
        <w:fldChar w:fldCharType="begin">
          <w:fldData xml:space="preserve">PEVuZE5vdGU+PENpdGU+PEF1dGhvcj5DbGF1ZGVsPC9BdXRob3I+PFllYXI+MjAxMTwvWWVhcj48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PEVuZE5vdGU+PENpdGU+PEF1dGhvcj5DbGF1ZGVsPC9BdXRob3I+PFllYXI+MjAxMTwvWWVhcj48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A729A5">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0" w:tooltip="Claudel, 2011 #83" w:history="1">
        <w:r w:rsidR="00D313D2">
          <w:rPr>
            <w:rFonts w:asciiTheme="minorHAnsi" w:hAnsiTheme="minorHAnsi" w:cs="Lucida Grande"/>
            <w:noProof/>
            <w:color w:val="000000" w:themeColor="text1"/>
          </w:rPr>
          <w:t>100</w:t>
        </w:r>
      </w:hyperlink>
      <w:r w:rsidR="00D313D2">
        <w:rPr>
          <w:rFonts w:asciiTheme="minorHAnsi" w:hAnsiTheme="minorHAnsi" w:cs="Lucida Grande"/>
          <w:noProof/>
          <w:color w:val="000000" w:themeColor="text1"/>
        </w:rPr>
        <w:t xml:space="preserve">, </w:t>
      </w:r>
      <w:hyperlink w:anchor="_ENREF_101" w:tooltip="Lopez-Velazquez, 2012 #85" w:history="1">
        <w:r w:rsidR="00D313D2">
          <w:rPr>
            <w:rFonts w:asciiTheme="minorHAnsi" w:hAnsiTheme="minorHAnsi" w:cs="Lucida Grande"/>
            <w:noProof/>
            <w:color w:val="000000" w:themeColor="text1"/>
          </w:rPr>
          <w:t>101</w:t>
        </w:r>
      </w:hyperlink>
      <w:r w:rsidR="00D313D2">
        <w:rPr>
          <w:rFonts w:asciiTheme="minorHAnsi" w:hAnsiTheme="minorHAnsi" w:cs="Lucida Grande"/>
          <w:noProof/>
          <w:color w:val="000000" w:themeColor="text1"/>
        </w:rPr>
        <w:t>]</w:t>
      </w:r>
      <w:r w:rsidR="00A729A5">
        <w:rPr>
          <w:rFonts w:asciiTheme="minorHAnsi" w:hAnsiTheme="minorHAnsi" w:cs="Lucida Grande"/>
          <w:color w:val="000000" w:themeColor="text1"/>
        </w:rPr>
        <w:fldChar w:fldCharType="end"/>
      </w:r>
      <w:r w:rsidR="00395351">
        <w:rPr>
          <w:rFonts w:asciiTheme="minorHAnsi" w:hAnsiTheme="minorHAnsi" w:cs="Lucida Grande"/>
          <w:color w:val="000000" w:themeColor="text1"/>
        </w:rPr>
        <w:t>.</w:t>
      </w:r>
    </w:p>
    <w:p w14:paraId="4D0146E0" w14:textId="77777777" w:rsidR="00D429E7" w:rsidRDefault="00D429E7" w:rsidP="000603F9">
      <w:pPr>
        <w:pStyle w:val="NoSpacing"/>
        <w:rPr>
          <w:rFonts w:asciiTheme="minorHAnsi" w:hAnsiTheme="minorHAnsi" w:cs="Lucida Grande"/>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4"/>
        <w:gridCol w:w="1898"/>
        <w:gridCol w:w="1052"/>
      </w:tblGrid>
      <w:tr w:rsidR="00395351" w14:paraId="2D60B10B" w14:textId="77777777" w:rsidTr="00CE7ADF">
        <w:trPr>
          <w:trHeight w:val="293"/>
          <w:jc w:val="center"/>
        </w:trPr>
        <w:tc>
          <w:tcPr>
            <w:tcW w:w="1474" w:type="dxa"/>
            <w:tcBorders>
              <w:bottom w:val="single" w:sz="4" w:space="0" w:color="auto"/>
            </w:tcBorders>
          </w:tcPr>
          <w:p w14:paraId="209ED6A3" w14:textId="7174CCE8" w:rsidR="00395351" w:rsidRPr="000E1E25" w:rsidRDefault="00395351" w:rsidP="000603F9">
            <w:pPr>
              <w:pStyle w:val="NoSpacing"/>
              <w:rPr>
                <w:b/>
                <w:sz w:val="16"/>
                <w:szCs w:val="16"/>
              </w:rPr>
            </w:pPr>
            <w:r w:rsidRPr="000E1E25">
              <w:rPr>
                <w:b/>
                <w:sz w:val="16"/>
                <w:szCs w:val="16"/>
              </w:rPr>
              <w:t>Name</w:t>
            </w:r>
          </w:p>
        </w:tc>
        <w:tc>
          <w:tcPr>
            <w:tcW w:w="1898" w:type="dxa"/>
            <w:tcBorders>
              <w:bottom w:val="single" w:sz="4" w:space="0" w:color="auto"/>
            </w:tcBorders>
          </w:tcPr>
          <w:p w14:paraId="089CF061" w14:textId="001CA678" w:rsidR="00395351" w:rsidRPr="000E1E25" w:rsidRDefault="0099726F" w:rsidP="000603F9">
            <w:pPr>
              <w:pStyle w:val="NoSpacing"/>
              <w:rPr>
                <w:b/>
                <w:sz w:val="16"/>
                <w:szCs w:val="16"/>
              </w:rPr>
            </w:pPr>
            <w:r>
              <w:rPr>
                <w:b/>
                <w:sz w:val="16"/>
                <w:szCs w:val="16"/>
              </w:rPr>
              <w:t>Systematic</w:t>
            </w:r>
            <w:r w:rsidR="00395351" w:rsidRPr="000E1E25">
              <w:rPr>
                <w:b/>
                <w:sz w:val="16"/>
                <w:szCs w:val="16"/>
              </w:rPr>
              <w:t xml:space="preserve"> Name</w:t>
            </w:r>
          </w:p>
        </w:tc>
        <w:tc>
          <w:tcPr>
            <w:tcW w:w="1052" w:type="dxa"/>
            <w:tcBorders>
              <w:bottom w:val="single" w:sz="4" w:space="0" w:color="auto"/>
            </w:tcBorders>
          </w:tcPr>
          <w:p w14:paraId="07BE5F75" w14:textId="15B3C8DE" w:rsidR="00395351" w:rsidRPr="000E1E25" w:rsidRDefault="00395351" w:rsidP="000603F9">
            <w:pPr>
              <w:pStyle w:val="NoSpacing"/>
              <w:rPr>
                <w:b/>
                <w:sz w:val="16"/>
                <w:szCs w:val="16"/>
              </w:rPr>
            </w:pPr>
            <w:r w:rsidRPr="000E1E25">
              <w:rPr>
                <w:b/>
                <w:sz w:val="16"/>
                <w:szCs w:val="16"/>
              </w:rPr>
              <w:t>Gene</w:t>
            </w:r>
          </w:p>
        </w:tc>
      </w:tr>
      <w:tr w:rsidR="00395351" w14:paraId="0D870E0E" w14:textId="77777777" w:rsidTr="000E1E25">
        <w:trPr>
          <w:trHeight w:val="257"/>
          <w:jc w:val="center"/>
        </w:trPr>
        <w:tc>
          <w:tcPr>
            <w:tcW w:w="1474" w:type="dxa"/>
            <w:tcBorders>
              <w:top w:val="single" w:sz="4" w:space="0" w:color="auto"/>
            </w:tcBorders>
            <w:shd w:val="clear" w:color="auto" w:fill="E6E6E6"/>
          </w:tcPr>
          <w:p w14:paraId="2261EE77" w14:textId="14A9AE9C"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FXR</w:t>
            </w:r>
          </w:p>
        </w:tc>
        <w:tc>
          <w:tcPr>
            <w:tcW w:w="1898" w:type="dxa"/>
            <w:tcBorders>
              <w:top w:val="single" w:sz="4" w:space="0" w:color="auto"/>
            </w:tcBorders>
            <w:shd w:val="clear" w:color="auto" w:fill="E6E6E6"/>
          </w:tcPr>
          <w:p w14:paraId="22060168" w14:textId="4C9C40EE"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NR1H4</w:t>
            </w:r>
          </w:p>
        </w:tc>
        <w:tc>
          <w:tcPr>
            <w:tcW w:w="1052" w:type="dxa"/>
            <w:tcBorders>
              <w:top w:val="single" w:sz="4" w:space="0" w:color="auto"/>
            </w:tcBorders>
            <w:shd w:val="clear" w:color="auto" w:fill="E6E6E6"/>
          </w:tcPr>
          <w:p w14:paraId="5B70B2C5" w14:textId="2173D563"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NR1H4</w:t>
            </w:r>
          </w:p>
        </w:tc>
      </w:tr>
      <w:tr w:rsidR="00395351" w14:paraId="3C4FFD7B" w14:textId="77777777" w:rsidTr="000E1E25">
        <w:trPr>
          <w:trHeight w:val="257"/>
          <w:jc w:val="center"/>
        </w:trPr>
        <w:tc>
          <w:tcPr>
            <w:tcW w:w="1474" w:type="dxa"/>
          </w:tcPr>
          <w:p w14:paraId="1132E470" w14:textId="73CDF228"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SHP</w:t>
            </w:r>
          </w:p>
        </w:tc>
        <w:tc>
          <w:tcPr>
            <w:tcW w:w="1898" w:type="dxa"/>
          </w:tcPr>
          <w:p w14:paraId="68725CC0" w14:textId="3ECFD567"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NR0B2</w:t>
            </w:r>
          </w:p>
        </w:tc>
        <w:tc>
          <w:tcPr>
            <w:tcW w:w="1052" w:type="dxa"/>
          </w:tcPr>
          <w:p w14:paraId="065D1735" w14:textId="463AA769"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NR0B2</w:t>
            </w:r>
          </w:p>
        </w:tc>
      </w:tr>
      <w:tr w:rsidR="00395351" w14:paraId="238F164C" w14:textId="77777777" w:rsidTr="000E1E25">
        <w:trPr>
          <w:trHeight w:val="257"/>
          <w:jc w:val="center"/>
        </w:trPr>
        <w:tc>
          <w:tcPr>
            <w:tcW w:w="1474" w:type="dxa"/>
            <w:shd w:val="clear" w:color="auto" w:fill="E6E6E6"/>
          </w:tcPr>
          <w:p w14:paraId="63BC3E7C" w14:textId="53353C90"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PXR</w:t>
            </w:r>
          </w:p>
        </w:tc>
        <w:tc>
          <w:tcPr>
            <w:tcW w:w="1898" w:type="dxa"/>
            <w:shd w:val="clear" w:color="auto" w:fill="E6E6E6"/>
          </w:tcPr>
          <w:p w14:paraId="47B5FCFA" w14:textId="3C613CD9"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NR1I2</w:t>
            </w:r>
          </w:p>
        </w:tc>
        <w:tc>
          <w:tcPr>
            <w:tcW w:w="1052" w:type="dxa"/>
            <w:shd w:val="clear" w:color="auto" w:fill="E6E6E6"/>
          </w:tcPr>
          <w:p w14:paraId="2BB6EC2C" w14:textId="7968372E"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NR1I2</w:t>
            </w:r>
          </w:p>
        </w:tc>
      </w:tr>
      <w:tr w:rsidR="00395351" w14:paraId="0E40731A" w14:textId="77777777" w:rsidTr="000E1E25">
        <w:trPr>
          <w:trHeight w:val="257"/>
          <w:jc w:val="center"/>
        </w:trPr>
        <w:tc>
          <w:tcPr>
            <w:tcW w:w="1474" w:type="dxa"/>
            <w:shd w:val="clear" w:color="auto" w:fill="E6E6E6"/>
          </w:tcPr>
          <w:p w14:paraId="435731EF" w14:textId="2E19E48F"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CAR</w:t>
            </w:r>
          </w:p>
        </w:tc>
        <w:tc>
          <w:tcPr>
            <w:tcW w:w="1898" w:type="dxa"/>
            <w:shd w:val="clear" w:color="auto" w:fill="E6E6E6"/>
          </w:tcPr>
          <w:p w14:paraId="03236CE1" w14:textId="32621DBD"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NR1I3</w:t>
            </w:r>
          </w:p>
        </w:tc>
        <w:tc>
          <w:tcPr>
            <w:tcW w:w="1052" w:type="dxa"/>
            <w:shd w:val="clear" w:color="auto" w:fill="E6E6E6"/>
          </w:tcPr>
          <w:p w14:paraId="0114990F" w14:textId="791BA2B0"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NR1I3</w:t>
            </w:r>
          </w:p>
        </w:tc>
      </w:tr>
      <w:tr w:rsidR="00395351" w14:paraId="2725CB4A" w14:textId="77777777" w:rsidTr="000E1E25">
        <w:trPr>
          <w:trHeight w:val="243"/>
          <w:jc w:val="center"/>
        </w:trPr>
        <w:tc>
          <w:tcPr>
            <w:tcW w:w="1474" w:type="dxa"/>
          </w:tcPr>
          <w:p w14:paraId="598C5BB8" w14:textId="343D41A2"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VDR</w:t>
            </w:r>
          </w:p>
        </w:tc>
        <w:tc>
          <w:tcPr>
            <w:tcW w:w="1898" w:type="dxa"/>
          </w:tcPr>
          <w:p w14:paraId="78A78028" w14:textId="2D0BBBE5"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NR1I1</w:t>
            </w:r>
          </w:p>
        </w:tc>
        <w:tc>
          <w:tcPr>
            <w:tcW w:w="1052" w:type="dxa"/>
          </w:tcPr>
          <w:p w14:paraId="4CEC7A8A" w14:textId="36340414"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VDR</w:t>
            </w:r>
          </w:p>
        </w:tc>
      </w:tr>
      <w:tr w:rsidR="00395351" w14:paraId="516C6D88" w14:textId="77777777" w:rsidTr="000E1E25">
        <w:trPr>
          <w:trHeight w:val="257"/>
          <w:jc w:val="center"/>
        </w:trPr>
        <w:tc>
          <w:tcPr>
            <w:tcW w:w="1474" w:type="dxa"/>
          </w:tcPr>
          <w:p w14:paraId="6FF49079" w14:textId="048D3C79"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HNF4α</w:t>
            </w:r>
          </w:p>
        </w:tc>
        <w:tc>
          <w:tcPr>
            <w:tcW w:w="1898" w:type="dxa"/>
          </w:tcPr>
          <w:p w14:paraId="145773D0" w14:textId="3955B331"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NR2A1</w:t>
            </w:r>
          </w:p>
        </w:tc>
        <w:tc>
          <w:tcPr>
            <w:tcW w:w="1052" w:type="dxa"/>
          </w:tcPr>
          <w:p w14:paraId="7A029DCB" w14:textId="27C83259"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HNF4A</w:t>
            </w:r>
          </w:p>
        </w:tc>
      </w:tr>
      <w:tr w:rsidR="00395351" w14:paraId="0C9A448F" w14:textId="77777777" w:rsidTr="000E1E25">
        <w:trPr>
          <w:trHeight w:val="257"/>
          <w:jc w:val="center"/>
        </w:trPr>
        <w:tc>
          <w:tcPr>
            <w:tcW w:w="1474" w:type="dxa"/>
          </w:tcPr>
          <w:p w14:paraId="47B2CCC1" w14:textId="4640481D"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LRH1</w:t>
            </w:r>
          </w:p>
        </w:tc>
        <w:tc>
          <w:tcPr>
            <w:tcW w:w="1898" w:type="dxa"/>
          </w:tcPr>
          <w:p w14:paraId="3165D37E" w14:textId="2B1B5AD3"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NR5A2</w:t>
            </w:r>
          </w:p>
        </w:tc>
        <w:tc>
          <w:tcPr>
            <w:tcW w:w="1052" w:type="dxa"/>
          </w:tcPr>
          <w:p w14:paraId="2A6F5846" w14:textId="537825C5"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NR5A2</w:t>
            </w:r>
          </w:p>
        </w:tc>
      </w:tr>
      <w:tr w:rsidR="00395351" w14:paraId="4F7B7B43" w14:textId="77777777" w:rsidTr="000E1E25">
        <w:trPr>
          <w:trHeight w:val="257"/>
          <w:jc w:val="center"/>
        </w:trPr>
        <w:tc>
          <w:tcPr>
            <w:tcW w:w="1474" w:type="dxa"/>
            <w:shd w:val="clear" w:color="auto" w:fill="E6E6E6"/>
          </w:tcPr>
          <w:p w14:paraId="1544CE3C" w14:textId="434DDD98"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PPARα</w:t>
            </w:r>
          </w:p>
        </w:tc>
        <w:tc>
          <w:tcPr>
            <w:tcW w:w="1898" w:type="dxa"/>
            <w:shd w:val="clear" w:color="auto" w:fill="E6E6E6"/>
          </w:tcPr>
          <w:p w14:paraId="0BA894B0" w14:textId="1D3AE0B2"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NR1C1</w:t>
            </w:r>
          </w:p>
        </w:tc>
        <w:tc>
          <w:tcPr>
            <w:tcW w:w="1052" w:type="dxa"/>
            <w:shd w:val="clear" w:color="auto" w:fill="E6E6E6"/>
          </w:tcPr>
          <w:p w14:paraId="5D5CE2F3" w14:textId="76CAC349"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PPARA</w:t>
            </w:r>
          </w:p>
        </w:tc>
      </w:tr>
      <w:tr w:rsidR="00395351" w14:paraId="5C1179BA" w14:textId="77777777" w:rsidTr="000E1E25">
        <w:trPr>
          <w:trHeight w:val="257"/>
          <w:jc w:val="center"/>
        </w:trPr>
        <w:tc>
          <w:tcPr>
            <w:tcW w:w="1474" w:type="dxa"/>
          </w:tcPr>
          <w:p w14:paraId="4F34A443" w14:textId="5BB2B151"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PPARγ</w:t>
            </w:r>
          </w:p>
        </w:tc>
        <w:tc>
          <w:tcPr>
            <w:tcW w:w="1898" w:type="dxa"/>
          </w:tcPr>
          <w:p w14:paraId="318E7FE6" w14:textId="71495C8B"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NR1C3</w:t>
            </w:r>
          </w:p>
        </w:tc>
        <w:tc>
          <w:tcPr>
            <w:tcW w:w="1052" w:type="dxa"/>
          </w:tcPr>
          <w:p w14:paraId="42CD6110" w14:textId="267044D2"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PPARG</w:t>
            </w:r>
          </w:p>
        </w:tc>
      </w:tr>
      <w:tr w:rsidR="00395351" w14:paraId="61A174B8" w14:textId="77777777" w:rsidTr="000E1E25">
        <w:trPr>
          <w:trHeight w:val="257"/>
          <w:jc w:val="center"/>
        </w:trPr>
        <w:tc>
          <w:tcPr>
            <w:tcW w:w="1474" w:type="dxa"/>
            <w:shd w:val="clear" w:color="auto" w:fill="E6E6E6"/>
          </w:tcPr>
          <w:p w14:paraId="2577C963" w14:textId="3C0CFDBD"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LXRα</w:t>
            </w:r>
          </w:p>
        </w:tc>
        <w:tc>
          <w:tcPr>
            <w:tcW w:w="1898" w:type="dxa"/>
            <w:shd w:val="clear" w:color="auto" w:fill="E6E6E6"/>
          </w:tcPr>
          <w:p w14:paraId="7F759541" w14:textId="596F0025"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NR1H3</w:t>
            </w:r>
          </w:p>
        </w:tc>
        <w:tc>
          <w:tcPr>
            <w:tcW w:w="1052" w:type="dxa"/>
            <w:shd w:val="clear" w:color="auto" w:fill="E6E6E6"/>
          </w:tcPr>
          <w:p w14:paraId="5CEBEAF4" w14:textId="12656608"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NR1H3</w:t>
            </w:r>
          </w:p>
        </w:tc>
      </w:tr>
      <w:tr w:rsidR="00395351" w14:paraId="75BFE6B4" w14:textId="77777777" w:rsidTr="00C54409">
        <w:trPr>
          <w:trHeight w:val="257"/>
          <w:jc w:val="center"/>
        </w:trPr>
        <w:tc>
          <w:tcPr>
            <w:tcW w:w="1474" w:type="dxa"/>
          </w:tcPr>
          <w:p w14:paraId="0A07AE22" w14:textId="57080B89"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LXRβ</w:t>
            </w:r>
          </w:p>
        </w:tc>
        <w:tc>
          <w:tcPr>
            <w:tcW w:w="1898" w:type="dxa"/>
          </w:tcPr>
          <w:p w14:paraId="63B0086B" w14:textId="6AAF5D4F"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NR1H2</w:t>
            </w:r>
          </w:p>
        </w:tc>
        <w:tc>
          <w:tcPr>
            <w:tcW w:w="1052" w:type="dxa"/>
          </w:tcPr>
          <w:p w14:paraId="733FE84E" w14:textId="649B9808"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NR1H2</w:t>
            </w:r>
          </w:p>
        </w:tc>
      </w:tr>
      <w:tr w:rsidR="00395351" w14:paraId="0D583DA3" w14:textId="77777777" w:rsidTr="00C54409">
        <w:trPr>
          <w:trHeight w:val="257"/>
          <w:jc w:val="center"/>
        </w:trPr>
        <w:tc>
          <w:tcPr>
            <w:tcW w:w="1474" w:type="dxa"/>
            <w:shd w:val="clear" w:color="auto" w:fill="auto"/>
          </w:tcPr>
          <w:p w14:paraId="5E0276A8" w14:textId="4024602B"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GR</w:t>
            </w:r>
          </w:p>
        </w:tc>
        <w:tc>
          <w:tcPr>
            <w:tcW w:w="1898" w:type="dxa"/>
            <w:shd w:val="clear" w:color="auto" w:fill="auto"/>
          </w:tcPr>
          <w:p w14:paraId="1F8F0132" w14:textId="4E8A35BA"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NR3C1</w:t>
            </w:r>
          </w:p>
        </w:tc>
        <w:tc>
          <w:tcPr>
            <w:tcW w:w="1052" w:type="dxa"/>
            <w:shd w:val="clear" w:color="auto" w:fill="auto"/>
          </w:tcPr>
          <w:p w14:paraId="4C2D9FCC" w14:textId="273BEDD3"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NR3C1</w:t>
            </w:r>
          </w:p>
        </w:tc>
      </w:tr>
      <w:tr w:rsidR="003E65B3" w:rsidRPr="000115EB" w14:paraId="010DB108" w14:textId="77777777" w:rsidTr="005D111E">
        <w:trPr>
          <w:trHeight w:val="257"/>
          <w:jc w:val="center"/>
        </w:trPr>
        <w:tc>
          <w:tcPr>
            <w:tcW w:w="1474" w:type="dxa"/>
            <w:shd w:val="clear" w:color="auto" w:fill="auto"/>
          </w:tcPr>
          <w:p w14:paraId="116A27C9" w14:textId="272C777E" w:rsidR="003E65B3" w:rsidRPr="000115EB" w:rsidRDefault="003E65B3" w:rsidP="000603F9">
            <w:pPr>
              <w:pStyle w:val="NoSpacing"/>
              <w:rPr>
                <w:sz w:val="16"/>
                <w:szCs w:val="16"/>
              </w:rPr>
            </w:pPr>
            <w:r w:rsidRPr="004F26AF">
              <w:rPr>
                <w:sz w:val="16"/>
                <w:szCs w:val="16"/>
              </w:rPr>
              <w:t>RAR</w:t>
            </w:r>
            <w:r w:rsidR="004C7373" w:rsidRPr="000115EB">
              <w:rPr>
                <w:sz w:val="16"/>
                <w:szCs w:val="16"/>
              </w:rPr>
              <w:t>α</w:t>
            </w:r>
          </w:p>
        </w:tc>
        <w:tc>
          <w:tcPr>
            <w:tcW w:w="1898" w:type="dxa"/>
            <w:shd w:val="clear" w:color="auto" w:fill="auto"/>
          </w:tcPr>
          <w:p w14:paraId="3084FD32" w14:textId="53CF30F2" w:rsidR="003E65B3" w:rsidRPr="005D111E" w:rsidRDefault="004C7373" w:rsidP="00395351">
            <w:pPr>
              <w:pStyle w:val="NoSpacing"/>
              <w:rPr>
                <w:sz w:val="16"/>
                <w:szCs w:val="16"/>
                <w:lang w:val="en-GB"/>
              </w:rPr>
            </w:pPr>
            <w:r w:rsidRPr="005D111E">
              <w:rPr>
                <w:bCs/>
                <w:sz w:val="16"/>
                <w:szCs w:val="16"/>
                <w:lang w:val="en-GB"/>
              </w:rPr>
              <w:t>NR1B1</w:t>
            </w:r>
          </w:p>
        </w:tc>
        <w:tc>
          <w:tcPr>
            <w:tcW w:w="1052" w:type="dxa"/>
            <w:shd w:val="clear" w:color="auto" w:fill="auto"/>
          </w:tcPr>
          <w:p w14:paraId="78F24353" w14:textId="5C7A161F" w:rsidR="003E65B3" w:rsidRPr="000115EB" w:rsidRDefault="004C7373" w:rsidP="000603F9">
            <w:pPr>
              <w:pStyle w:val="NoSpacing"/>
              <w:rPr>
                <w:sz w:val="16"/>
                <w:szCs w:val="16"/>
              </w:rPr>
            </w:pPr>
            <w:r w:rsidRPr="000115EB">
              <w:rPr>
                <w:sz w:val="16"/>
                <w:szCs w:val="16"/>
              </w:rPr>
              <w:t>RARA</w:t>
            </w:r>
          </w:p>
        </w:tc>
      </w:tr>
      <w:tr w:rsidR="00395351" w14:paraId="333B4C69" w14:textId="77777777" w:rsidTr="000E1E25">
        <w:trPr>
          <w:trHeight w:val="257"/>
          <w:jc w:val="center"/>
        </w:trPr>
        <w:tc>
          <w:tcPr>
            <w:tcW w:w="1474" w:type="dxa"/>
            <w:shd w:val="clear" w:color="auto" w:fill="E6E6E6"/>
          </w:tcPr>
          <w:p w14:paraId="0D41589B" w14:textId="411F758B"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AhR</w:t>
            </w:r>
          </w:p>
        </w:tc>
        <w:tc>
          <w:tcPr>
            <w:tcW w:w="1898" w:type="dxa"/>
            <w:shd w:val="clear" w:color="auto" w:fill="E6E6E6"/>
          </w:tcPr>
          <w:p w14:paraId="1EF0E33D" w14:textId="17C66FC0" w:rsidR="00395351" w:rsidRPr="000E1E25" w:rsidRDefault="00395351" w:rsidP="00395351">
            <w:pPr>
              <w:pStyle w:val="NoSpacing"/>
              <w:rPr>
                <w:rFonts w:asciiTheme="minorHAnsi" w:hAnsiTheme="minorHAnsi" w:cs="Lucida Grande"/>
                <w:color w:val="000000" w:themeColor="text1"/>
                <w:sz w:val="16"/>
                <w:szCs w:val="16"/>
              </w:rPr>
            </w:pPr>
            <w:r w:rsidRPr="000E1E25">
              <w:rPr>
                <w:sz w:val="16"/>
                <w:szCs w:val="16"/>
              </w:rPr>
              <w:t>n/a</w:t>
            </w:r>
          </w:p>
        </w:tc>
        <w:tc>
          <w:tcPr>
            <w:tcW w:w="1052" w:type="dxa"/>
            <w:shd w:val="clear" w:color="auto" w:fill="E6E6E6"/>
          </w:tcPr>
          <w:p w14:paraId="1A4A6617" w14:textId="4F89D477"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AHR</w:t>
            </w:r>
          </w:p>
        </w:tc>
      </w:tr>
      <w:tr w:rsidR="00395351" w14:paraId="20B843A0" w14:textId="77777777" w:rsidTr="000E1E25">
        <w:trPr>
          <w:trHeight w:val="243"/>
          <w:jc w:val="center"/>
        </w:trPr>
        <w:tc>
          <w:tcPr>
            <w:tcW w:w="1474" w:type="dxa"/>
          </w:tcPr>
          <w:p w14:paraId="04EF19A3" w14:textId="1C718597" w:rsidR="00395351" w:rsidRPr="000E1E25" w:rsidRDefault="00395351" w:rsidP="000603F9">
            <w:pPr>
              <w:pStyle w:val="NoSpacing"/>
              <w:rPr>
                <w:rFonts w:asciiTheme="minorHAnsi" w:hAnsiTheme="minorHAnsi" w:cs="Lucida Grande"/>
                <w:color w:val="000000" w:themeColor="text1"/>
                <w:sz w:val="16"/>
                <w:szCs w:val="16"/>
              </w:rPr>
            </w:pPr>
            <w:r w:rsidRPr="000E1E25">
              <w:rPr>
                <w:sz w:val="16"/>
                <w:szCs w:val="16"/>
              </w:rPr>
              <w:t>Nrf2</w:t>
            </w:r>
          </w:p>
        </w:tc>
        <w:tc>
          <w:tcPr>
            <w:tcW w:w="1898" w:type="dxa"/>
          </w:tcPr>
          <w:p w14:paraId="63B72C3F" w14:textId="315B5486" w:rsidR="00395351" w:rsidRPr="000E1E25" w:rsidRDefault="00395351" w:rsidP="00395351">
            <w:pPr>
              <w:pStyle w:val="NoSpacing"/>
              <w:rPr>
                <w:rFonts w:asciiTheme="minorHAnsi" w:hAnsiTheme="minorHAnsi" w:cs="Lucida Grande"/>
                <w:color w:val="000000" w:themeColor="text1"/>
                <w:sz w:val="16"/>
                <w:szCs w:val="16"/>
              </w:rPr>
            </w:pPr>
            <w:r w:rsidRPr="000E1E25">
              <w:rPr>
                <w:sz w:val="16"/>
                <w:szCs w:val="16"/>
              </w:rPr>
              <w:t>n/a</w:t>
            </w:r>
          </w:p>
        </w:tc>
        <w:tc>
          <w:tcPr>
            <w:tcW w:w="1052" w:type="dxa"/>
          </w:tcPr>
          <w:p w14:paraId="05296946" w14:textId="41C20073" w:rsidR="00395351" w:rsidRPr="000E1E25" w:rsidRDefault="00284A27" w:rsidP="000603F9">
            <w:pPr>
              <w:pStyle w:val="NoSpacing"/>
              <w:rPr>
                <w:rFonts w:asciiTheme="minorHAnsi" w:hAnsiTheme="minorHAnsi" w:cs="Lucida Grande"/>
                <w:color w:val="000000" w:themeColor="text1"/>
                <w:sz w:val="16"/>
                <w:szCs w:val="16"/>
              </w:rPr>
            </w:pPr>
            <w:r>
              <w:rPr>
                <w:sz w:val="16"/>
                <w:szCs w:val="16"/>
              </w:rPr>
              <w:t>NFE2L2</w:t>
            </w:r>
          </w:p>
        </w:tc>
      </w:tr>
    </w:tbl>
    <w:p w14:paraId="4508ECEC" w14:textId="77777777" w:rsidR="00D429E7" w:rsidRDefault="00D429E7" w:rsidP="000603F9">
      <w:pPr>
        <w:pStyle w:val="NoSpacing"/>
        <w:rPr>
          <w:rFonts w:asciiTheme="minorHAnsi" w:hAnsiTheme="minorHAnsi" w:cs="Lucida Grande"/>
          <w:color w:val="000000" w:themeColor="text1"/>
        </w:rPr>
      </w:pPr>
    </w:p>
    <w:p w14:paraId="72C2DDE9" w14:textId="688D547C" w:rsidR="007D68CB" w:rsidRPr="006C2956" w:rsidRDefault="007D68CB"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Note that, as with other types of receptors, ligands for NRs can be agonists, antagonists and possibly inverse agonists. Proper annotation of compound-receptor </w:t>
      </w:r>
      <w:r w:rsidR="0043261C">
        <w:rPr>
          <w:rFonts w:asciiTheme="minorHAnsi" w:hAnsiTheme="minorHAnsi" w:cs="Lucida Grande"/>
          <w:color w:val="000000" w:themeColor="text1"/>
        </w:rPr>
        <w:t xml:space="preserve">activity </w:t>
      </w:r>
      <w:r>
        <w:rPr>
          <w:rFonts w:asciiTheme="minorHAnsi" w:hAnsiTheme="minorHAnsi" w:cs="Lucida Grande"/>
          <w:color w:val="000000" w:themeColor="text1"/>
        </w:rPr>
        <w:t>data</w:t>
      </w:r>
      <w:r w:rsidR="0043261C">
        <w:rPr>
          <w:rFonts w:asciiTheme="minorHAnsi" w:hAnsiTheme="minorHAnsi" w:cs="Lucida Grande"/>
          <w:color w:val="000000" w:themeColor="text1"/>
        </w:rPr>
        <w:t xml:space="preserve"> with the mode of interaction is thus</w:t>
      </w:r>
      <w:r>
        <w:rPr>
          <w:rFonts w:asciiTheme="minorHAnsi" w:hAnsiTheme="minorHAnsi" w:cs="Lucida Grande"/>
          <w:color w:val="000000" w:themeColor="text1"/>
        </w:rPr>
        <w:t xml:space="preserve"> crucial for proper interpretation and modeling.</w:t>
      </w:r>
    </w:p>
    <w:p w14:paraId="0F8D5733" w14:textId="77777777" w:rsidR="00D71EC9" w:rsidRDefault="00D71EC9" w:rsidP="000603F9">
      <w:pPr>
        <w:pStyle w:val="NoSpacing"/>
        <w:rPr>
          <w:rFonts w:asciiTheme="minorHAnsi" w:hAnsiTheme="minorHAnsi" w:cs="Lucida Grande"/>
          <w:color w:val="000000" w:themeColor="text1"/>
        </w:rPr>
      </w:pPr>
    </w:p>
    <w:p w14:paraId="56292D35" w14:textId="0AA0C741" w:rsidR="00B3131A" w:rsidRPr="00B3131A" w:rsidRDefault="00B3131A" w:rsidP="000603F9">
      <w:pPr>
        <w:pStyle w:val="NoSpacing"/>
        <w:rPr>
          <w:rFonts w:asciiTheme="minorHAnsi" w:hAnsiTheme="minorHAnsi" w:cs="Lucida Grande"/>
          <w:b/>
          <w:color w:val="000000" w:themeColor="text1"/>
        </w:rPr>
      </w:pPr>
      <w:r w:rsidRPr="00B3131A">
        <w:rPr>
          <w:rFonts w:asciiTheme="minorHAnsi" w:hAnsiTheme="minorHAnsi" w:cs="Lucida Grande"/>
          <w:b/>
          <w:color w:val="000000" w:themeColor="text1"/>
        </w:rPr>
        <w:t>Other targets</w:t>
      </w:r>
      <w:r w:rsidR="00B34910">
        <w:rPr>
          <w:rFonts w:asciiTheme="minorHAnsi" w:hAnsiTheme="minorHAnsi" w:cs="Lucida Grande"/>
          <w:b/>
          <w:color w:val="000000" w:themeColor="text1"/>
        </w:rPr>
        <w:t xml:space="preserve"> </w:t>
      </w:r>
    </w:p>
    <w:p w14:paraId="25E52BA3" w14:textId="77777777" w:rsidR="00457EAA" w:rsidRDefault="00457EAA" w:rsidP="000603F9">
      <w:pPr>
        <w:pStyle w:val="NoSpacing"/>
        <w:rPr>
          <w:rFonts w:asciiTheme="minorHAnsi" w:hAnsiTheme="minorHAnsi" w:cs="Lucida Grande"/>
          <w:color w:val="000000" w:themeColor="text1"/>
        </w:rPr>
      </w:pPr>
    </w:p>
    <w:p w14:paraId="3B3C683E" w14:textId="292CED2E" w:rsidR="00B34910" w:rsidRDefault="00AE1DE4"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The Cerep ADR P</w:t>
      </w:r>
      <w:r w:rsidR="00B34910">
        <w:rPr>
          <w:rFonts w:asciiTheme="minorHAnsi" w:hAnsiTheme="minorHAnsi" w:cs="Lucida Grande"/>
          <w:color w:val="000000" w:themeColor="text1"/>
        </w:rPr>
        <w:t>anel</w:t>
      </w:r>
      <w:r w:rsidR="007A57F5">
        <w:rPr>
          <w:rFonts w:asciiTheme="minorHAnsi" w:hAnsiTheme="minorHAnsi" w:cs="Lucida Grande"/>
          <w:color w:val="000000" w:themeColor="text1"/>
          <w:vertAlign w:val="superscript"/>
        </w:rPr>
        <w:t xml:space="preserve"> </w:t>
      </w:r>
      <w:r w:rsidR="007A57F5" w:rsidRPr="007A57F5">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&lt;EndNote&gt;&lt;Cite&gt;&lt;Author&gt;Cerep&lt;/Author&gt;&lt;Year&gt;2104&lt;/Year&gt;&lt;RecNum&gt;28&lt;/RecNum&gt;&lt;DisplayText&gt;[26]&lt;/DisplayText&gt;&lt;record&gt;&lt;rec-number&gt;28&lt;/rec-number&gt;&lt;foreign-keys&gt;&lt;key app="EN" db-id="frrdwfw9b2tr0jevwpbvdvxv2evwzd20zfd5"&gt;28&lt;/key&gt;&lt;/foreign-keys&gt;&lt;ref-type name="Web Page"&gt;12&lt;/ref-type&gt;&lt;contributors&gt;&lt;authors&gt;&lt;author&gt;Cerep&lt;/author&gt;&lt;/authors&gt;&lt;/contributors&gt;&lt;titles&gt;&lt;title&gt;ADR Panel&lt;/title&gt;&lt;/titles&gt;&lt;dates&gt;&lt;year&gt;2104&lt;/year&gt;&lt;/dates&gt;&lt;urls&gt;&lt;related-urls&gt;&lt;url&gt;http://www.cerep.fr/cerep/users/pages/Downloads/Documents/Marketing/Pharmacology%20&amp;amp;%20ADME/OTP/ADRPanel.pdf&lt;/url&gt;&lt;/related-urls&gt;&lt;/urls&gt;&lt;/record&gt;&lt;/Cite&gt;&lt;/EndNote&gt;</w:instrText>
      </w:r>
      <w:r w:rsidR="007A57F5" w:rsidRPr="007A57F5">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26" w:tooltip="Cerep, 2104 #28" w:history="1">
        <w:r w:rsidR="00D313D2">
          <w:rPr>
            <w:rFonts w:asciiTheme="minorHAnsi" w:hAnsiTheme="minorHAnsi" w:cs="Lucida Grande"/>
            <w:noProof/>
            <w:color w:val="000000" w:themeColor="text1"/>
          </w:rPr>
          <w:t>26</w:t>
        </w:r>
      </w:hyperlink>
      <w:r w:rsidR="00623DAA">
        <w:rPr>
          <w:rFonts w:asciiTheme="minorHAnsi" w:hAnsiTheme="minorHAnsi" w:cs="Lucida Grande"/>
          <w:noProof/>
          <w:color w:val="000000" w:themeColor="text1"/>
        </w:rPr>
        <w:t>]</w:t>
      </w:r>
      <w:r w:rsidR="007A57F5" w:rsidRPr="007A57F5">
        <w:rPr>
          <w:rFonts w:asciiTheme="minorHAnsi" w:hAnsiTheme="minorHAnsi" w:cs="Lucida Grande"/>
          <w:color w:val="000000" w:themeColor="text1"/>
        </w:rPr>
        <w:fldChar w:fldCharType="end"/>
      </w:r>
      <w:r w:rsidR="007A57F5">
        <w:rPr>
          <w:rFonts w:asciiTheme="minorHAnsi" w:hAnsiTheme="minorHAnsi" w:cs="Lucida Grande"/>
          <w:color w:val="000000" w:themeColor="text1"/>
        </w:rPr>
        <w:t xml:space="preserve"> </w:t>
      </w:r>
      <w:r w:rsidR="00B34910">
        <w:rPr>
          <w:rFonts w:asciiTheme="minorHAnsi" w:hAnsiTheme="minorHAnsi" w:cs="Lucida Grande"/>
          <w:color w:val="000000" w:themeColor="text1"/>
        </w:rPr>
        <w:t>contains targets flagged as relevant to liver toxicity as well as heart toxicity, although the lists overlap heavily.</w:t>
      </w:r>
      <w:r w:rsidR="00C977DD">
        <w:rPr>
          <w:rFonts w:asciiTheme="minorHAnsi" w:hAnsiTheme="minorHAnsi" w:cs="Lucida Grande"/>
          <w:color w:val="000000" w:themeColor="text1"/>
        </w:rPr>
        <w:t xml:space="preserve"> The li</w:t>
      </w:r>
      <w:r w:rsidR="00940D98">
        <w:rPr>
          <w:rFonts w:asciiTheme="minorHAnsi" w:hAnsiTheme="minorHAnsi" w:cs="Lucida Grande"/>
          <w:color w:val="000000" w:themeColor="text1"/>
        </w:rPr>
        <w:t>v</w:t>
      </w:r>
      <w:r w:rsidR="00E16E0A">
        <w:rPr>
          <w:rFonts w:asciiTheme="minorHAnsi" w:hAnsiTheme="minorHAnsi" w:cs="Lucida Grande"/>
          <w:color w:val="000000" w:themeColor="text1"/>
        </w:rPr>
        <w:t xml:space="preserve">er </w:t>
      </w:r>
      <w:r w:rsidR="004D4BB4">
        <w:rPr>
          <w:rFonts w:asciiTheme="minorHAnsi" w:hAnsiTheme="minorHAnsi" w:cs="Lucida Grande"/>
          <w:color w:val="000000" w:themeColor="text1"/>
        </w:rPr>
        <w:t>anti-</w:t>
      </w:r>
      <w:r w:rsidR="00E16E0A">
        <w:rPr>
          <w:rFonts w:asciiTheme="minorHAnsi" w:hAnsiTheme="minorHAnsi" w:cs="Lucida Grande"/>
          <w:color w:val="000000" w:themeColor="text1"/>
        </w:rPr>
        <w:t xml:space="preserve">targets are shown in </w:t>
      </w:r>
      <w:r w:rsidR="00167DE3">
        <w:rPr>
          <w:rFonts w:asciiTheme="minorHAnsi" w:hAnsiTheme="minorHAnsi" w:cs="Lucida Grande"/>
          <w:color w:val="000000" w:themeColor="text1"/>
        </w:rPr>
        <w:t>Table 10</w:t>
      </w:r>
      <w:r w:rsidR="00C977DD">
        <w:rPr>
          <w:rFonts w:asciiTheme="minorHAnsi" w:hAnsiTheme="minorHAnsi" w:cs="Lucida Grande"/>
          <w:color w:val="000000" w:themeColor="text1"/>
        </w:rPr>
        <w:t>.</w:t>
      </w:r>
    </w:p>
    <w:p w14:paraId="2173C0F1" w14:textId="77777777" w:rsidR="00C977DD" w:rsidRDefault="00C977DD" w:rsidP="000603F9">
      <w:pPr>
        <w:pStyle w:val="NoSpacing"/>
        <w:rPr>
          <w:rFonts w:asciiTheme="minorHAnsi" w:hAnsiTheme="minorHAnsi" w:cs="Lucida Grande"/>
          <w:color w:val="000000" w:themeColor="text1"/>
        </w:rPr>
      </w:pPr>
    </w:p>
    <w:p w14:paraId="6CCD680E" w14:textId="7D09C08E" w:rsidR="003514BB" w:rsidRPr="002159CD" w:rsidRDefault="00167DE3" w:rsidP="003514BB">
      <w:pPr>
        <w:pStyle w:val="NoSpacing"/>
        <w:rPr>
          <w:b/>
          <w:lang w:val="en-GB"/>
        </w:rPr>
      </w:pPr>
      <w:r>
        <w:rPr>
          <w:b/>
          <w:lang w:val="en-GB"/>
        </w:rPr>
        <w:t>Table 10</w:t>
      </w:r>
      <w:r w:rsidR="003514BB">
        <w:rPr>
          <w:b/>
          <w:lang w:val="en-GB"/>
        </w:rPr>
        <w:t xml:space="preserve">. </w:t>
      </w:r>
      <w:r w:rsidR="003514BB">
        <w:rPr>
          <w:lang w:val="en-GB"/>
        </w:rPr>
        <w:t xml:space="preserve">Liver targets taken from reference </w:t>
      </w:r>
      <w:r w:rsidR="004D4BB4" w:rsidRPr="007A57F5">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&lt;EndNote&gt;&lt;Cite&gt;&lt;Author&gt;Cerep&lt;/Author&gt;&lt;Year&gt;2104&lt;/Year&gt;&lt;RecNum&gt;28&lt;/RecNum&gt;&lt;DisplayText&gt;[26]&lt;/DisplayText&gt;&lt;record&gt;&lt;rec-number&gt;28&lt;/rec-number&gt;&lt;foreign-keys&gt;&lt;key app="EN" db-id="frrdwfw9b2tr0jevwpbvdvxv2evwzd20zfd5"&gt;28&lt;/key&gt;&lt;/foreign-keys&gt;&lt;ref-type name="Web Page"&gt;12&lt;/ref-type&gt;&lt;contributors&gt;&lt;authors&gt;&lt;author&gt;Cerep&lt;/author&gt;&lt;/authors&gt;&lt;/contributors&gt;&lt;titles&gt;&lt;title&gt;ADR Panel&lt;/title&gt;&lt;/titles&gt;&lt;dates&gt;&lt;year&gt;2104&lt;/year&gt;&lt;/dates&gt;&lt;urls&gt;&lt;related-urls&gt;&lt;url&gt;http://www.cerep.fr/cerep/users/pages/Downloads/Documents/Marketing/Pharmacology%20&amp;amp;%20ADME/OTP/ADRPanel.pdf&lt;/url&gt;&lt;/related-urls&gt;&lt;/urls&gt;&lt;/record&gt;&lt;/Cite&gt;&lt;/EndNote&gt;</w:instrText>
      </w:r>
      <w:r w:rsidR="004D4BB4" w:rsidRPr="007A57F5">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26" w:tooltip="Cerep, 2104 #28" w:history="1">
        <w:r w:rsidR="00D313D2">
          <w:rPr>
            <w:rFonts w:asciiTheme="minorHAnsi" w:hAnsiTheme="minorHAnsi" w:cs="Lucida Grande"/>
            <w:noProof/>
            <w:color w:val="000000" w:themeColor="text1"/>
          </w:rPr>
          <w:t>26</w:t>
        </w:r>
      </w:hyperlink>
      <w:r w:rsidR="00623DAA">
        <w:rPr>
          <w:rFonts w:asciiTheme="minorHAnsi" w:hAnsiTheme="minorHAnsi" w:cs="Lucida Grande"/>
          <w:noProof/>
          <w:color w:val="000000" w:themeColor="text1"/>
        </w:rPr>
        <w:t>]</w:t>
      </w:r>
      <w:r w:rsidR="004D4BB4" w:rsidRPr="007A57F5">
        <w:rPr>
          <w:rFonts w:asciiTheme="minorHAnsi" w:hAnsiTheme="minorHAnsi" w:cs="Lucida Grande"/>
          <w:color w:val="000000" w:themeColor="text1"/>
        </w:rPr>
        <w:fldChar w:fldCharType="end"/>
      </w:r>
      <w:r w:rsidR="003514BB">
        <w:rPr>
          <w:lang w:val="en-GB"/>
        </w:rPr>
        <w:t xml:space="preserve">. </w:t>
      </w:r>
      <w:r w:rsidR="00D17999">
        <w:rPr>
          <w:lang w:val="en-GB"/>
        </w:rPr>
        <w:t>Th</w:t>
      </w:r>
      <w:r w:rsidR="006563C6">
        <w:rPr>
          <w:lang w:val="en-GB"/>
        </w:rPr>
        <w:t>ose that are also cardiovascular anti-targets</w:t>
      </w:r>
      <w:r w:rsidR="00D17999">
        <w:rPr>
          <w:lang w:val="en-GB"/>
        </w:rPr>
        <w:t xml:space="preserve"> are highlighted.</w:t>
      </w:r>
    </w:p>
    <w:p w14:paraId="7681CE1F" w14:textId="77777777" w:rsidR="003514BB" w:rsidRDefault="003514BB" w:rsidP="000603F9">
      <w:pPr>
        <w:pStyle w:val="NoSpacing"/>
        <w:rPr>
          <w:rFonts w:asciiTheme="minorHAnsi" w:hAnsiTheme="minorHAnsi" w:cs="Lucida Grande"/>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0"/>
        <w:gridCol w:w="1701"/>
        <w:gridCol w:w="992"/>
        <w:gridCol w:w="1418"/>
        <w:gridCol w:w="1255"/>
      </w:tblGrid>
      <w:tr w:rsidR="00E16E0A" w14:paraId="386D7840" w14:textId="77777777" w:rsidTr="00CE7ADF">
        <w:trPr>
          <w:trHeight w:val="299"/>
          <w:jc w:val="center"/>
        </w:trPr>
        <w:tc>
          <w:tcPr>
            <w:tcW w:w="2300" w:type="dxa"/>
            <w:tcBorders>
              <w:bottom w:val="single" w:sz="4" w:space="0" w:color="auto"/>
            </w:tcBorders>
          </w:tcPr>
          <w:p w14:paraId="612BF8B4" w14:textId="7D50FC42" w:rsidR="007559D5" w:rsidRPr="003514BB" w:rsidRDefault="007559D5" w:rsidP="00CE7ADF">
            <w:pPr>
              <w:pStyle w:val="NoSpacing"/>
              <w:rPr>
                <w:rFonts w:asciiTheme="minorHAnsi" w:hAnsiTheme="minorHAnsi" w:cs="Lucida Grande"/>
                <w:b/>
                <w:color w:val="000000" w:themeColor="text1"/>
                <w:sz w:val="16"/>
                <w:szCs w:val="16"/>
              </w:rPr>
            </w:pPr>
            <w:r w:rsidRPr="003514BB">
              <w:rPr>
                <w:rFonts w:eastAsia="Times New Roman"/>
                <w:b/>
                <w:color w:val="000000"/>
                <w:sz w:val="16"/>
                <w:szCs w:val="16"/>
              </w:rPr>
              <w:t>Name</w:t>
            </w:r>
          </w:p>
        </w:tc>
        <w:tc>
          <w:tcPr>
            <w:tcW w:w="1701" w:type="dxa"/>
            <w:tcBorders>
              <w:bottom w:val="single" w:sz="4" w:space="0" w:color="auto"/>
            </w:tcBorders>
          </w:tcPr>
          <w:p w14:paraId="6EF101A1" w14:textId="26EA7114" w:rsidR="007559D5" w:rsidRPr="003514BB" w:rsidRDefault="007559D5" w:rsidP="00CE7ADF">
            <w:pPr>
              <w:pStyle w:val="NoSpacing"/>
              <w:rPr>
                <w:rFonts w:asciiTheme="minorHAnsi" w:hAnsiTheme="minorHAnsi" w:cs="Lucida Grande"/>
                <w:b/>
                <w:color w:val="000000" w:themeColor="text1"/>
                <w:sz w:val="16"/>
                <w:szCs w:val="16"/>
              </w:rPr>
            </w:pPr>
            <w:r w:rsidRPr="003514BB">
              <w:rPr>
                <w:rFonts w:eastAsia="Times New Roman"/>
                <w:b/>
                <w:color w:val="000000"/>
                <w:sz w:val="16"/>
                <w:szCs w:val="16"/>
              </w:rPr>
              <w:t>Gene</w:t>
            </w:r>
          </w:p>
        </w:tc>
        <w:tc>
          <w:tcPr>
            <w:tcW w:w="992" w:type="dxa"/>
            <w:tcBorders>
              <w:bottom w:val="single" w:sz="4" w:space="0" w:color="auto"/>
            </w:tcBorders>
            <w:shd w:val="clear" w:color="auto" w:fill="auto"/>
          </w:tcPr>
          <w:p w14:paraId="0A96BA70" w14:textId="77777777" w:rsidR="007559D5" w:rsidRPr="003514BB" w:rsidRDefault="007559D5" w:rsidP="00CE7ADF">
            <w:pPr>
              <w:pStyle w:val="NoSpacing"/>
              <w:rPr>
                <w:rFonts w:eastAsia="Times New Roman"/>
                <w:b/>
                <w:color w:val="000000"/>
                <w:sz w:val="16"/>
                <w:szCs w:val="16"/>
              </w:rPr>
            </w:pPr>
          </w:p>
        </w:tc>
        <w:tc>
          <w:tcPr>
            <w:tcW w:w="1418" w:type="dxa"/>
            <w:tcBorders>
              <w:bottom w:val="single" w:sz="4" w:space="0" w:color="auto"/>
            </w:tcBorders>
          </w:tcPr>
          <w:p w14:paraId="2ED88170" w14:textId="5E1945C7" w:rsidR="007559D5" w:rsidRPr="003514BB" w:rsidRDefault="007559D5" w:rsidP="00CE7ADF">
            <w:pPr>
              <w:pStyle w:val="NoSpacing"/>
              <w:rPr>
                <w:rFonts w:asciiTheme="minorHAnsi" w:hAnsiTheme="minorHAnsi" w:cs="Lucida Grande"/>
                <w:b/>
                <w:color w:val="000000" w:themeColor="text1"/>
                <w:sz w:val="16"/>
                <w:szCs w:val="16"/>
              </w:rPr>
            </w:pPr>
            <w:r w:rsidRPr="003514BB">
              <w:rPr>
                <w:rFonts w:eastAsia="Times New Roman"/>
                <w:b/>
                <w:color w:val="000000"/>
                <w:sz w:val="16"/>
                <w:szCs w:val="16"/>
              </w:rPr>
              <w:t>Name</w:t>
            </w:r>
          </w:p>
        </w:tc>
        <w:tc>
          <w:tcPr>
            <w:tcW w:w="1255" w:type="dxa"/>
            <w:tcBorders>
              <w:bottom w:val="single" w:sz="4" w:space="0" w:color="auto"/>
            </w:tcBorders>
          </w:tcPr>
          <w:p w14:paraId="42EA7A95" w14:textId="12E2CE84" w:rsidR="007559D5" w:rsidRPr="003514BB" w:rsidRDefault="007559D5" w:rsidP="00CE7ADF">
            <w:pPr>
              <w:pStyle w:val="NoSpacing"/>
              <w:rPr>
                <w:rFonts w:asciiTheme="minorHAnsi" w:hAnsiTheme="minorHAnsi" w:cs="Lucida Grande"/>
                <w:b/>
                <w:color w:val="000000" w:themeColor="text1"/>
                <w:sz w:val="16"/>
                <w:szCs w:val="16"/>
              </w:rPr>
            </w:pPr>
            <w:r w:rsidRPr="003514BB">
              <w:rPr>
                <w:rFonts w:eastAsia="Times New Roman"/>
                <w:b/>
                <w:color w:val="000000"/>
                <w:sz w:val="16"/>
                <w:szCs w:val="16"/>
              </w:rPr>
              <w:t>Gene</w:t>
            </w:r>
          </w:p>
        </w:tc>
      </w:tr>
      <w:tr w:rsidR="00E16E0A" w14:paraId="5623821B" w14:textId="77777777" w:rsidTr="00C54409">
        <w:trPr>
          <w:trHeight w:val="335"/>
          <w:jc w:val="center"/>
        </w:trPr>
        <w:tc>
          <w:tcPr>
            <w:tcW w:w="2300" w:type="dxa"/>
            <w:tcBorders>
              <w:top w:val="single" w:sz="4" w:space="0" w:color="auto"/>
            </w:tcBorders>
            <w:shd w:val="clear" w:color="auto" w:fill="E6E6E6"/>
            <w:vAlign w:val="center"/>
          </w:tcPr>
          <w:p w14:paraId="5AAB0C16" w14:textId="0B00E4E9"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ACE</w:t>
            </w:r>
          </w:p>
        </w:tc>
        <w:tc>
          <w:tcPr>
            <w:tcW w:w="1701" w:type="dxa"/>
            <w:tcBorders>
              <w:top w:val="single" w:sz="4" w:space="0" w:color="auto"/>
            </w:tcBorders>
            <w:shd w:val="clear" w:color="auto" w:fill="E6E6E6"/>
            <w:vAlign w:val="center"/>
          </w:tcPr>
          <w:p w14:paraId="6EFB83DA" w14:textId="3C5A6D8D"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ACE</w:t>
            </w:r>
          </w:p>
        </w:tc>
        <w:tc>
          <w:tcPr>
            <w:tcW w:w="992" w:type="dxa"/>
            <w:tcBorders>
              <w:top w:val="single" w:sz="4" w:space="0" w:color="auto"/>
            </w:tcBorders>
            <w:shd w:val="clear" w:color="auto" w:fill="auto"/>
            <w:vAlign w:val="center"/>
          </w:tcPr>
          <w:p w14:paraId="34484282" w14:textId="77777777" w:rsidR="007559D5" w:rsidRPr="003514BB" w:rsidRDefault="007559D5" w:rsidP="00990863">
            <w:pPr>
              <w:pStyle w:val="NoSpacing"/>
              <w:rPr>
                <w:rFonts w:eastAsia="Times New Roman"/>
                <w:color w:val="000000"/>
                <w:sz w:val="16"/>
                <w:szCs w:val="16"/>
              </w:rPr>
            </w:pPr>
          </w:p>
        </w:tc>
        <w:tc>
          <w:tcPr>
            <w:tcW w:w="1418" w:type="dxa"/>
            <w:tcBorders>
              <w:top w:val="single" w:sz="4" w:space="0" w:color="auto"/>
            </w:tcBorders>
            <w:vAlign w:val="center"/>
          </w:tcPr>
          <w:p w14:paraId="41FE368F" w14:textId="537B17AE"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ERK2 (P42mapk)</w:t>
            </w:r>
          </w:p>
        </w:tc>
        <w:tc>
          <w:tcPr>
            <w:tcW w:w="1255" w:type="dxa"/>
            <w:tcBorders>
              <w:top w:val="single" w:sz="4" w:space="0" w:color="auto"/>
            </w:tcBorders>
            <w:vAlign w:val="center"/>
          </w:tcPr>
          <w:p w14:paraId="507FE93C" w14:textId="1656C4FD"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MAPK1</w:t>
            </w:r>
          </w:p>
        </w:tc>
      </w:tr>
      <w:tr w:rsidR="00E16E0A" w14:paraId="6AB12013" w14:textId="77777777" w:rsidTr="00C54409">
        <w:trPr>
          <w:trHeight w:val="341"/>
          <w:jc w:val="center"/>
        </w:trPr>
        <w:tc>
          <w:tcPr>
            <w:tcW w:w="2300" w:type="dxa"/>
            <w:shd w:val="clear" w:color="auto" w:fill="E6E6E6"/>
            <w:vAlign w:val="center"/>
          </w:tcPr>
          <w:p w14:paraId="2B432173" w14:textId="742988D2"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alpha2A</w:t>
            </w:r>
          </w:p>
        </w:tc>
        <w:tc>
          <w:tcPr>
            <w:tcW w:w="1701" w:type="dxa"/>
            <w:shd w:val="clear" w:color="auto" w:fill="E6E6E6"/>
            <w:vAlign w:val="center"/>
          </w:tcPr>
          <w:p w14:paraId="4966F1DF" w14:textId="7872CEE1"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ADRA2A</w:t>
            </w:r>
          </w:p>
        </w:tc>
        <w:tc>
          <w:tcPr>
            <w:tcW w:w="992" w:type="dxa"/>
            <w:shd w:val="clear" w:color="auto" w:fill="auto"/>
            <w:vAlign w:val="center"/>
          </w:tcPr>
          <w:p w14:paraId="621F1C2C" w14:textId="77777777" w:rsidR="007559D5" w:rsidRPr="003514BB" w:rsidRDefault="007559D5" w:rsidP="00990863">
            <w:pPr>
              <w:pStyle w:val="NoSpacing"/>
              <w:rPr>
                <w:rFonts w:eastAsia="Times New Roman"/>
                <w:color w:val="000000"/>
                <w:sz w:val="16"/>
                <w:szCs w:val="16"/>
              </w:rPr>
            </w:pPr>
          </w:p>
        </w:tc>
        <w:tc>
          <w:tcPr>
            <w:tcW w:w="1418" w:type="dxa"/>
            <w:shd w:val="clear" w:color="auto" w:fill="E6E6E6"/>
            <w:vAlign w:val="center"/>
          </w:tcPr>
          <w:p w14:paraId="0D59E197" w14:textId="532C35F7"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ETB</w:t>
            </w:r>
          </w:p>
        </w:tc>
        <w:tc>
          <w:tcPr>
            <w:tcW w:w="1255" w:type="dxa"/>
            <w:shd w:val="clear" w:color="auto" w:fill="E6E6E6"/>
            <w:vAlign w:val="center"/>
          </w:tcPr>
          <w:p w14:paraId="4C300EB5" w14:textId="53812192"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EDNRB</w:t>
            </w:r>
          </w:p>
        </w:tc>
      </w:tr>
      <w:tr w:rsidR="00E16E0A" w14:paraId="13EC8425" w14:textId="77777777" w:rsidTr="00C54409">
        <w:trPr>
          <w:trHeight w:val="331"/>
          <w:jc w:val="center"/>
        </w:trPr>
        <w:tc>
          <w:tcPr>
            <w:tcW w:w="2300" w:type="dxa"/>
            <w:shd w:val="clear" w:color="auto" w:fill="E6E6E6"/>
            <w:vAlign w:val="center"/>
          </w:tcPr>
          <w:p w14:paraId="28286F71" w14:textId="677791D6"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AR</w:t>
            </w:r>
          </w:p>
        </w:tc>
        <w:tc>
          <w:tcPr>
            <w:tcW w:w="1701" w:type="dxa"/>
            <w:shd w:val="clear" w:color="auto" w:fill="E6E6E6"/>
            <w:vAlign w:val="center"/>
          </w:tcPr>
          <w:p w14:paraId="3248032A" w14:textId="7122A192"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AR</w:t>
            </w:r>
          </w:p>
        </w:tc>
        <w:tc>
          <w:tcPr>
            <w:tcW w:w="992" w:type="dxa"/>
            <w:shd w:val="clear" w:color="auto" w:fill="auto"/>
            <w:vAlign w:val="center"/>
          </w:tcPr>
          <w:p w14:paraId="39F61B02" w14:textId="77777777" w:rsidR="007559D5" w:rsidRPr="003514BB" w:rsidRDefault="007559D5" w:rsidP="00990863">
            <w:pPr>
              <w:pStyle w:val="NoSpacing"/>
              <w:rPr>
                <w:rFonts w:eastAsia="Times New Roman"/>
                <w:color w:val="000000"/>
                <w:sz w:val="16"/>
                <w:szCs w:val="16"/>
              </w:rPr>
            </w:pPr>
          </w:p>
        </w:tc>
        <w:tc>
          <w:tcPr>
            <w:tcW w:w="1418" w:type="dxa"/>
            <w:vAlign w:val="center"/>
          </w:tcPr>
          <w:p w14:paraId="0FAE362E" w14:textId="5E889CD9"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GR</w:t>
            </w:r>
          </w:p>
        </w:tc>
        <w:tc>
          <w:tcPr>
            <w:tcW w:w="1255" w:type="dxa"/>
            <w:vAlign w:val="center"/>
          </w:tcPr>
          <w:p w14:paraId="296146F9" w14:textId="219B5642"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NR3C1</w:t>
            </w:r>
          </w:p>
        </w:tc>
      </w:tr>
      <w:tr w:rsidR="00E16E0A" w14:paraId="4B707588" w14:textId="77777777" w:rsidTr="00C54409">
        <w:trPr>
          <w:trHeight w:val="351"/>
          <w:jc w:val="center"/>
        </w:trPr>
        <w:tc>
          <w:tcPr>
            <w:tcW w:w="2300" w:type="dxa"/>
            <w:shd w:val="clear" w:color="auto" w:fill="E6E6E6"/>
            <w:vAlign w:val="center"/>
          </w:tcPr>
          <w:p w14:paraId="73963011" w14:textId="589D4E48"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ATPase (Na+/K+)</w:t>
            </w:r>
          </w:p>
        </w:tc>
        <w:tc>
          <w:tcPr>
            <w:tcW w:w="1701" w:type="dxa"/>
            <w:shd w:val="clear" w:color="auto" w:fill="E6E6E6"/>
            <w:vAlign w:val="center"/>
          </w:tcPr>
          <w:p w14:paraId="63BEF7F5" w14:textId="25D0FDE5"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ATP1A1-4, ATP1B1-4</w:t>
            </w:r>
          </w:p>
        </w:tc>
        <w:tc>
          <w:tcPr>
            <w:tcW w:w="992" w:type="dxa"/>
            <w:shd w:val="clear" w:color="auto" w:fill="auto"/>
            <w:vAlign w:val="center"/>
          </w:tcPr>
          <w:p w14:paraId="382E1616" w14:textId="77777777" w:rsidR="007559D5" w:rsidRPr="003514BB" w:rsidRDefault="007559D5" w:rsidP="00990863">
            <w:pPr>
              <w:pStyle w:val="NoSpacing"/>
              <w:rPr>
                <w:rFonts w:eastAsia="Times New Roman"/>
                <w:color w:val="000000"/>
                <w:sz w:val="16"/>
                <w:szCs w:val="16"/>
              </w:rPr>
            </w:pPr>
          </w:p>
        </w:tc>
        <w:tc>
          <w:tcPr>
            <w:tcW w:w="1418" w:type="dxa"/>
            <w:shd w:val="clear" w:color="auto" w:fill="E6E6E6"/>
            <w:vAlign w:val="center"/>
          </w:tcPr>
          <w:p w14:paraId="303B4E8B" w14:textId="3176DDF7"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GSK3a</w:t>
            </w:r>
          </w:p>
        </w:tc>
        <w:tc>
          <w:tcPr>
            <w:tcW w:w="1255" w:type="dxa"/>
            <w:shd w:val="clear" w:color="auto" w:fill="E6E6E6"/>
            <w:vAlign w:val="center"/>
          </w:tcPr>
          <w:p w14:paraId="6E40EA7B" w14:textId="0CDD5F04"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GSK3A</w:t>
            </w:r>
          </w:p>
        </w:tc>
      </w:tr>
      <w:tr w:rsidR="00E16E0A" w14:paraId="340D1699" w14:textId="77777777" w:rsidTr="00C54409">
        <w:trPr>
          <w:trHeight w:val="285"/>
          <w:jc w:val="center"/>
        </w:trPr>
        <w:tc>
          <w:tcPr>
            <w:tcW w:w="2300" w:type="dxa"/>
            <w:shd w:val="clear" w:color="auto" w:fill="E6E6E6"/>
            <w:vAlign w:val="center"/>
          </w:tcPr>
          <w:p w14:paraId="3459BE32" w14:textId="5DA8F695"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beta2</w:t>
            </w:r>
          </w:p>
        </w:tc>
        <w:tc>
          <w:tcPr>
            <w:tcW w:w="1701" w:type="dxa"/>
            <w:shd w:val="clear" w:color="auto" w:fill="E6E6E6"/>
            <w:vAlign w:val="center"/>
          </w:tcPr>
          <w:p w14:paraId="71E24B32" w14:textId="36089B67"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ADRB2</w:t>
            </w:r>
          </w:p>
        </w:tc>
        <w:tc>
          <w:tcPr>
            <w:tcW w:w="992" w:type="dxa"/>
            <w:shd w:val="clear" w:color="auto" w:fill="auto"/>
            <w:vAlign w:val="center"/>
          </w:tcPr>
          <w:p w14:paraId="60F59F8F" w14:textId="77777777" w:rsidR="007559D5" w:rsidRPr="003514BB" w:rsidRDefault="007559D5" w:rsidP="00990863">
            <w:pPr>
              <w:pStyle w:val="NoSpacing"/>
              <w:rPr>
                <w:rFonts w:eastAsia="Times New Roman"/>
                <w:color w:val="000000"/>
                <w:sz w:val="16"/>
                <w:szCs w:val="16"/>
              </w:rPr>
            </w:pPr>
          </w:p>
        </w:tc>
        <w:tc>
          <w:tcPr>
            <w:tcW w:w="1418" w:type="dxa"/>
            <w:shd w:val="clear" w:color="auto" w:fill="E6E6E6"/>
            <w:vAlign w:val="center"/>
          </w:tcPr>
          <w:p w14:paraId="116B9E80" w14:textId="5B121D29"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H2</w:t>
            </w:r>
          </w:p>
        </w:tc>
        <w:tc>
          <w:tcPr>
            <w:tcW w:w="1255" w:type="dxa"/>
            <w:shd w:val="clear" w:color="auto" w:fill="E6E6E6"/>
            <w:vAlign w:val="center"/>
          </w:tcPr>
          <w:p w14:paraId="68AC462D" w14:textId="53FA5B37"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HRH2</w:t>
            </w:r>
          </w:p>
        </w:tc>
      </w:tr>
      <w:tr w:rsidR="00E16E0A" w14:paraId="72112BF3" w14:textId="77777777" w:rsidTr="00C54409">
        <w:trPr>
          <w:trHeight w:val="275"/>
          <w:jc w:val="center"/>
        </w:trPr>
        <w:tc>
          <w:tcPr>
            <w:tcW w:w="2300" w:type="dxa"/>
            <w:vAlign w:val="center"/>
          </w:tcPr>
          <w:p w14:paraId="7528B4C9" w14:textId="033EA021"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carbonic anhydrase II</w:t>
            </w:r>
          </w:p>
        </w:tc>
        <w:tc>
          <w:tcPr>
            <w:tcW w:w="1701" w:type="dxa"/>
            <w:vAlign w:val="center"/>
          </w:tcPr>
          <w:p w14:paraId="35AC6E9E" w14:textId="1491C012"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CA2</w:t>
            </w:r>
          </w:p>
        </w:tc>
        <w:tc>
          <w:tcPr>
            <w:tcW w:w="992" w:type="dxa"/>
            <w:shd w:val="clear" w:color="auto" w:fill="auto"/>
            <w:vAlign w:val="center"/>
          </w:tcPr>
          <w:p w14:paraId="288D74B7" w14:textId="77777777" w:rsidR="007559D5" w:rsidRPr="003514BB" w:rsidRDefault="007559D5" w:rsidP="00990863">
            <w:pPr>
              <w:pStyle w:val="NoSpacing"/>
              <w:rPr>
                <w:rFonts w:eastAsia="Times New Roman"/>
                <w:color w:val="000000"/>
                <w:sz w:val="16"/>
                <w:szCs w:val="16"/>
              </w:rPr>
            </w:pPr>
          </w:p>
        </w:tc>
        <w:tc>
          <w:tcPr>
            <w:tcW w:w="1418" w:type="dxa"/>
            <w:shd w:val="clear" w:color="auto" w:fill="E6E6E6"/>
            <w:vAlign w:val="center"/>
          </w:tcPr>
          <w:p w14:paraId="331C76F2" w14:textId="49F71FD8"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MAO-A</w:t>
            </w:r>
          </w:p>
        </w:tc>
        <w:tc>
          <w:tcPr>
            <w:tcW w:w="1255" w:type="dxa"/>
            <w:shd w:val="clear" w:color="auto" w:fill="E6E6E6"/>
            <w:vAlign w:val="center"/>
          </w:tcPr>
          <w:p w14:paraId="660BE9B2" w14:textId="3F8F7A7A"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MAOA</w:t>
            </w:r>
          </w:p>
        </w:tc>
      </w:tr>
      <w:tr w:rsidR="00E16E0A" w14:paraId="184788F2" w14:textId="77777777" w:rsidTr="00C54409">
        <w:trPr>
          <w:trHeight w:val="279"/>
          <w:jc w:val="center"/>
        </w:trPr>
        <w:tc>
          <w:tcPr>
            <w:tcW w:w="2300" w:type="dxa"/>
            <w:vAlign w:val="center"/>
          </w:tcPr>
          <w:p w14:paraId="17D004C3" w14:textId="36824138"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constitutive NOS (endothelial)</w:t>
            </w:r>
          </w:p>
        </w:tc>
        <w:tc>
          <w:tcPr>
            <w:tcW w:w="1701" w:type="dxa"/>
            <w:vAlign w:val="center"/>
          </w:tcPr>
          <w:p w14:paraId="22536D81" w14:textId="3E0CC12F"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NOS3</w:t>
            </w:r>
          </w:p>
        </w:tc>
        <w:tc>
          <w:tcPr>
            <w:tcW w:w="992" w:type="dxa"/>
            <w:shd w:val="clear" w:color="auto" w:fill="auto"/>
            <w:vAlign w:val="center"/>
          </w:tcPr>
          <w:p w14:paraId="43B04A86" w14:textId="77777777" w:rsidR="007559D5" w:rsidRPr="003514BB" w:rsidRDefault="007559D5" w:rsidP="00990863">
            <w:pPr>
              <w:pStyle w:val="NoSpacing"/>
              <w:rPr>
                <w:rFonts w:eastAsia="Times New Roman"/>
                <w:color w:val="000000"/>
                <w:sz w:val="16"/>
                <w:szCs w:val="16"/>
              </w:rPr>
            </w:pPr>
          </w:p>
        </w:tc>
        <w:tc>
          <w:tcPr>
            <w:tcW w:w="1418" w:type="dxa"/>
            <w:shd w:val="clear" w:color="auto" w:fill="FFFFFF"/>
            <w:vAlign w:val="center"/>
          </w:tcPr>
          <w:p w14:paraId="759CBE55" w14:textId="55C362C0"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motilin</w:t>
            </w:r>
          </w:p>
        </w:tc>
        <w:tc>
          <w:tcPr>
            <w:tcW w:w="1255" w:type="dxa"/>
            <w:shd w:val="clear" w:color="auto" w:fill="FFFFFF"/>
            <w:vAlign w:val="center"/>
          </w:tcPr>
          <w:p w14:paraId="193EC63B" w14:textId="6C417BEE"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MLNR</w:t>
            </w:r>
          </w:p>
        </w:tc>
      </w:tr>
      <w:tr w:rsidR="00E16E0A" w14:paraId="312BEEC4" w14:textId="77777777" w:rsidTr="00C54409">
        <w:trPr>
          <w:trHeight w:val="309"/>
          <w:jc w:val="center"/>
        </w:trPr>
        <w:tc>
          <w:tcPr>
            <w:tcW w:w="2300" w:type="dxa"/>
            <w:shd w:val="clear" w:color="auto" w:fill="E6E6E6"/>
            <w:vAlign w:val="center"/>
          </w:tcPr>
          <w:p w14:paraId="0B5D78A5" w14:textId="0A5BF8A0"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lastRenderedPageBreak/>
              <w:t>COX2</w:t>
            </w:r>
          </w:p>
        </w:tc>
        <w:tc>
          <w:tcPr>
            <w:tcW w:w="1701" w:type="dxa"/>
            <w:shd w:val="clear" w:color="auto" w:fill="E6E6E6"/>
            <w:vAlign w:val="center"/>
          </w:tcPr>
          <w:p w14:paraId="1BEA056B" w14:textId="055DCFB8"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PTGS2</w:t>
            </w:r>
          </w:p>
        </w:tc>
        <w:tc>
          <w:tcPr>
            <w:tcW w:w="992" w:type="dxa"/>
            <w:shd w:val="clear" w:color="auto" w:fill="auto"/>
            <w:vAlign w:val="center"/>
          </w:tcPr>
          <w:p w14:paraId="5A88BAB9" w14:textId="77777777" w:rsidR="007559D5" w:rsidRPr="003514BB" w:rsidRDefault="007559D5" w:rsidP="00990863">
            <w:pPr>
              <w:pStyle w:val="NoSpacing"/>
              <w:rPr>
                <w:rFonts w:eastAsia="Times New Roman"/>
                <w:color w:val="000000"/>
                <w:sz w:val="16"/>
                <w:szCs w:val="16"/>
              </w:rPr>
            </w:pPr>
          </w:p>
        </w:tc>
        <w:tc>
          <w:tcPr>
            <w:tcW w:w="1418" w:type="dxa"/>
            <w:shd w:val="clear" w:color="auto" w:fill="E6E6E6"/>
            <w:vAlign w:val="center"/>
          </w:tcPr>
          <w:p w14:paraId="7BDEAB8A" w14:textId="5D27CA4C"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Na+ site 2</w:t>
            </w:r>
          </w:p>
        </w:tc>
        <w:tc>
          <w:tcPr>
            <w:tcW w:w="1255" w:type="dxa"/>
            <w:shd w:val="clear" w:color="auto" w:fill="E6E6E6"/>
            <w:vAlign w:val="center"/>
          </w:tcPr>
          <w:p w14:paraId="2867CCE3" w14:textId="432984A0"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SCN5A</w:t>
            </w:r>
          </w:p>
        </w:tc>
      </w:tr>
      <w:tr w:rsidR="00E16E0A" w14:paraId="30A06388" w14:textId="77777777" w:rsidTr="00C54409">
        <w:trPr>
          <w:trHeight w:val="277"/>
          <w:jc w:val="center"/>
        </w:trPr>
        <w:tc>
          <w:tcPr>
            <w:tcW w:w="2300" w:type="dxa"/>
            <w:shd w:val="clear" w:color="auto" w:fill="E6E6E6"/>
            <w:vAlign w:val="center"/>
          </w:tcPr>
          <w:p w14:paraId="674D617A" w14:textId="73972729" w:rsidR="007559D5" w:rsidRPr="003514BB" w:rsidRDefault="007559D5" w:rsidP="00990863">
            <w:pPr>
              <w:pStyle w:val="NoSpacing"/>
              <w:rPr>
                <w:rFonts w:eastAsia="Times New Roman"/>
                <w:color w:val="000000"/>
                <w:sz w:val="16"/>
                <w:szCs w:val="16"/>
              </w:rPr>
            </w:pPr>
            <w:r w:rsidRPr="003514BB">
              <w:rPr>
                <w:rFonts w:eastAsia="Times New Roman"/>
                <w:color w:val="000000"/>
                <w:sz w:val="16"/>
                <w:szCs w:val="16"/>
              </w:rPr>
              <w:t>D4.4</w:t>
            </w:r>
          </w:p>
        </w:tc>
        <w:tc>
          <w:tcPr>
            <w:tcW w:w="1701" w:type="dxa"/>
            <w:shd w:val="clear" w:color="auto" w:fill="E6E6E6"/>
            <w:vAlign w:val="center"/>
          </w:tcPr>
          <w:p w14:paraId="1EA17856" w14:textId="08C644F0" w:rsidR="007559D5" w:rsidRPr="003514BB" w:rsidRDefault="007559D5" w:rsidP="00990863">
            <w:pPr>
              <w:pStyle w:val="NoSpacing"/>
              <w:rPr>
                <w:rFonts w:eastAsia="Times New Roman"/>
                <w:color w:val="000000"/>
                <w:sz w:val="16"/>
                <w:szCs w:val="16"/>
              </w:rPr>
            </w:pPr>
            <w:r w:rsidRPr="003514BB">
              <w:rPr>
                <w:rFonts w:eastAsia="Times New Roman"/>
                <w:color w:val="000000"/>
                <w:sz w:val="16"/>
                <w:szCs w:val="16"/>
              </w:rPr>
              <w:t>DRD4</w:t>
            </w:r>
          </w:p>
        </w:tc>
        <w:tc>
          <w:tcPr>
            <w:tcW w:w="992" w:type="dxa"/>
            <w:shd w:val="clear" w:color="auto" w:fill="auto"/>
            <w:vAlign w:val="center"/>
          </w:tcPr>
          <w:p w14:paraId="4ABD355E" w14:textId="77777777" w:rsidR="007559D5" w:rsidRPr="00D17999" w:rsidRDefault="007559D5" w:rsidP="00990863">
            <w:pPr>
              <w:pStyle w:val="NoSpacing"/>
              <w:rPr>
                <w:sz w:val="16"/>
                <w:szCs w:val="16"/>
              </w:rPr>
            </w:pPr>
          </w:p>
        </w:tc>
        <w:tc>
          <w:tcPr>
            <w:tcW w:w="1418" w:type="dxa"/>
            <w:vAlign w:val="center"/>
          </w:tcPr>
          <w:p w14:paraId="33924E1D" w14:textId="4A702160" w:rsidR="007559D5" w:rsidRPr="00D17999" w:rsidRDefault="007559D5" w:rsidP="00990863">
            <w:pPr>
              <w:pStyle w:val="NoSpacing"/>
              <w:rPr>
                <w:rFonts w:eastAsia="Times New Roman"/>
                <w:color w:val="000000"/>
                <w:sz w:val="16"/>
                <w:szCs w:val="16"/>
              </w:rPr>
            </w:pPr>
            <w:r w:rsidRPr="00D17999">
              <w:rPr>
                <w:sz w:val="16"/>
                <w:szCs w:val="16"/>
              </w:rPr>
              <w:t>NMDA</w:t>
            </w:r>
          </w:p>
        </w:tc>
        <w:tc>
          <w:tcPr>
            <w:tcW w:w="1255" w:type="dxa"/>
            <w:vAlign w:val="center"/>
          </w:tcPr>
          <w:p w14:paraId="0ECB8455" w14:textId="79CD7B59" w:rsidR="007559D5" w:rsidRPr="00D17999" w:rsidRDefault="007559D5" w:rsidP="00990863">
            <w:pPr>
              <w:pStyle w:val="NoSpacing"/>
              <w:rPr>
                <w:rFonts w:eastAsia="Times New Roman"/>
                <w:color w:val="000000"/>
                <w:sz w:val="16"/>
                <w:szCs w:val="16"/>
              </w:rPr>
            </w:pPr>
            <w:r w:rsidRPr="00D17999">
              <w:rPr>
                <w:sz w:val="16"/>
                <w:szCs w:val="16"/>
              </w:rPr>
              <w:t>GRIN1</w:t>
            </w:r>
          </w:p>
        </w:tc>
      </w:tr>
      <w:tr w:rsidR="00E16E0A" w14:paraId="7EAA2183" w14:textId="77777777" w:rsidTr="00C54409">
        <w:trPr>
          <w:trHeight w:val="269"/>
          <w:jc w:val="center"/>
        </w:trPr>
        <w:tc>
          <w:tcPr>
            <w:tcW w:w="2300" w:type="dxa"/>
            <w:shd w:val="clear" w:color="auto" w:fill="FFFFFF"/>
            <w:vAlign w:val="center"/>
          </w:tcPr>
          <w:p w14:paraId="7D73A7EC" w14:textId="1BDBFE7B"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E</w:t>
            </w:r>
            <w:r>
              <w:rPr>
                <w:rFonts w:eastAsia="Times New Roman"/>
                <w:color w:val="000000"/>
                <w:sz w:val="16"/>
                <w:szCs w:val="16"/>
              </w:rPr>
              <w:t>R</w:t>
            </w:r>
            <w:r w:rsidRPr="003514BB">
              <w:rPr>
                <w:rFonts w:eastAsia="Times New Roman"/>
                <w:color w:val="000000"/>
                <w:sz w:val="16"/>
                <w:szCs w:val="16"/>
              </w:rPr>
              <w:t>a</w:t>
            </w:r>
            <w:r>
              <w:rPr>
                <w:rFonts w:eastAsia="Times New Roman"/>
                <w:color w:val="000000"/>
                <w:sz w:val="16"/>
                <w:szCs w:val="16"/>
              </w:rPr>
              <w:t>lpha</w:t>
            </w:r>
          </w:p>
        </w:tc>
        <w:tc>
          <w:tcPr>
            <w:tcW w:w="1701" w:type="dxa"/>
            <w:shd w:val="clear" w:color="auto" w:fill="FFFFFF"/>
            <w:vAlign w:val="center"/>
          </w:tcPr>
          <w:p w14:paraId="58FDF6F4" w14:textId="1EA64FBB" w:rsidR="007559D5" w:rsidRPr="003514BB" w:rsidRDefault="007559D5" w:rsidP="00990863">
            <w:pPr>
              <w:pStyle w:val="NoSpacing"/>
              <w:rPr>
                <w:rFonts w:asciiTheme="minorHAnsi" w:hAnsiTheme="minorHAnsi" w:cs="Lucida Grande"/>
                <w:color w:val="000000" w:themeColor="text1"/>
                <w:sz w:val="16"/>
                <w:szCs w:val="16"/>
              </w:rPr>
            </w:pPr>
            <w:r w:rsidRPr="003514BB">
              <w:rPr>
                <w:rFonts w:eastAsia="Times New Roman"/>
                <w:color w:val="000000"/>
                <w:sz w:val="16"/>
                <w:szCs w:val="16"/>
              </w:rPr>
              <w:t>ESR1</w:t>
            </w:r>
          </w:p>
        </w:tc>
        <w:tc>
          <w:tcPr>
            <w:tcW w:w="992" w:type="dxa"/>
            <w:shd w:val="clear" w:color="auto" w:fill="auto"/>
            <w:vAlign w:val="center"/>
          </w:tcPr>
          <w:p w14:paraId="5E97FAE6" w14:textId="77777777" w:rsidR="007559D5" w:rsidRPr="003514BB" w:rsidRDefault="007559D5" w:rsidP="00990863">
            <w:pPr>
              <w:pStyle w:val="NoSpacing"/>
              <w:rPr>
                <w:rFonts w:asciiTheme="minorHAnsi" w:hAnsiTheme="minorHAnsi" w:cs="Lucida Grande"/>
                <w:color w:val="000000" w:themeColor="text1"/>
                <w:sz w:val="16"/>
                <w:szCs w:val="16"/>
              </w:rPr>
            </w:pPr>
          </w:p>
        </w:tc>
        <w:tc>
          <w:tcPr>
            <w:tcW w:w="1418" w:type="dxa"/>
            <w:vAlign w:val="center"/>
          </w:tcPr>
          <w:p w14:paraId="21F7CFFA" w14:textId="57B53AA7" w:rsidR="007559D5" w:rsidRPr="003514BB" w:rsidRDefault="007559D5" w:rsidP="00990863">
            <w:pPr>
              <w:pStyle w:val="NoSpacing"/>
              <w:rPr>
                <w:rFonts w:asciiTheme="minorHAnsi" w:hAnsiTheme="minorHAnsi" w:cs="Lucida Grande"/>
                <w:color w:val="000000" w:themeColor="text1"/>
                <w:sz w:val="16"/>
                <w:szCs w:val="16"/>
              </w:rPr>
            </w:pPr>
          </w:p>
        </w:tc>
        <w:tc>
          <w:tcPr>
            <w:tcW w:w="1255" w:type="dxa"/>
            <w:vAlign w:val="center"/>
          </w:tcPr>
          <w:p w14:paraId="3AF25B6C" w14:textId="7EB958AC" w:rsidR="007559D5" w:rsidRPr="003514BB" w:rsidRDefault="007559D5" w:rsidP="00990863">
            <w:pPr>
              <w:pStyle w:val="NoSpacing"/>
              <w:rPr>
                <w:rFonts w:asciiTheme="minorHAnsi" w:hAnsiTheme="minorHAnsi" w:cs="Lucida Grande"/>
                <w:color w:val="000000" w:themeColor="text1"/>
                <w:sz w:val="16"/>
                <w:szCs w:val="16"/>
              </w:rPr>
            </w:pPr>
          </w:p>
        </w:tc>
      </w:tr>
    </w:tbl>
    <w:p w14:paraId="7C08AE6A" w14:textId="77777777" w:rsidR="00E16E0A" w:rsidRDefault="00E16E0A" w:rsidP="008927A1">
      <w:pPr>
        <w:pStyle w:val="NoSpacing"/>
        <w:rPr>
          <w:rFonts w:asciiTheme="minorHAnsi" w:hAnsiTheme="minorHAnsi" w:cs="Lucida Grande"/>
          <w:color w:val="000000" w:themeColor="text1"/>
        </w:rPr>
      </w:pPr>
    </w:p>
    <w:p w14:paraId="7588F7C6" w14:textId="682C51FF" w:rsidR="006C6E3A" w:rsidRDefault="006563C6" w:rsidP="008927A1">
      <w:pPr>
        <w:pStyle w:val="NoSpacing"/>
        <w:rPr>
          <w:ins w:id="6" w:author="Francis Atkinson" w:date="2015-01-07T15:57:00Z"/>
          <w:rFonts w:asciiTheme="minorHAnsi" w:hAnsiTheme="minorHAnsi" w:cs="Lucida Grande"/>
          <w:color w:val="000000" w:themeColor="text1"/>
        </w:rPr>
      </w:pPr>
      <w:r>
        <w:rPr>
          <w:rFonts w:asciiTheme="minorHAnsi" w:hAnsiTheme="minorHAnsi" w:cs="Lucida Grande"/>
          <w:color w:val="000000" w:themeColor="text1"/>
        </w:rPr>
        <w:t>As with the cardiovascular case</w:t>
      </w:r>
      <w:r w:rsidR="007C4D8B">
        <w:rPr>
          <w:rFonts w:asciiTheme="minorHAnsi" w:hAnsiTheme="minorHAnsi" w:cs="Lucida Grande"/>
          <w:color w:val="000000" w:themeColor="text1"/>
        </w:rPr>
        <w:t xml:space="preserve">, some of these </w:t>
      </w:r>
      <w:r>
        <w:rPr>
          <w:rFonts w:asciiTheme="minorHAnsi" w:hAnsiTheme="minorHAnsi" w:cs="Lucida Grande"/>
          <w:color w:val="000000" w:themeColor="text1"/>
        </w:rPr>
        <w:t>anti-</w:t>
      </w:r>
      <w:r w:rsidR="007C4D8B">
        <w:rPr>
          <w:rFonts w:asciiTheme="minorHAnsi" w:hAnsiTheme="minorHAnsi" w:cs="Lucida Grande"/>
          <w:color w:val="000000" w:themeColor="text1"/>
        </w:rPr>
        <w:t xml:space="preserve">targets or their families </w:t>
      </w:r>
      <w:r w:rsidR="00A64194">
        <w:rPr>
          <w:rFonts w:asciiTheme="minorHAnsi" w:hAnsiTheme="minorHAnsi" w:cs="Lucida Grande"/>
          <w:color w:val="000000" w:themeColor="text1"/>
        </w:rPr>
        <w:t xml:space="preserve">have </w:t>
      </w:r>
      <w:r w:rsidR="007039F1">
        <w:rPr>
          <w:rFonts w:asciiTheme="minorHAnsi" w:hAnsiTheme="minorHAnsi" w:cs="Lucida Grande"/>
          <w:color w:val="000000" w:themeColor="text1"/>
        </w:rPr>
        <w:t xml:space="preserve">already been </w:t>
      </w:r>
      <w:r w:rsidR="002D35ED">
        <w:rPr>
          <w:rFonts w:asciiTheme="minorHAnsi" w:hAnsiTheme="minorHAnsi" w:cs="Lucida Grande"/>
          <w:color w:val="000000" w:themeColor="text1"/>
        </w:rPr>
        <w:t>identified</w:t>
      </w:r>
      <w:r w:rsidR="007039F1">
        <w:rPr>
          <w:rFonts w:asciiTheme="minorHAnsi" w:hAnsiTheme="minorHAnsi" w:cs="Lucida Grande"/>
          <w:color w:val="000000" w:themeColor="text1"/>
        </w:rPr>
        <w:t xml:space="preserve"> as </w:t>
      </w:r>
      <w:r>
        <w:rPr>
          <w:rFonts w:asciiTheme="minorHAnsi" w:hAnsiTheme="minorHAnsi" w:cs="Lucida Grande"/>
          <w:color w:val="000000" w:themeColor="text1"/>
        </w:rPr>
        <w:t>being</w:t>
      </w:r>
      <w:r w:rsidR="007039F1">
        <w:rPr>
          <w:rFonts w:asciiTheme="minorHAnsi" w:hAnsiTheme="minorHAnsi" w:cs="Lucida Grande"/>
          <w:color w:val="000000" w:themeColor="text1"/>
        </w:rPr>
        <w:t xml:space="preserve"> of interest</w:t>
      </w:r>
      <w:r w:rsidR="007C4D8B">
        <w:rPr>
          <w:rFonts w:asciiTheme="minorHAnsi" w:hAnsiTheme="minorHAnsi" w:cs="Lucida Grande"/>
          <w:color w:val="000000" w:themeColor="text1"/>
        </w:rPr>
        <w:t>, while others are novel.</w:t>
      </w:r>
      <w:r w:rsidR="001A40F8">
        <w:rPr>
          <w:rFonts w:asciiTheme="minorHAnsi" w:hAnsiTheme="minorHAnsi" w:cs="Lucida Grande"/>
          <w:color w:val="000000" w:themeColor="text1"/>
        </w:rPr>
        <w:t xml:space="preserve"> S</w:t>
      </w:r>
      <w:r w:rsidR="007C4D8B">
        <w:rPr>
          <w:rFonts w:asciiTheme="minorHAnsi" w:hAnsiTheme="minorHAnsi" w:cs="Lucida Grande"/>
          <w:color w:val="000000" w:themeColor="text1"/>
        </w:rPr>
        <w:t>ome examples ar</w:t>
      </w:r>
      <w:r w:rsidR="00E02F7B">
        <w:rPr>
          <w:rFonts w:asciiTheme="minorHAnsi" w:hAnsiTheme="minorHAnsi" w:cs="Lucida Grande"/>
          <w:color w:val="000000" w:themeColor="text1"/>
        </w:rPr>
        <w:t>e discussed below:</w:t>
      </w:r>
    </w:p>
    <w:p w14:paraId="27E3174A" w14:textId="0315C73C" w:rsidR="00041119" w:rsidRDefault="00041119" w:rsidP="00C54409">
      <w:pPr>
        <w:pStyle w:val="NoSpacing"/>
        <w:rPr>
          <w:rFonts w:asciiTheme="minorHAnsi" w:hAnsiTheme="minorHAnsi" w:cs="Lucida Grande"/>
          <w:color w:val="000000" w:themeColor="text1"/>
        </w:rPr>
      </w:pPr>
    </w:p>
    <w:p w14:paraId="6709F0DB" w14:textId="57BAF198" w:rsidR="002E7AD4" w:rsidRDefault="006504F5" w:rsidP="007D34A3">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 xml:space="preserve">Liver injury from </w:t>
      </w:r>
      <w:r w:rsidR="002E7AD4">
        <w:rPr>
          <w:rFonts w:asciiTheme="minorHAnsi" w:hAnsiTheme="minorHAnsi" w:cs="Lucida Grande"/>
          <w:color w:val="000000" w:themeColor="text1"/>
        </w:rPr>
        <w:t>ACE</w:t>
      </w:r>
      <w:r>
        <w:rPr>
          <w:rFonts w:asciiTheme="minorHAnsi" w:hAnsiTheme="minorHAnsi" w:cs="Lucida Grande"/>
          <w:color w:val="000000" w:themeColor="text1"/>
        </w:rPr>
        <w:t xml:space="preserve"> inhibitors has been reported but it is rare and there does not seem to be evidence that it is an on-target effect </w:t>
      </w:r>
      <w:r w:rsidR="00A77C61">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&lt;EndNote&gt;&lt;Cite&gt;&lt;Author&gt;LiverTox&lt;/Author&gt;&lt;Year&gt;2014&lt;/Year&gt;&lt;RecNum&gt;82&lt;/RecNum&gt;&lt;DisplayText&gt;[103]&lt;/DisplayText&gt;&lt;record&gt;&lt;rec-number&gt;82&lt;/rec-number&gt;&lt;foreign-keys&gt;&lt;key app="EN" db-id="frrdwfw9b2tr0jevwpbvdvxv2evwzd20zfd5"&gt;82&lt;/key&gt;&lt;/foreign-keys&gt;&lt;ref-type name="Journal Article"&gt;17&lt;/ref-type&gt;&lt;contributors&gt;&lt;authors&gt;&lt;author&gt;LiverTox&lt;/author&gt;&lt;/authors&gt;&lt;/contributors&gt;&lt;titles&gt;&lt;title&gt;Angiotensin-converting enzyme (ACE) inhibitors&lt;/title&gt;&lt;/titles&gt;&lt;dates&gt;&lt;year&gt;2014&lt;/year&gt;&lt;/dates&gt;&lt;urls&gt;&lt;related-urls&gt;&lt;url&gt;http://livertox.nih.gov/Angiotensin-Converting_Enzyme_Inhibitors.htm&lt;/url&gt;&lt;/related-urls&gt;&lt;/urls&gt;&lt;/record&gt;&lt;/Cite&gt;&lt;/EndNote&gt;</w:instrText>
      </w:r>
      <w:r w:rsidR="00A77C61">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3" w:tooltip="LiverTox, 2014 #82" w:history="1">
        <w:r w:rsidR="00D313D2">
          <w:rPr>
            <w:rFonts w:asciiTheme="minorHAnsi" w:hAnsiTheme="minorHAnsi" w:cs="Lucida Grande"/>
            <w:noProof/>
            <w:color w:val="000000" w:themeColor="text1"/>
          </w:rPr>
          <w:t>103</w:t>
        </w:r>
      </w:hyperlink>
      <w:r w:rsidR="00D313D2">
        <w:rPr>
          <w:rFonts w:asciiTheme="minorHAnsi" w:hAnsiTheme="minorHAnsi" w:cs="Lucida Grande"/>
          <w:noProof/>
          <w:color w:val="000000" w:themeColor="text1"/>
        </w:rPr>
        <w:t>]</w:t>
      </w:r>
      <w:r w:rsidR="00A77C61">
        <w:rPr>
          <w:rFonts w:asciiTheme="minorHAnsi" w:hAnsiTheme="minorHAnsi" w:cs="Lucida Grande"/>
          <w:color w:val="000000" w:themeColor="text1"/>
        </w:rPr>
        <w:fldChar w:fldCharType="end"/>
      </w:r>
      <w:r>
        <w:rPr>
          <w:rFonts w:asciiTheme="minorHAnsi" w:hAnsiTheme="minorHAnsi" w:cs="Lucida Grande"/>
          <w:color w:val="000000" w:themeColor="text1"/>
        </w:rPr>
        <w:t>.</w:t>
      </w:r>
    </w:p>
    <w:p w14:paraId="60ACEA4C" w14:textId="186D1383" w:rsidR="00E87979" w:rsidRDefault="00E607B8" w:rsidP="00574D10">
      <w:pPr>
        <w:pStyle w:val="NoSpacing"/>
        <w:numPr>
          <w:ilvl w:val="0"/>
          <w:numId w:val="10"/>
        </w:numPr>
        <w:ind w:left="714" w:hanging="357"/>
        <w:rPr>
          <w:rFonts w:asciiTheme="minorHAnsi" w:hAnsiTheme="minorHAnsi" w:cs="Lucida Grande"/>
          <w:color w:val="000000" w:themeColor="text1"/>
        </w:rPr>
      </w:pPr>
      <w:r>
        <w:rPr>
          <w:rFonts w:asciiTheme="minorHAnsi" w:hAnsiTheme="minorHAnsi" w:cs="Lucida Grande"/>
          <w:color w:val="000000" w:themeColor="text1"/>
        </w:rPr>
        <w:t>Although t</w:t>
      </w:r>
      <w:r w:rsidR="00E03637">
        <w:rPr>
          <w:rFonts w:asciiTheme="minorHAnsi" w:hAnsiTheme="minorHAnsi" w:cs="Lucida Grande"/>
          <w:color w:val="000000" w:themeColor="text1"/>
        </w:rPr>
        <w:t xml:space="preserve">here is </w:t>
      </w:r>
      <w:r w:rsidR="0038559F">
        <w:rPr>
          <w:rFonts w:asciiTheme="minorHAnsi" w:hAnsiTheme="minorHAnsi" w:cs="Lucida Grande"/>
          <w:color w:val="000000" w:themeColor="text1"/>
        </w:rPr>
        <w:t xml:space="preserve">some </w:t>
      </w:r>
      <w:r w:rsidR="00E03637">
        <w:rPr>
          <w:rFonts w:asciiTheme="minorHAnsi" w:hAnsiTheme="minorHAnsi" w:cs="Lucida Grande"/>
          <w:color w:val="000000" w:themeColor="text1"/>
        </w:rPr>
        <w:t xml:space="preserve">evidence that </w:t>
      </w:r>
      <w:r w:rsidRPr="00C54409">
        <w:rPr>
          <w:rFonts w:ascii="Lucida Grande" w:hAnsi="Lucida Grande" w:cs="Lucida Grande"/>
          <w:color w:val="000000"/>
        </w:rPr>
        <w:t>α</w:t>
      </w:r>
      <w:r>
        <w:rPr>
          <w:rFonts w:ascii="Lucida Grande" w:hAnsi="Lucida Grande" w:cs="Lucida Grande"/>
          <w:color w:val="000000"/>
        </w:rPr>
        <w:t>2</w:t>
      </w:r>
      <w:r w:rsidRPr="00C54409">
        <w:rPr>
          <w:rFonts w:ascii="Lucida Grande" w:hAnsi="Lucida Grande" w:cs="Lucida Grande"/>
          <w:color w:val="000000"/>
          <w:vertAlign w:val="subscript"/>
        </w:rPr>
        <w:t>A</w:t>
      </w:r>
      <w:r w:rsidRPr="00E607B8" w:rsidDel="00E607B8">
        <w:rPr>
          <w:rFonts w:asciiTheme="minorHAnsi" w:hAnsiTheme="minorHAnsi" w:cs="Lucida Grande"/>
          <w:color w:val="000000" w:themeColor="text1"/>
        </w:rPr>
        <w:t xml:space="preserve"> </w:t>
      </w:r>
      <w:r w:rsidR="00E87979">
        <w:rPr>
          <w:rFonts w:asciiTheme="minorHAnsi" w:hAnsiTheme="minorHAnsi" w:cs="Lucida Grande"/>
          <w:color w:val="000000" w:themeColor="text1"/>
        </w:rPr>
        <w:t xml:space="preserve">receptor agonists </w:t>
      </w:r>
      <w:r w:rsidR="00761AD0">
        <w:rPr>
          <w:rFonts w:asciiTheme="minorHAnsi" w:hAnsiTheme="minorHAnsi" w:cs="Lucida Grande"/>
          <w:color w:val="000000" w:themeColor="text1"/>
        </w:rPr>
        <w:t>might</w:t>
      </w:r>
      <w:r w:rsidR="00E87979">
        <w:rPr>
          <w:rFonts w:asciiTheme="minorHAnsi" w:hAnsiTheme="minorHAnsi" w:cs="Lucida Grande"/>
          <w:color w:val="000000" w:themeColor="text1"/>
        </w:rPr>
        <w:t xml:space="preserve"> potentiate hepatotoxicity of co</w:t>
      </w:r>
      <w:ins w:id="7" w:author="Francis Atkinson" w:date="2015-01-12T13:51:00Z">
        <w:r w:rsidR="00A53C4E">
          <w:rPr>
            <w:rFonts w:asciiTheme="minorHAnsi" w:hAnsiTheme="minorHAnsi" w:cs="Lucida Grande"/>
            <w:color w:val="000000" w:themeColor="text1"/>
          </w:rPr>
          <w:t>-</w:t>
        </w:r>
      </w:ins>
      <w:r w:rsidR="00E87979">
        <w:rPr>
          <w:rFonts w:asciiTheme="minorHAnsi" w:hAnsiTheme="minorHAnsi" w:cs="Lucida Grande"/>
          <w:color w:val="000000" w:themeColor="text1"/>
        </w:rPr>
        <w:t>administered xenobiotics</w:t>
      </w:r>
      <w:ins w:id="8" w:author="Francis Atkinson" w:date="2015-01-09T09:28:00Z">
        <w:r w:rsidR="00337F9C">
          <w:rPr>
            <w:rFonts w:asciiTheme="minorHAnsi" w:hAnsiTheme="minorHAnsi" w:cs="Lucida Grande"/>
            <w:color w:val="000000" w:themeColor="text1"/>
          </w:rPr>
          <w:t xml:space="preserve"> </w:t>
        </w:r>
      </w:ins>
      <w:r w:rsidR="00E87979">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&lt;EndNote&gt;&lt;Cite&gt;&lt;Author&gt;Roberts&lt;/Author&gt;&lt;Year&gt;1997&lt;/Year&gt;&lt;RecNum&gt;134&lt;/RecNum&gt;&lt;DisplayText&gt;[104]&lt;/DisplayText&gt;&lt;record&gt;&lt;rec-number&gt;134&lt;/rec-number&gt;&lt;foreign-keys&gt;&lt;key app="EN" db-id="frrdwfw9b2tr0jevwpbvdvxv2evwzd20zfd5"&gt;134&lt;/key&gt;&lt;/foreign-keys&gt;&lt;ref-type name="Journal Article"&gt;17&lt;/ref-type&gt;&lt;contributors&gt;&lt;authors&gt;&lt;author&gt;Roberts, S. M.&lt;/author&gt;&lt;author&gt;DeMott, R. P.&lt;/author&gt;&lt;author&gt;James, R. C.&lt;/author&gt;&lt;/authors&gt;&lt;/contributors&gt;&lt;auth-address&gt;Center for Environmental and Human Toxicology, University of Florida, Gainesville 32610, USA. sroberts.vetmed1@mail.health.ufl.edu&lt;/auth-address&gt;&lt;titles&gt;&lt;title&gt;Adrenergic modulation of hepatotoxicity&lt;/title&gt;&lt;secondary-title&gt;Drug Metab Rev&lt;/secondary-title&gt;&lt;alt-title&gt;Drug metabolism reviews&lt;/alt-title&gt;&lt;/titles&gt;&lt;periodical&gt;&lt;full-title&gt;Drug Metab Rev&lt;/full-title&gt;&lt;abbr-1&gt;Drug metabolism reviews&lt;/abbr-1&gt;&lt;/periodical&gt;&lt;alt-periodical&gt;&lt;full-title&gt;Drug Metab Rev&lt;/full-title&gt;&lt;abbr-1&gt;Drug metabolism reviews&lt;/abbr-1&gt;&lt;/alt-periodical&gt;&lt;pages&gt;329-53&lt;/pages&gt;&lt;volume&gt;29&lt;/volume&gt;&lt;number&gt;1-2&lt;/number&gt;&lt;edition&gt;1997/02/01&lt;/edition&gt;&lt;keywords&gt;&lt;keyword&gt;Adrenergic alpha-Agonists/toxicity&lt;/keyword&gt;&lt;keyword&gt;Adrenergic alpha-Antagonists/toxicity&lt;/keyword&gt;&lt;keyword&gt;Adrenergic beta-Agonists/toxicity&lt;/keyword&gt;&lt;keyword&gt;Animals&lt;/keyword&gt;&lt;keyword&gt;Drug Synergism&lt;/keyword&gt;&lt;keyword&gt;Drug-Induced Liver Injury/*physiopathology&lt;/keyword&gt;&lt;keyword&gt;Receptors, Adrenergic/drug effects/*physiology&lt;/keyword&gt;&lt;/keywords&gt;&lt;dates&gt;&lt;year&gt;1997&lt;/year&gt;&lt;pub-dates&gt;&lt;date&gt;Feb-May&lt;/date&gt;&lt;/pub-dates&gt;&lt;/dates&gt;&lt;isbn&gt;0360-2532 (Print)&amp;#xD;0360-2532&lt;/isbn&gt;&lt;accession-num&gt;9187524&lt;/accession-num&gt;&lt;urls&gt;&lt;/urls&gt;&lt;remote-database-provider&gt;NLM&lt;/remote-database-provider&gt;&lt;language&gt;eng&lt;/language&gt;&lt;/record&gt;&lt;/Cite&gt;&lt;/EndNote&gt;</w:instrText>
      </w:r>
      <w:r w:rsidR="00E87979">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4" w:tooltip="Roberts, 1997 #134" w:history="1">
        <w:r w:rsidR="00D313D2">
          <w:rPr>
            <w:rFonts w:asciiTheme="minorHAnsi" w:hAnsiTheme="minorHAnsi" w:cs="Lucida Grande"/>
            <w:noProof/>
            <w:color w:val="000000" w:themeColor="text1"/>
          </w:rPr>
          <w:t>104</w:t>
        </w:r>
      </w:hyperlink>
      <w:r w:rsidR="00D313D2">
        <w:rPr>
          <w:rFonts w:asciiTheme="minorHAnsi" w:hAnsiTheme="minorHAnsi" w:cs="Lucida Grande"/>
          <w:noProof/>
          <w:color w:val="000000" w:themeColor="text1"/>
        </w:rPr>
        <w:t>]</w:t>
      </w:r>
      <w:r w:rsidR="00E87979">
        <w:rPr>
          <w:rFonts w:asciiTheme="minorHAnsi" w:hAnsiTheme="minorHAnsi" w:cs="Lucida Grande"/>
          <w:color w:val="000000" w:themeColor="text1"/>
        </w:rPr>
        <w:fldChar w:fldCharType="end"/>
      </w:r>
      <w:r w:rsidR="00337F9C">
        <w:rPr>
          <w:rFonts w:asciiTheme="minorHAnsi" w:hAnsiTheme="minorHAnsi" w:cs="Lucida Grande"/>
          <w:color w:val="000000" w:themeColor="text1"/>
        </w:rPr>
        <w:t xml:space="preserve">, there seems to be little </w:t>
      </w:r>
      <w:r>
        <w:rPr>
          <w:rFonts w:asciiTheme="minorHAnsi" w:hAnsiTheme="minorHAnsi" w:cs="Lucida Grande"/>
          <w:color w:val="000000" w:themeColor="text1"/>
        </w:rPr>
        <w:t xml:space="preserve">or no </w:t>
      </w:r>
      <w:r w:rsidR="00337F9C">
        <w:rPr>
          <w:rFonts w:asciiTheme="minorHAnsi" w:hAnsiTheme="minorHAnsi" w:cs="Lucida Grande"/>
          <w:color w:val="000000" w:themeColor="text1"/>
        </w:rPr>
        <w:t xml:space="preserve">evidence on-target </w:t>
      </w:r>
      <w:r>
        <w:rPr>
          <w:rFonts w:asciiTheme="minorHAnsi" w:hAnsiTheme="minorHAnsi" w:cs="Lucida Grande"/>
          <w:color w:val="000000" w:themeColor="text1"/>
        </w:rPr>
        <w:t>hepato</w:t>
      </w:r>
      <w:r w:rsidR="00337F9C">
        <w:rPr>
          <w:rFonts w:asciiTheme="minorHAnsi" w:hAnsiTheme="minorHAnsi" w:cs="Lucida Grande"/>
          <w:color w:val="000000" w:themeColor="text1"/>
        </w:rPr>
        <w:t>toxicity</w:t>
      </w:r>
      <w:r>
        <w:rPr>
          <w:rFonts w:asciiTheme="minorHAnsi" w:hAnsiTheme="minorHAnsi" w:cs="Lucida Grande"/>
          <w:color w:val="000000" w:themeColor="text1"/>
        </w:rPr>
        <w:t xml:space="preserve"> associated with this receptor.</w:t>
      </w:r>
    </w:p>
    <w:p w14:paraId="041D6296" w14:textId="77777777" w:rsidR="003E1702" w:rsidRDefault="003E1702" w:rsidP="00B2463B">
      <w:pPr>
        <w:pStyle w:val="NoSpacing"/>
        <w:ind w:left="720"/>
        <w:rPr>
          <w:rFonts w:asciiTheme="minorHAnsi" w:hAnsiTheme="minorHAnsi" w:cs="Lucida Grande"/>
          <w:color w:val="000000" w:themeColor="text1"/>
        </w:rPr>
      </w:pPr>
    </w:p>
    <w:p w14:paraId="44661129" w14:textId="740009AC" w:rsidR="005F5DB0" w:rsidRDefault="00230DD4" w:rsidP="007D34A3">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Androgen</w:t>
      </w:r>
      <w:r w:rsidR="007D34A3">
        <w:rPr>
          <w:rFonts w:asciiTheme="minorHAnsi" w:hAnsiTheme="minorHAnsi" w:cs="Lucida Grande"/>
          <w:color w:val="000000" w:themeColor="text1"/>
        </w:rPr>
        <w:t xml:space="preserve"> signalling </w:t>
      </w:r>
      <w:r w:rsidR="007D34A3" w:rsidRPr="00B2463B">
        <w:rPr>
          <w:rFonts w:asciiTheme="minorHAnsi" w:hAnsiTheme="minorHAnsi" w:cs="Lucida Grande"/>
          <w:i/>
          <w:color w:val="000000" w:themeColor="text1"/>
        </w:rPr>
        <w:t>via</w:t>
      </w:r>
      <w:r w:rsidR="007D34A3">
        <w:rPr>
          <w:rFonts w:asciiTheme="minorHAnsi" w:hAnsiTheme="minorHAnsi" w:cs="Lucida Grande"/>
          <w:color w:val="000000" w:themeColor="text1"/>
        </w:rPr>
        <w:t xml:space="preserve"> the </w:t>
      </w:r>
      <w:r>
        <w:rPr>
          <w:rFonts w:asciiTheme="minorHAnsi" w:hAnsiTheme="minorHAnsi" w:cs="Lucida Grande"/>
          <w:color w:val="000000" w:themeColor="text1"/>
        </w:rPr>
        <w:t xml:space="preserve">androgen receptor (AR) </w:t>
      </w:r>
      <w:r w:rsidR="007D34A3">
        <w:rPr>
          <w:rFonts w:asciiTheme="minorHAnsi" w:hAnsiTheme="minorHAnsi" w:cs="Lucida Grande"/>
          <w:color w:val="000000" w:themeColor="text1"/>
        </w:rPr>
        <w:t>has been shown to suppress the development of steatosis</w:t>
      </w:r>
      <w:r w:rsidR="005F5DB0">
        <w:rPr>
          <w:rFonts w:asciiTheme="minorHAnsi" w:hAnsiTheme="minorHAnsi" w:cs="Lucida Grande"/>
          <w:color w:val="000000" w:themeColor="text1"/>
        </w:rPr>
        <w:t xml:space="preserve"> </w:t>
      </w:r>
      <w:r w:rsidR="005F5DB0">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&lt;EndNote&gt;&lt;Cite&gt;&lt;Author&gt;Ma&lt;/Author&gt;&lt;Year&gt;2014&lt;/Year&gt;&lt;RecNum&gt;96&lt;/RecNum&gt;&lt;DisplayText&gt;[105]&lt;/DisplayText&gt;&lt;record&gt;&lt;rec-number&gt;96&lt;/rec-number&gt;&lt;foreign-keys&gt;&lt;key app="EN" db-id="frrdwfw9b2tr0jevwpbvdvxv2evwzd20zfd5"&gt;96&lt;/key&gt;&lt;/foreign-keys&gt;&lt;ref-type name="Journal Article"&gt;17&lt;/ref-type&gt;&lt;contributors&gt;&lt;authors&gt;&lt;author&gt;Ma, W. L.&lt;/author&gt;&lt;author&gt;Lai, H. C.&lt;/author&gt;&lt;author&gt;Yeh, S.&lt;/author&gt;&lt;author&gt;Cai, X.&lt;/author&gt;&lt;author&gt;Chang, C.&lt;/author&gt;&lt;/authors&gt;&lt;/contributors&gt;&lt;auth-address&gt;Sex Hormone Research Center, Department of Gastroenterology, Graduate Institute of Clinical Medical Science, China Medical University/Hospital, Taichung 404, Taiwan, Republic of China George Whipple Lab for Cancer Research, Departments of Pathology and Urology, and The Wilmot Cancer Center, University of Rochester Medical Center, Rochester, New York 14642, USA Chawnshang Chang Liver Cancer Center, Department of General Surgery, Sir Run-Run Shaw Hospital, Zhejiang University, Hangzhou, China.&lt;/auth-address&gt;&lt;titles&gt;&lt;title&gt;Androgen receptor roles in hepatocellular carcinoma, fatty liver, cirrhosis and hepatitis&lt;/title&gt;&lt;secondary-title&gt;Endocr Relat Cancer&lt;/secondary-title&gt;&lt;alt-title&gt;Endocrine-related cancer&lt;/alt-title&gt;&lt;/titles&gt;&lt;periodical&gt;&lt;full-title&gt;Endocr Relat Cancer&lt;/full-title&gt;&lt;abbr-1&gt;Endocrine-related cancer&lt;/abbr-1&gt;&lt;/periodical&gt;&lt;alt-periodical&gt;&lt;full-title&gt;Endocr Relat Cancer&lt;/full-title&gt;&lt;abbr-1&gt;Endocrine-related cancer&lt;/abbr-1&gt;&lt;/alt-periodical&gt;&lt;pages&gt;R165-82&lt;/pages&gt;&lt;volume&gt;21&lt;/volume&gt;&lt;number&gt;3&lt;/number&gt;&lt;edition&gt;2014/01/16&lt;/edition&gt;&lt;keywords&gt;&lt;keyword&gt;androgen receptor (AR)&lt;/keyword&gt;&lt;keyword&gt;hepatocellular carcinoma (HCC)&lt;/keyword&gt;&lt;/keywords&gt;&lt;dates&gt;&lt;year&gt;2014&lt;/year&gt;&lt;pub-dates&gt;&lt;date&gt;Jun&lt;/date&gt;&lt;/pub-dates&gt;&lt;/dates&gt;&lt;isbn&gt;1351-0088&lt;/isbn&gt;&lt;accession-num&gt;24424503&lt;/accession-num&gt;&lt;urls&gt;&lt;/urls&gt;&lt;custom2&gt;Pmc4165608&lt;/custom2&gt;&lt;custom6&gt;Nihms557174&lt;/custom6&gt;&lt;electronic-resource-num&gt;10.1530/erc-13-0283&lt;/electronic-resource-num&gt;&lt;remote-database-provider&gt;NLM&lt;/remote-database-provider&gt;&lt;language&gt;eng&lt;/language&gt;&lt;/record&gt;&lt;/Cite&gt;&lt;/EndNote&gt;</w:instrText>
      </w:r>
      <w:r w:rsidR="005F5DB0">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5" w:tooltip="Ma, 2014 #96" w:history="1">
        <w:r w:rsidR="00D313D2">
          <w:rPr>
            <w:rFonts w:asciiTheme="minorHAnsi" w:hAnsiTheme="minorHAnsi" w:cs="Lucida Grande"/>
            <w:noProof/>
            <w:color w:val="000000" w:themeColor="text1"/>
          </w:rPr>
          <w:t>105</w:t>
        </w:r>
      </w:hyperlink>
      <w:r w:rsidR="00D313D2">
        <w:rPr>
          <w:rFonts w:asciiTheme="minorHAnsi" w:hAnsiTheme="minorHAnsi" w:cs="Lucida Grande"/>
          <w:noProof/>
          <w:color w:val="000000" w:themeColor="text1"/>
        </w:rPr>
        <w:t>]</w:t>
      </w:r>
      <w:r w:rsidR="005F5DB0">
        <w:rPr>
          <w:rFonts w:asciiTheme="minorHAnsi" w:hAnsiTheme="minorHAnsi" w:cs="Lucida Grande"/>
          <w:color w:val="000000" w:themeColor="text1"/>
        </w:rPr>
        <w:fldChar w:fldCharType="end"/>
      </w:r>
      <w:r w:rsidR="006C2438">
        <w:rPr>
          <w:rFonts w:asciiTheme="minorHAnsi" w:hAnsiTheme="minorHAnsi" w:cs="Lucida Grande"/>
          <w:color w:val="000000" w:themeColor="text1"/>
        </w:rPr>
        <w:t>; i</w:t>
      </w:r>
      <w:r>
        <w:rPr>
          <w:rFonts w:asciiTheme="minorHAnsi" w:hAnsiTheme="minorHAnsi" w:cs="Lucida Grande"/>
          <w:color w:val="000000" w:themeColor="text1"/>
        </w:rPr>
        <w:t>t is thus plausible that i</w:t>
      </w:r>
      <w:r w:rsidR="0023384B">
        <w:rPr>
          <w:rFonts w:asciiTheme="minorHAnsi" w:hAnsiTheme="minorHAnsi" w:cs="Lucida Grande"/>
          <w:color w:val="000000" w:themeColor="text1"/>
        </w:rPr>
        <w:t xml:space="preserve">nhibition of this </w:t>
      </w:r>
      <w:r w:rsidR="00A53C4E">
        <w:rPr>
          <w:rFonts w:asciiTheme="minorHAnsi" w:hAnsiTheme="minorHAnsi" w:cs="Lucida Grande"/>
          <w:color w:val="000000" w:themeColor="text1"/>
        </w:rPr>
        <w:t>process</w:t>
      </w:r>
      <w:r>
        <w:rPr>
          <w:rFonts w:asciiTheme="minorHAnsi" w:hAnsiTheme="minorHAnsi" w:cs="Lucida Grande"/>
          <w:color w:val="000000" w:themeColor="text1"/>
        </w:rPr>
        <w:t xml:space="preserve"> </w:t>
      </w:r>
      <w:r w:rsidR="00502485">
        <w:rPr>
          <w:rFonts w:asciiTheme="minorHAnsi" w:hAnsiTheme="minorHAnsi" w:cs="Lucida Grande"/>
          <w:color w:val="000000" w:themeColor="text1"/>
        </w:rPr>
        <w:t xml:space="preserve">by xenobiotics </w:t>
      </w:r>
      <w:r w:rsidR="0023384B">
        <w:rPr>
          <w:rFonts w:asciiTheme="minorHAnsi" w:hAnsiTheme="minorHAnsi" w:cs="Lucida Grande"/>
          <w:color w:val="000000" w:themeColor="text1"/>
        </w:rPr>
        <w:t xml:space="preserve">might </w:t>
      </w:r>
      <w:r w:rsidR="00502485">
        <w:rPr>
          <w:rFonts w:asciiTheme="minorHAnsi" w:hAnsiTheme="minorHAnsi" w:cs="Lucida Grande"/>
          <w:color w:val="000000" w:themeColor="text1"/>
        </w:rPr>
        <w:t>be deleterious</w:t>
      </w:r>
      <w:r>
        <w:rPr>
          <w:rFonts w:asciiTheme="minorHAnsi" w:hAnsiTheme="minorHAnsi" w:cs="Lucida Grande"/>
          <w:color w:val="000000" w:themeColor="text1"/>
        </w:rPr>
        <w:t>, at least</w:t>
      </w:r>
      <w:r w:rsidR="00502485">
        <w:rPr>
          <w:rFonts w:asciiTheme="minorHAnsi" w:hAnsiTheme="minorHAnsi" w:cs="Lucida Grande"/>
          <w:color w:val="000000" w:themeColor="text1"/>
        </w:rPr>
        <w:t xml:space="preserve"> in some disease states.</w:t>
      </w:r>
    </w:p>
    <w:p w14:paraId="747CFB6E" w14:textId="77777777" w:rsidR="00502485" w:rsidRDefault="00502485" w:rsidP="00B2463B">
      <w:pPr>
        <w:pStyle w:val="NoSpacing"/>
        <w:ind w:left="720"/>
        <w:rPr>
          <w:rFonts w:asciiTheme="minorHAnsi" w:hAnsiTheme="minorHAnsi" w:cs="Lucida Grande"/>
          <w:color w:val="000000" w:themeColor="text1"/>
        </w:rPr>
      </w:pPr>
    </w:p>
    <w:p w14:paraId="21869D09" w14:textId="18C0E0B8" w:rsidR="005B4ACA" w:rsidRDefault="00540D3D" w:rsidP="00C54409">
      <w:pPr>
        <w:pStyle w:val="NoSpacing"/>
        <w:numPr>
          <w:ilvl w:val="0"/>
          <w:numId w:val="10"/>
        </w:numPr>
        <w:rPr>
          <w:rFonts w:asciiTheme="minorHAnsi" w:hAnsiTheme="minorHAnsi" w:cs="Lucida Grande"/>
          <w:color w:val="000000" w:themeColor="text1"/>
        </w:rPr>
      </w:pPr>
      <w:r w:rsidRPr="00A77C61">
        <w:rPr>
          <w:rFonts w:asciiTheme="minorHAnsi" w:hAnsiTheme="minorHAnsi" w:cs="Lucida Grande"/>
          <w:color w:val="000000" w:themeColor="text1"/>
        </w:rPr>
        <w:t>The Na</w:t>
      </w:r>
      <w:r w:rsidRPr="00A77C61">
        <w:rPr>
          <w:rFonts w:asciiTheme="minorHAnsi" w:hAnsiTheme="minorHAnsi" w:cs="Lucida Grande"/>
          <w:color w:val="000000" w:themeColor="text1"/>
          <w:vertAlign w:val="superscript"/>
        </w:rPr>
        <w:t>+</w:t>
      </w:r>
      <w:r w:rsidRPr="00A77C61">
        <w:rPr>
          <w:rFonts w:asciiTheme="minorHAnsi" w:hAnsiTheme="minorHAnsi" w:cs="Lucida Grande"/>
          <w:color w:val="000000" w:themeColor="text1"/>
        </w:rPr>
        <w:t>/K</w:t>
      </w:r>
      <w:r w:rsidRPr="00A77C61">
        <w:rPr>
          <w:rFonts w:asciiTheme="minorHAnsi" w:hAnsiTheme="minorHAnsi" w:cs="Lucida Grande"/>
          <w:color w:val="000000" w:themeColor="text1"/>
          <w:vertAlign w:val="superscript"/>
        </w:rPr>
        <w:t>+</w:t>
      </w:r>
      <w:r w:rsidRPr="00A77C61">
        <w:rPr>
          <w:rFonts w:asciiTheme="minorHAnsi" w:hAnsiTheme="minorHAnsi" w:cs="Lucida Grande"/>
          <w:color w:val="000000" w:themeColor="text1"/>
        </w:rPr>
        <w:t>-ATPase, as noted above, is involved in bile-acid homeostasis</w:t>
      </w:r>
      <w:ins w:id="9" w:author="Francis Atkinson" w:date="2015-01-09T10:10:00Z">
        <w:r w:rsidR="006C2438">
          <w:rPr>
            <w:rFonts w:asciiTheme="minorHAnsi" w:hAnsiTheme="minorHAnsi" w:cs="Lucida Grande"/>
            <w:color w:val="000000" w:themeColor="text1"/>
          </w:rPr>
          <w:t xml:space="preserve"> </w:t>
        </w:r>
      </w:ins>
      <w:r w:rsidR="006C2438">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&lt;EndNote&gt;&lt;Cite&gt;&lt;Author&gt;Arrese&lt;/Author&gt;&lt;Year&gt;2003&lt;/Year&gt;&lt;RecNum&gt;75&lt;/RecNum&gt;&lt;DisplayText&gt;[93]&lt;/DisplayText&gt;&lt;record&gt;&lt;rec-number&gt;75&lt;/rec-number&gt;&lt;foreign-keys&gt;&lt;key app="EN" db-id="frrdwfw9b2tr0jevwpbvdvxv2evwzd20zfd5"&gt;75&lt;/key&gt;&lt;/foreign-keys&gt;&lt;ref-type name="Journal Article"&gt;17&lt;/ref-type&gt;&lt;contributors&gt;&lt;authors&gt;&lt;author&gt;Arrese, M.&lt;/author&gt;&lt;author&gt;Trauner, M.&lt;/author&gt;&lt;/authors&gt;&lt;/contributors&gt;&lt;auth-address&gt;Departmento de Gastroenterologi;a, Facultad de Medicina, Pontificia Universidad Catolica de Chile, Marcoleta 347, 8320000 Santiago, Chile. marrese@med.puc.cl&lt;/auth-address&gt;&lt;titles&gt;&lt;title&gt;Molecular aspects of bile formation and cholestasis&lt;/title&gt;&lt;secondary-title&gt;Trends Mol Med&lt;/secondary-title&gt;&lt;alt-title&gt;Trends in molecular medicine&lt;/alt-title&gt;&lt;/titles&gt;&lt;periodical&gt;&lt;full-title&gt;Trends Mol Med&lt;/full-title&gt;&lt;abbr-1&gt;Trends in molecular medicine&lt;/abbr-1&gt;&lt;/periodical&gt;&lt;alt-periodical&gt;&lt;full-title&gt;Trends Mol Med&lt;/full-title&gt;&lt;abbr-1&gt;Trends in molecular medicine&lt;/abbr-1&gt;&lt;/alt-periodical&gt;&lt;pages&gt;558-64&lt;/pages&gt;&lt;volume&gt;9&lt;/volume&gt;&lt;number&gt;12&lt;/number&gt;&lt;edition&gt;2003/12/09&lt;/edition&gt;&lt;keywords&gt;&lt;keyword&gt;Animals&lt;/keyword&gt;&lt;keyword&gt;Anions&lt;/keyword&gt;&lt;keyword&gt;Bile/*metabolism&lt;/keyword&gt;&lt;keyword&gt;Bile Acids and Salts/metabolism&lt;/keyword&gt;&lt;keyword&gt;Biliary Tract/pathology&lt;/keyword&gt;&lt;keyword&gt;Biological Transport&lt;/keyword&gt;&lt;keyword&gt;*Cholestasis&lt;/keyword&gt;&lt;keyword&gt;Humans&lt;/keyword&gt;&lt;keyword&gt;Liver/metabolism&lt;/keyword&gt;&lt;keyword&gt;Liver Diseases/metabolism&lt;/keyword&gt;&lt;keyword&gt;Models, Biological&lt;/keyword&gt;&lt;/keywords&gt;&lt;dates&gt;&lt;year&gt;2003&lt;/year&gt;&lt;pub-dates&gt;&lt;date&gt;Dec&lt;/date&gt;&lt;/pub-dates&gt;&lt;/dates&gt;&lt;isbn&gt;1471-4914 (Print)&amp;#xD;1471-4914&lt;/isbn&gt;&lt;accession-num&gt;14659471&lt;/accession-num&gt;&lt;urls&gt;&lt;/urls&gt;&lt;remote-database-provider&gt;NLM&lt;/remote-database-provider&gt;&lt;language&gt;eng&lt;/language&gt;&lt;/record&gt;&lt;/Cite&gt;&lt;/EndNote&gt;</w:instrText>
      </w:r>
      <w:r w:rsidR="006C2438">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3" w:tooltip="Arrese, 2003 #75" w:history="1">
        <w:r w:rsidR="00D313D2">
          <w:rPr>
            <w:rFonts w:asciiTheme="minorHAnsi" w:hAnsiTheme="minorHAnsi" w:cs="Lucida Grande"/>
            <w:noProof/>
            <w:color w:val="000000" w:themeColor="text1"/>
          </w:rPr>
          <w:t>93</w:t>
        </w:r>
      </w:hyperlink>
      <w:r w:rsidR="00D313D2">
        <w:rPr>
          <w:rFonts w:asciiTheme="minorHAnsi" w:hAnsiTheme="minorHAnsi" w:cs="Lucida Grande"/>
          <w:noProof/>
          <w:color w:val="000000" w:themeColor="text1"/>
        </w:rPr>
        <w:t>]</w:t>
      </w:r>
      <w:r w:rsidR="006C2438">
        <w:rPr>
          <w:rFonts w:asciiTheme="minorHAnsi" w:hAnsiTheme="minorHAnsi" w:cs="Lucida Grande"/>
          <w:color w:val="000000" w:themeColor="text1"/>
        </w:rPr>
        <w:fldChar w:fldCharType="end"/>
      </w:r>
      <w:r w:rsidR="00A77C61">
        <w:rPr>
          <w:rFonts w:asciiTheme="minorHAnsi" w:hAnsiTheme="minorHAnsi" w:cs="Lucida Grande"/>
          <w:color w:val="000000" w:themeColor="text1"/>
        </w:rPr>
        <w:t>.</w:t>
      </w:r>
      <w:r w:rsidR="00241656">
        <w:rPr>
          <w:rFonts w:asciiTheme="minorHAnsi" w:hAnsiTheme="minorHAnsi" w:cs="Lucida Grande"/>
          <w:color w:val="000000" w:themeColor="text1"/>
        </w:rPr>
        <w:t xml:space="preserve"> It is thus plausible that interference with the activity of this pump could lead to liver damage.</w:t>
      </w:r>
    </w:p>
    <w:p w14:paraId="4C2D9CE7" w14:textId="77777777" w:rsidR="005B4ACA" w:rsidRDefault="005B4ACA" w:rsidP="00C54409">
      <w:pPr>
        <w:pStyle w:val="NoSpacing"/>
        <w:rPr>
          <w:rFonts w:asciiTheme="minorHAnsi" w:hAnsiTheme="minorHAnsi" w:cs="Lucida Grande"/>
          <w:color w:val="000000" w:themeColor="text1"/>
        </w:rPr>
      </w:pPr>
    </w:p>
    <w:p w14:paraId="05646EC8" w14:textId="3778B923" w:rsidR="0038559F" w:rsidRDefault="0038559F" w:rsidP="0038559F">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 xml:space="preserve">Although there is some evidence that </w:t>
      </w:r>
      <w:r w:rsidRPr="005F548C">
        <w:rPr>
          <w:rFonts w:asciiTheme="minorHAnsi" w:hAnsiTheme="minorHAnsi" w:cs="Lucida Grande"/>
          <w:color w:val="000000"/>
        </w:rPr>
        <w:t>β</w:t>
      </w:r>
      <w:r>
        <w:rPr>
          <w:rFonts w:ascii="Lucida Grande" w:hAnsi="Lucida Grande" w:cs="Lucida Grande"/>
          <w:color w:val="000000"/>
        </w:rPr>
        <w:t>2</w:t>
      </w:r>
      <w:r w:rsidRPr="00E607B8" w:rsidDel="00E607B8">
        <w:rPr>
          <w:rFonts w:asciiTheme="minorHAnsi" w:hAnsiTheme="minorHAnsi" w:cs="Lucida Grande"/>
          <w:color w:val="000000" w:themeColor="text1"/>
        </w:rPr>
        <w:t xml:space="preserve"> </w:t>
      </w:r>
      <w:r>
        <w:rPr>
          <w:rFonts w:asciiTheme="minorHAnsi" w:hAnsiTheme="minorHAnsi" w:cs="Lucida Grande"/>
          <w:color w:val="000000" w:themeColor="text1"/>
        </w:rPr>
        <w:t xml:space="preserve">receptor agonists </w:t>
      </w:r>
      <w:r w:rsidR="00761AD0">
        <w:rPr>
          <w:rFonts w:asciiTheme="minorHAnsi" w:hAnsiTheme="minorHAnsi" w:cs="Lucida Grande"/>
          <w:color w:val="000000" w:themeColor="text1"/>
        </w:rPr>
        <w:t xml:space="preserve">might </w:t>
      </w:r>
      <w:r>
        <w:rPr>
          <w:rFonts w:asciiTheme="minorHAnsi" w:hAnsiTheme="minorHAnsi" w:cs="Lucida Grande"/>
          <w:color w:val="000000" w:themeColor="text1"/>
        </w:rPr>
        <w:t>potentiate hepatotoxicity of co</w:t>
      </w:r>
      <w:ins w:id="10" w:author="Francis Atkinson" w:date="2015-01-12T13:52:00Z">
        <w:r w:rsidR="00A53C4E">
          <w:rPr>
            <w:rFonts w:asciiTheme="minorHAnsi" w:hAnsiTheme="minorHAnsi" w:cs="Lucida Grande"/>
            <w:color w:val="000000" w:themeColor="text1"/>
          </w:rPr>
          <w:t>-</w:t>
        </w:r>
      </w:ins>
      <w:r>
        <w:rPr>
          <w:rFonts w:asciiTheme="minorHAnsi" w:hAnsiTheme="minorHAnsi" w:cs="Lucida Grande"/>
          <w:color w:val="000000" w:themeColor="text1"/>
        </w:rPr>
        <w:t xml:space="preserve">administered xenobiotics </w:t>
      </w:r>
      <w:r>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&lt;EndNote&gt;&lt;Cite&gt;&lt;Author&gt;Roberts&lt;/Author&gt;&lt;Year&gt;1997&lt;/Year&gt;&lt;RecNum&gt;134&lt;/RecNum&gt;&lt;DisplayText&gt;[104]&lt;/DisplayText&gt;&lt;record&gt;&lt;rec-number&gt;134&lt;/rec-number&gt;&lt;foreign-keys&gt;&lt;key app="EN" db-id="frrdwfw9b2tr0jevwpbvdvxv2evwzd20zfd5"&gt;134&lt;/key&gt;&lt;/foreign-keys&gt;&lt;ref-type name="Journal Article"&gt;17&lt;/ref-type&gt;&lt;contributors&gt;&lt;authors&gt;&lt;author&gt;Roberts, S. M.&lt;/author&gt;&lt;author&gt;DeMott, R. P.&lt;/author&gt;&lt;author&gt;James, R. C.&lt;/author&gt;&lt;/authors&gt;&lt;/contributors&gt;&lt;auth-address&gt;Center for Environmental and Human Toxicology, University of Florida, Gainesville 32610, USA. sroberts.vetmed1@mail.health.ufl.edu&lt;/auth-address&gt;&lt;titles&gt;&lt;title&gt;Adrenergic modulation of hepatotoxicity&lt;/title&gt;&lt;secondary-title&gt;Drug Metab Rev&lt;/secondary-title&gt;&lt;alt-title&gt;Drug metabolism reviews&lt;/alt-title&gt;&lt;/titles&gt;&lt;periodical&gt;&lt;full-title&gt;Drug Metab Rev&lt;/full-title&gt;&lt;abbr-1&gt;Drug metabolism reviews&lt;/abbr-1&gt;&lt;/periodical&gt;&lt;alt-periodical&gt;&lt;full-title&gt;Drug Metab Rev&lt;/full-title&gt;&lt;abbr-1&gt;Drug metabolism reviews&lt;/abbr-1&gt;&lt;/alt-periodical&gt;&lt;pages&gt;329-53&lt;/pages&gt;&lt;volume&gt;29&lt;/volume&gt;&lt;number&gt;1-2&lt;/number&gt;&lt;edition&gt;1997/02/01&lt;/edition&gt;&lt;keywords&gt;&lt;keyword&gt;Adrenergic alpha-Agonists/toxicity&lt;/keyword&gt;&lt;keyword&gt;Adrenergic alpha-Antagonists/toxicity&lt;/keyword&gt;&lt;keyword&gt;Adrenergic beta-Agonists/toxicity&lt;/keyword&gt;&lt;keyword&gt;Animals&lt;/keyword&gt;&lt;keyword&gt;Drug Synergism&lt;/keyword&gt;&lt;keyword&gt;Drug-Induced Liver Injury/*physiopathology&lt;/keyword&gt;&lt;keyword&gt;Receptors, Adrenergic/drug effects/*physiology&lt;/keyword&gt;&lt;/keywords&gt;&lt;dates&gt;&lt;year&gt;1997&lt;/year&gt;&lt;pub-dates&gt;&lt;date&gt;Feb-May&lt;/date&gt;&lt;/pub-dates&gt;&lt;/dates&gt;&lt;isbn&gt;0360-2532 (Print)&amp;#xD;0360-2532&lt;/isbn&gt;&lt;accession-num&gt;9187524&lt;/accession-num&gt;&lt;urls&gt;&lt;/urls&gt;&lt;remote-database-provider&gt;NLM&lt;/remote-database-provider&gt;&lt;language&gt;eng&lt;/language&gt;&lt;/record&gt;&lt;/Cite&gt;&lt;/EndNote&gt;</w:instrText>
      </w:r>
      <w:r>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4" w:tooltip="Roberts, 1997 #134" w:history="1">
        <w:r w:rsidR="00D313D2">
          <w:rPr>
            <w:rFonts w:asciiTheme="minorHAnsi" w:hAnsiTheme="minorHAnsi" w:cs="Lucida Grande"/>
            <w:noProof/>
            <w:color w:val="000000" w:themeColor="text1"/>
          </w:rPr>
          <w:t>104</w:t>
        </w:r>
      </w:hyperlink>
      <w:r w:rsidR="00D313D2">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there seems to be little evidence </w:t>
      </w:r>
      <w:r w:rsidR="00E619C6">
        <w:rPr>
          <w:rFonts w:asciiTheme="minorHAnsi" w:hAnsiTheme="minorHAnsi" w:cs="Lucida Grande"/>
          <w:color w:val="000000" w:themeColor="text1"/>
        </w:rPr>
        <w:t>of</w:t>
      </w:r>
      <w:r w:rsidR="00A53C4E">
        <w:rPr>
          <w:rFonts w:asciiTheme="minorHAnsi" w:hAnsiTheme="minorHAnsi" w:cs="Lucida Grande"/>
          <w:color w:val="000000" w:themeColor="text1"/>
        </w:rPr>
        <w:t xml:space="preserve"> direct</w:t>
      </w:r>
      <w:r w:rsidR="00E619C6">
        <w:rPr>
          <w:rFonts w:asciiTheme="minorHAnsi" w:hAnsiTheme="minorHAnsi" w:cs="Lucida Grande"/>
          <w:color w:val="000000" w:themeColor="text1"/>
        </w:rPr>
        <w:t xml:space="preserve"> DILI </w:t>
      </w:r>
      <w:r>
        <w:rPr>
          <w:rFonts w:asciiTheme="minorHAnsi" w:hAnsiTheme="minorHAnsi" w:cs="Lucida Grande"/>
          <w:color w:val="000000" w:themeColor="text1"/>
        </w:rPr>
        <w:t xml:space="preserve">associated with </w:t>
      </w:r>
      <w:r w:rsidR="00070A14">
        <w:rPr>
          <w:rFonts w:asciiTheme="minorHAnsi" w:hAnsiTheme="minorHAnsi" w:cs="Lucida Grande"/>
          <w:color w:val="000000" w:themeColor="text1"/>
        </w:rPr>
        <w:t>either agonis</w:t>
      </w:r>
      <w:r w:rsidR="00E619C6">
        <w:rPr>
          <w:rFonts w:asciiTheme="minorHAnsi" w:hAnsiTheme="minorHAnsi" w:cs="Lucida Grande"/>
          <w:color w:val="000000" w:themeColor="text1"/>
        </w:rPr>
        <w:t>ts</w:t>
      </w:r>
      <w:r w:rsidR="00070A14">
        <w:rPr>
          <w:rFonts w:asciiTheme="minorHAnsi" w:hAnsiTheme="minorHAnsi" w:cs="Lucida Grande"/>
          <w:color w:val="000000" w:themeColor="text1"/>
        </w:rPr>
        <w:t xml:space="preserve"> </w:t>
      </w:r>
      <w:r w:rsidR="00070A14">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&lt;EndNote&gt;&lt;Cite&gt;&lt;Author&gt;LiverTox&lt;/Author&gt;&lt;Year&gt;2014&lt;/Year&gt;&lt;RecNum&gt;135&lt;/RecNum&gt;&lt;DisplayText&gt;[106]&lt;/DisplayText&gt;&lt;record&gt;&lt;rec-number&gt;135&lt;/rec-number&gt;&lt;foreign-keys&gt;&lt;key app="EN" db-id="frrdwfw9b2tr0jevwpbvdvxv2evwzd20zfd5"&gt;135&lt;/key&gt;&lt;/foreign-keys&gt;&lt;ref-type name="Web Page"&gt;12&lt;/ref-type&gt;&lt;contributors&gt;&lt;authors&gt;&lt;author&gt;LiverTox&lt;/author&gt;&lt;/authors&gt;&lt;/contributors&gt;&lt;titles&gt;&lt;title&gt;Beta-2 Adrenergic Agonists&lt;/title&gt;&lt;/titles&gt;&lt;dates&gt;&lt;year&gt;2014&lt;/year&gt;&lt;/dates&gt;&lt;urls&gt;&lt;related-urls&gt;&lt;url&gt;http://livertox.nih.gov/Beta2AdrenergicAgonists.htm&lt;/url&gt;&lt;/related-urls&gt;&lt;/urls&gt;&lt;/record&gt;&lt;/Cite&gt;&lt;/EndNote&gt;</w:instrText>
      </w:r>
      <w:r w:rsidR="00070A14">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6" w:tooltip="LiverTox, 2014 #135" w:history="1">
        <w:r w:rsidR="00D313D2">
          <w:rPr>
            <w:rFonts w:asciiTheme="minorHAnsi" w:hAnsiTheme="minorHAnsi" w:cs="Lucida Grande"/>
            <w:noProof/>
            <w:color w:val="000000" w:themeColor="text1"/>
          </w:rPr>
          <w:t>106</w:t>
        </w:r>
      </w:hyperlink>
      <w:r w:rsidR="00D313D2">
        <w:rPr>
          <w:rFonts w:asciiTheme="minorHAnsi" w:hAnsiTheme="minorHAnsi" w:cs="Lucida Grande"/>
          <w:noProof/>
          <w:color w:val="000000" w:themeColor="text1"/>
        </w:rPr>
        <w:t>]</w:t>
      </w:r>
      <w:r w:rsidR="00070A14">
        <w:rPr>
          <w:rFonts w:asciiTheme="minorHAnsi" w:hAnsiTheme="minorHAnsi" w:cs="Lucida Grande"/>
          <w:color w:val="000000" w:themeColor="text1"/>
        </w:rPr>
        <w:fldChar w:fldCharType="end"/>
      </w:r>
      <w:r w:rsidR="00E619C6">
        <w:rPr>
          <w:rFonts w:asciiTheme="minorHAnsi" w:hAnsiTheme="minorHAnsi" w:cs="Lucida Grande"/>
          <w:color w:val="000000" w:themeColor="text1"/>
        </w:rPr>
        <w:t xml:space="preserve"> or antagonists</w:t>
      </w:r>
      <w:r w:rsidR="00070A14">
        <w:rPr>
          <w:rFonts w:asciiTheme="minorHAnsi" w:hAnsiTheme="minorHAnsi" w:cs="Lucida Grande"/>
          <w:color w:val="000000" w:themeColor="text1"/>
        </w:rPr>
        <w:t xml:space="preserve"> </w:t>
      </w:r>
      <w:r w:rsidR="00070A14">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&lt;EndNote&gt;&lt;Cite&gt;&lt;Author&gt;LiverTox&lt;/Author&gt;&lt;Year&gt;2014&lt;/Year&gt;&lt;RecNum&gt;136&lt;/RecNum&gt;&lt;DisplayText&gt;[107]&lt;/DisplayText&gt;&lt;record&gt;&lt;rec-number&gt;136&lt;/rec-number&gt;&lt;foreign-keys&gt;&lt;key app="EN" db-id="frrdwfw9b2tr0jevwpbvdvxv2evwzd20zfd5"&gt;136&lt;/key&gt;&lt;/foreign-keys&gt;&lt;ref-type name="Journal Article"&gt;17&lt;/ref-type&gt;&lt;contributors&gt;&lt;authors&gt;&lt;author&gt;LiverTox&lt;/author&gt;&lt;/authors&gt;&lt;/contributors&gt;&lt;titles&gt;&lt;title&gt;Beta-Adrenergic Receptor Antagonists (Beta-Blockers)&lt;/title&gt;&lt;/titles&gt;&lt;dates&gt;&lt;year&gt;2014&lt;/year&gt;&lt;/dates&gt;&lt;urls&gt;&lt;related-urls&gt;&lt;url&gt;http://livertox.nlm.nih.gov/Beta-Adrenergic_Blocking_Agents.htmvv&lt;/url&gt;&lt;/related-urls&gt;&lt;/urls&gt;&lt;/record&gt;&lt;/Cite&gt;&lt;/EndNote&gt;</w:instrText>
      </w:r>
      <w:r w:rsidR="00070A14">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7" w:tooltip="LiverTox, 2014 #136" w:history="1">
        <w:r w:rsidR="00D313D2">
          <w:rPr>
            <w:rFonts w:asciiTheme="minorHAnsi" w:hAnsiTheme="minorHAnsi" w:cs="Lucida Grande"/>
            <w:noProof/>
            <w:color w:val="000000" w:themeColor="text1"/>
          </w:rPr>
          <w:t>107</w:t>
        </w:r>
      </w:hyperlink>
      <w:r w:rsidR="00D313D2">
        <w:rPr>
          <w:rFonts w:asciiTheme="minorHAnsi" w:hAnsiTheme="minorHAnsi" w:cs="Lucida Grande"/>
          <w:noProof/>
          <w:color w:val="000000" w:themeColor="text1"/>
        </w:rPr>
        <w:t>]</w:t>
      </w:r>
      <w:r w:rsidR="00070A14">
        <w:rPr>
          <w:rFonts w:asciiTheme="minorHAnsi" w:hAnsiTheme="minorHAnsi" w:cs="Lucida Grande"/>
          <w:color w:val="000000" w:themeColor="text1"/>
        </w:rPr>
        <w:fldChar w:fldCharType="end"/>
      </w:r>
      <w:r w:rsidR="00070A14">
        <w:rPr>
          <w:rFonts w:asciiTheme="minorHAnsi" w:hAnsiTheme="minorHAnsi" w:cs="Lucida Grande"/>
          <w:color w:val="000000" w:themeColor="text1"/>
        </w:rPr>
        <w:t>.</w:t>
      </w:r>
      <w:r>
        <w:rPr>
          <w:rFonts w:asciiTheme="minorHAnsi" w:hAnsiTheme="minorHAnsi" w:cs="Lucida Grande"/>
          <w:color w:val="000000" w:themeColor="text1"/>
        </w:rPr>
        <w:t xml:space="preserve"> </w:t>
      </w:r>
      <w:r w:rsidR="00462AB8">
        <w:rPr>
          <w:rFonts w:asciiTheme="minorHAnsi" w:hAnsiTheme="minorHAnsi" w:cs="Lucida Grande"/>
          <w:color w:val="000000" w:themeColor="text1"/>
        </w:rPr>
        <w:t>A</w:t>
      </w:r>
      <w:r w:rsidR="00E619C6">
        <w:rPr>
          <w:rFonts w:asciiTheme="minorHAnsi" w:hAnsiTheme="minorHAnsi" w:cs="Lucida Grande"/>
          <w:color w:val="000000" w:themeColor="text1"/>
        </w:rPr>
        <w:t xml:space="preserve">s these are very widely used classes of drugs, </w:t>
      </w:r>
      <w:r w:rsidR="00D93511">
        <w:rPr>
          <w:rFonts w:asciiTheme="minorHAnsi" w:hAnsiTheme="minorHAnsi" w:cs="Lucida Grande"/>
          <w:color w:val="000000" w:themeColor="text1"/>
        </w:rPr>
        <w:t>any on-target hepatotoxicity sh</w:t>
      </w:r>
      <w:r w:rsidR="00E619C6">
        <w:rPr>
          <w:rFonts w:asciiTheme="minorHAnsi" w:hAnsiTheme="minorHAnsi" w:cs="Lucida Grande"/>
          <w:color w:val="000000" w:themeColor="text1"/>
        </w:rPr>
        <w:t>ould be readily apparent</w:t>
      </w:r>
      <w:r w:rsidR="00D93511">
        <w:rPr>
          <w:rFonts w:asciiTheme="minorHAnsi" w:hAnsiTheme="minorHAnsi" w:cs="Lucida Grande"/>
          <w:color w:val="000000" w:themeColor="text1"/>
        </w:rPr>
        <w:t>; that it is not suggests that this target is unlikely to be a genuine DILI liability.</w:t>
      </w:r>
    </w:p>
    <w:p w14:paraId="21FDEA61" w14:textId="2E21140B" w:rsidR="00990863" w:rsidRPr="00A77C61" w:rsidRDefault="00990863" w:rsidP="00C54409">
      <w:pPr>
        <w:pStyle w:val="NoSpacing"/>
        <w:rPr>
          <w:rFonts w:asciiTheme="minorHAnsi" w:hAnsiTheme="minorHAnsi" w:cs="Lucida Grande"/>
          <w:color w:val="000000" w:themeColor="text1"/>
        </w:rPr>
      </w:pPr>
    </w:p>
    <w:p w14:paraId="17F0D52B" w14:textId="030A94BC" w:rsidR="006C6E3A" w:rsidRDefault="006C6E3A" w:rsidP="007C4D8B">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 xml:space="preserve">Some </w:t>
      </w:r>
      <w:r w:rsidR="0089409B">
        <w:rPr>
          <w:rFonts w:asciiTheme="minorHAnsi" w:hAnsiTheme="minorHAnsi" w:cs="Lucida Grande"/>
          <w:color w:val="000000" w:themeColor="text1"/>
        </w:rPr>
        <w:t xml:space="preserve">carbonic anhydrase (CA) </w:t>
      </w:r>
      <w:r>
        <w:rPr>
          <w:rFonts w:asciiTheme="minorHAnsi" w:hAnsiTheme="minorHAnsi" w:cs="Lucida Grande"/>
          <w:color w:val="000000" w:themeColor="text1"/>
        </w:rPr>
        <w:t>inhibitors</w:t>
      </w:r>
      <w:r w:rsidR="0007475E">
        <w:rPr>
          <w:rFonts w:asciiTheme="minorHAnsi" w:hAnsiTheme="minorHAnsi" w:cs="Lucida Grande"/>
          <w:color w:val="000000" w:themeColor="text1"/>
        </w:rPr>
        <w:t>,</w:t>
      </w:r>
      <w:r>
        <w:rPr>
          <w:rFonts w:asciiTheme="minorHAnsi" w:hAnsiTheme="minorHAnsi" w:cs="Lucida Grande"/>
          <w:color w:val="000000" w:themeColor="text1"/>
        </w:rPr>
        <w:t xml:space="preserve"> such as acetazolamide</w:t>
      </w:r>
      <w:r w:rsidR="0007475E">
        <w:rPr>
          <w:rFonts w:asciiTheme="minorHAnsi" w:hAnsiTheme="minorHAnsi" w:cs="Lucida Grande"/>
          <w:color w:val="000000" w:themeColor="text1"/>
        </w:rPr>
        <w:t>,</w:t>
      </w:r>
      <w:r>
        <w:rPr>
          <w:rFonts w:asciiTheme="minorHAnsi" w:hAnsiTheme="minorHAnsi" w:cs="Lucida Grande"/>
          <w:color w:val="000000" w:themeColor="text1"/>
        </w:rPr>
        <w:t xml:space="preserve"> </w:t>
      </w:r>
      <w:r w:rsidR="0007475E">
        <w:rPr>
          <w:rFonts w:asciiTheme="minorHAnsi" w:hAnsiTheme="minorHAnsi" w:cs="Lucida Grande"/>
          <w:color w:val="000000" w:themeColor="text1"/>
        </w:rPr>
        <w:t>have been</w:t>
      </w:r>
      <w:r>
        <w:rPr>
          <w:rFonts w:asciiTheme="minorHAnsi" w:hAnsiTheme="minorHAnsi" w:cs="Lucida Grande"/>
          <w:color w:val="000000" w:themeColor="text1"/>
        </w:rPr>
        <w:t xml:space="preserve"> associated with idi</w:t>
      </w:r>
      <w:r w:rsidR="0007475E">
        <w:rPr>
          <w:rFonts w:asciiTheme="minorHAnsi" w:hAnsiTheme="minorHAnsi" w:cs="Lucida Grande"/>
          <w:color w:val="000000" w:themeColor="text1"/>
        </w:rPr>
        <w:t>osyncratic DILI, albeit rarely</w:t>
      </w:r>
      <w:ins w:id="11" w:author="Francis Atkinson" w:date="2015-01-09T10:15:00Z">
        <w:r w:rsidR="0089409B">
          <w:rPr>
            <w:rFonts w:asciiTheme="minorHAnsi" w:hAnsiTheme="minorHAnsi" w:cs="Lucida Grande"/>
            <w:color w:val="000000" w:themeColor="text1"/>
          </w:rPr>
          <w:t xml:space="preserve"> </w:t>
        </w:r>
      </w:ins>
      <w:r w:rsidR="0007475E">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&lt;EndNote&gt;&lt;Cite&gt;&lt;Author&gt;LiverTox&lt;/Author&gt;&lt;Year&gt;2014&lt;/Year&gt;&lt;RecNum&gt;131&lt;/RecNum&gt;&lt;DisplayText&gt;[108]&lt;/DisplayText&gt;&lt;record&gt;&lt;rec-number&gt;131&lt;/rec-number&gt;&lt;foreign-keys&gt;&lt;key app="EN" db-id="frrdwfw9b2tr0jevwpbvdvxv2evwzd20zfd5"&gt;131&lt;/key&gt;&lt;/foreign-keys&gt;&lt;ref-type name="Web Page"&gt;12&lt;/ref-type&gt;&lt;contributors&gt;&lt;authors&gt;&lt;author&gt;LiverTox&lt;/author&gt;&lt;/authors&gt;&lt;/contributors&gt;&lt;titles&gt;&lt;title&gt;Carbonic Anhydrase Inhibitor Diuretics&lt;/title&gt;&lt;/titles&gt;&lt;dates&gt;&lt;year&gt;2014&lt;/year&gt;&lt;/dates&gt;&lt;urls&gt;&lt;related-urls&gt;&lt;url&gt;http://livertox.nih.gov/CarbonicAnhydraseInhibitorDiuretics.htm&lt;/url&gt;&lt;/related-urls&gt;&lt;/urls&gt;&lt;/record&gt;&lt;/Cite&gt;&lt;/EndNote&gt;</w:instrText>
      </w:r>
      <w:r w:rsidR="0007475E">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8" w:tooltip="LiverTox, 2014 #131" w:history="1">
        <w:r w:rsidR="00D313D2">
          <w:rPr>
            <w:rFonts w:asciiTheme="minorHAnsi" w:hAnsiTheme="minorHAnsi" w:cs="Lucida Grande"/>
            <w:noProof/>
            <w:color w:val="000000" w:themeColor="text1"/>
          </w:rPr>
          <w:t>108</w:t>
        </w:r>
      </w:hyperlink>
      <w:r w:rsidR="00D313D2">
        <w:rPr>
          <w:rFonts w:asciiTheme="minorHAnsi" w:hAnsiTheme="minorHAnsi" w:cs="Lucida Grande"/>
          <w:noProof/>
          <w:color w:val="000000" w:themeColor="text1"/>
        </w:rPr>
        <w:t>]</w:t>
      </w:r>
      <w:r w:rsidR="0007475E">
        <w:rPr>
          <w:rFonts w:asciiTheme="minorHAnsi" w:hAnsiTheme="minorHAnsi" w:cs="Lucida Grande"/>
          <w:color w:val="000000" w:themeColor="text1"/>
        </w:rPr>
        <w:fldChar w:fldCharType="end"/>
      </w:r>
      <w:r w:rsidR="0007475E">
        <w:rPr>
          <w:rFonts w:asciiTheme="minorHAnsi" w:hAnsiTheme="minorHAnsi" w:cs="Lucida Grande"/>
          <w:color w:val="000000" w:themeColor="text1"/>
        </w:rPr>
        <w:t xml:space="preserve">. </w:t>
      </w:r>
      <w:r w:rsidR="00E77DEC">
        <w:rPr>
          <w:rFonts w:asciiTheme="minorHAnsi" w:hAnsiTheme="minorHAnsi" w:cs="Lucida Grande"/>
          <w:color w:val="000000" w:themeColor="text1"/>
        </w:rPr>
        <w:t>However, t</w:t>
      </w:r>
      <w:r>
        <w:rPr>
          <w:rFonts w:asciiTheme="minorHAnsi" w:hAnsiTheme="minorHAnsi" w:cs="Lucida Grande"/>
          <w:color w:val="000000" w:themeColor="text1"/>
        </w:rPr>
        <w:t xml:space="preserve">his appears to </w:t>
      </w:r>
      <w:r w:rsidR="00E77DEC">
        <w:rPr>
          <w:rFonts w:asciiTheme="minorHAnsi" w:hAnsiTheme="minorHAnsi" w:cs="Lucida Grande"/>
          <w:color w:val="000000" w:themeColor="text1"/>
        </w:rPr>
        <w:t>be a class effect associated with the thiadiazolone moiety</w:t>
      </w:r>
      <w:r w:rsidR="00574A30">
        <w:rPr>
          <w:rFonts w:asciiTheme="minorHAnsi" w:hAnsiTheme="minorHAnsi" w:cs="Lucida Grande"/>
          <w:color w:val="000000" w:themeColor="text1"/>
        </w:rPr>
        <w:t xml:space="preserve"> as opposed to </w:t>
      </w:r>
      <w:r w:rsidR="00E77DEC">
        <w:rPr>
          <w:rFonts w:asciiTheme="minorHAnsi" w:hAnsiTheme="minorHAnsi" w:cs="Lucida Grande"/>
          <w:color w:val="000000" w:themeColor="text1"/>
        </w:rPr>
        <w:t>on-target toxicity.</w:t>
      </w:r>
      <w:r w:rsidR="0089409B">
        <w:rPr>
          <w:rFonts w:asciiTheme="minorHAnsi" w:hAnsiTheme="minorHAnsi" w:cs="Lucida Grande"/>
          <w:color w:val="000000" w:themeColor="text1"/>
        </w:rPr>
        <w:t xml:space="preserve"> In addition, CA inhibitors are contraindicated for patients with severe liver disease as the diuretic effect can lead to </w:t>
      </w:r>
      <w:r w:rsidR="0089409B" w:rsidRPr="006C6E3A">
        <w:rPr>
          <w:rFonts w:asciiTheme="minorHAnsi" w:hAnsiTheme="minorHAnsi" w:cs="Lucida Grande"/>
          <w:color w:val="000000" w:themeColor="text1"/>
        </w:rPr>
        <w:t>hypokalaemia</w:t>
      </w:r>
      <w:r w:rsidR="0089409B">
        <w:rPr>
          <w:rFonts w:asciiTheme="minorHAnsi" w:hAnsiTheme="minorHAnsi" w:cs="Lucida Grande"/>
          <w:color w:val="000000" w:themeColor="text1"/>
        </w:rPr>
        <w:t xml:space="preserve"> and hence induce coma </w:t>
      </w:r>
      <w:r w:rsidR="0089409B">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&lt;EndNote&gt;&lt;Cite&gt;&lt;Author&gt;PatientPlus&lt;/Author&gt;&lt;Year&gt;2014&lt;/Year&gt;&lt;RecNum&gt;132&lt;/RecNum&gt;&lt;DisplayText&gt;[109]&lt;/DisplayText&gt;&lt;record&gt;&lt;rec-number&gt;132&lt;/rec-number&gt;&lt;foreign-keys&gt;&lt;key app="EN" db-id="frrdwfw9b2tr0jevwpbvdvxv2evwzd20zfd5"&gt;132&lt;/key&gt;&lt;/foreign-keys&gt;&lt;ref-type name="Web Page"&gt;12&lt;/ref-type&gt;&lt;contributors&gt;&lt;authors&gt;&lt;author&gt;PatientPlus&lt;/author&gt;&lt;/authors&gt;&lt;/contributors&gt;&lt;titles&gt;&lt;title&gt;Diuretics&lt;/title&gt;&lt;/titles&gt;&lt;dates&gt;&lt;year&gt;2014&lt;/year&gt;&lt;/dates&gt;&lt;urls&gt;&lt;related-urls&gt;&lt;url&gt;http://www.patient.co.uk/doctor/diuretics&lt;/url&gt;&lt;/related-urls&gt;&lt;/urls&gt;&lt;/record&gt;&lt;/Cite&gt;&lt;/EndNote&gt;</w:instrText>
      </w:r>
      <w:r w:rsidR="0089409B">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09" w:tooltip="PatientPlus, 2014 #132" w:history="1">
        <w:r w:rsidR="00D313D2">
          <w:rPr>
            <w:rFonts w:asciiTheme="minorHAnsi" w:hAnsiTheme="minorHAnsi" w:cs="Lucida Grande"/>
            <w:noProof/>
            <w:color w:val="000000" w:themeColor="text1"/>
          </w:rPr>
          <w:t>109</w:t>
        </w:r>
      </w:hyperlink>
      <w:r w:rsidR="00D313D2">
        <w:rPr>
          <w:rFonts w:asciiTheme="minorHAnsi" w:hAnsiTheme="minorHAnsi" w:cs="Lucida Grande"/>
          <w:noProof/>
          <w:color w:val="000000" w:themeColor="text1"/>
        </w:rPr>
        <w:t>]</w:t>
      </w:r>
      <w:r w:rsidR="0089409B">
        <w:rPr>
          <w:rFonts w:asciiTheme="minorHAnsi" w:hAnsiTheme="minorHAnsi" w:cs="Lucida Grande"/>
          <w:color w:val="000000" w:themeColor="text1"/>
        </w:rPr>
        <w:fldChar w:fldCharType="end"/>
      </w:r>
      <w:r w:rsidR="0089409B">
        <w:rPr>
          <w:rFonts w:asciiTheme="minorHAnsi" w:hAnsiTheme="minorHAnsi" w:cs="Lucida Grande"/>
          <w:color w:val="000000" w:themeColor="text1"/>
        </w:rPr>
        <w:t>. While this could be important clinically, it does not mean CA inhibitors are likely to be hepatotoxic in non-vulnerable patient populations.</w:t>
      </w:r>
    </w:p>
    <w:p w14:paraId="75FA860E" w14:textId="77777777" w:rsidR="007D34A3" w:rsidRDefault="007D34A3" w:rsidP="00B2463B">
      <w:pPr>
        <w:pStyle w:val="NoSpacing"/>
        <w:ind w:left="720"/>
        <w:rPr>
          <w:rFonts w:asciiTheme="minorHAnsi" w:hAnsiTheme="minorHAnsi" w:cs="Lucida Grande"/>
          <w:color w:val="000000" w:themeColor="text1"/>
        </w:rPr>
      </w:pPr>
    </w:p>
    <w:p w14:paraId="4F0B0CE5" w14:textId="2F145314" w:rsidR="007D34A3" w:rsidRDefault="007D34A3" w:rsidP="007D34A3">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Nitric oxide signaling is important in the liver</w:t>
      </w:r>
      <w:r w:rsidRPr="00EE796A">
        <w:rPr>
          <w:rFonts w:asciiTheme="minorHAnsi" w:hAnsiTheme="minorHAnsi" w:cs="Lucida Grande"/>
          <w:color w:val="000000" w:themeColor="text1"/>
        </w:rPr>
        <w:t xml:space="preserve"> </w:t>
      </w:r>
      <w:r w:rsidRPr="00EE796A">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&lt;EndNote&gt;&lt;Cite&gt;&lt;Author&gt;Clemens&lt;/Author&gt;&lt;Year&gt;2001&lt;/Year&gt;&lt;RecNum&gt;95&lt;/RecNum&gt;&lt;DisplayText&gt;[110]&lt;/DisplayText&gt;&lt;record&gt;&lt;rec-number&gt;95&lt;/rec-number&gt;&lt;foreign-keys&gt;&lt;key app="EN" db-id="frrdwfw9b2tr0jevwpbvdvxv2evwzd20zfd5"&gt;95&lt;/key&gt;&lt;/foreign-keys&gt;&lt;ref-type name="Book Section"&gt;5&lt;/ref-type&gt;&lt;contributors&gt;&lt;authors&gt;&lt;author&gt;Clemens, M. G.&lt;/author&gt;&lt;/authors&gt;&lt;secondary-authors&gt;&lt;author&gt;Arias, I. M.&lt;/author&gt;&lt;author&gt;Boyer J. L.&lt;/author&gt;&lt;author&gt;Chisari, F. V.&lt;/author&gt;&lt;author&gt;Fausto, N.&lt;/author&gt;&lt;author&gt;Schachter, D.&lt;/author&gt;&lt;author&gt;Schafritz, D. A.&lt;/author&gt;&lt;/secondary-authors&gt;&lt;/contributors&gt;&lt;titles&gt;&lt;title&gt;Nitric oxide in the liver&lt;/title&gt;&lt;secondary-title&gt;The Liver: Biology and Pathobiology&lt;/secondary-title&gt;&lt;/titles&gt;&lt;pages&gt;555-564&lt;/pages&gt;&lt;section&gt;39&lt;/section&gt;&lt;dates&gt;&lt;year&gt;2001&lt;/year&gt;&lt;/dates&gt;&lt;publisher&gt;Lippincott Williams and Wilkins&lt;/publisher&gt;&lt;isbn&gt;978-0781723909&lt;/isbn&gt;&lt;urls&gt;&lt;/urls&gt;&lt;/record&gt;&lt;/Cite&gt;&lt;/EndNote&gt;</w:instrText>
      </w:r>
      <w:r w:rsidRPr="00EE796A">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0" w:tooltip="Clemens, 2001 #95" w:history="1">
        <w:r w:rsidR="00D313D2">
          <w:rPr>
            <w:rFonts w:asciiTheme="minorHAnsi" w:hAnsiTheme="minorHAnsi" w:cs="Lucida Grande"/>
            <w:noProof/>
            <w:color w:val="000000" w:themeColor="text1"/>
          </w:rPr>
          <w:t>110</w:t>
        </w:r>
      </w:hyperlink>
      <w:r w:rsidR="00D313D2">
        <w:rPr>
          <w:rFonts w:asciiTheme="minorHAnsi" w:hAnsiTheme="minorHAnsi" w:cs="Lucida Grande"/>
          <w:noProof/>
          <w:color w:val="000000" w:themeColor="text1"/>
        </w:rPr>
        <w:t>]</w:t>
      </w:r>
      <w:r w:rsidRPr="00EE796A">
        <w:rPr>
          <w:rFonts w:asciiTheme="minorHAnsi" w:hAnsiTheme="minorHAnsi" w:cs="Lucida Grande"/>
          <w:color w:val="000000" w:themeColor="text1"/>
        </w:rPr>
        <w:fldChar w:fldCharType="end"/>
      </w:r>
      <w:r>
        <w:rPr>
          <w:rFonts w:asciiTheme="minorHAnsi" w:hAnsiTheme="minorHAnsi" w:cs="Lucida Grande"/>
          <w:color w:val="000000" w:themeColor="text1"/>
        </w:rPr>
        <w:t>, so it is conceivable that inhibition of eNOS could be detrimental in some circumstances.</w:t>
      </w:r>
    </w:p>
    <w:p w14:paraId="5B586457" w14:textId="77777777" w:rsidR="00C674E7" w:rsidRDefault="00C674E7" w:rsidP="00C54409">
      <w:pPr>
        <w:pStyle w:val="NoSpacing"/>
        <w:rPr>
          <w:rFonts w:asciiTheme="minorHAnsi" w:hAnsiTheme="minorHAnsi" w:cs="Lucida Grande"/>
          <w:color w:val="000000" w:themeColor="text1"/>
        </w:rPr>
      </w:pPr>
    </w:p>
    <w:p w14:paraId="4F22C7E4" w14:textId="5425F0D5" w:rsidR="00DA1482" w:rsidRDefault="000D6382" w:rsidP="00DA1482">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 xml:space="preserve">NSAIDs are very widely used drugs and, while </w:t>
      </w:r>
      <w:r w:rsidR="0021242B">
        <w:rPr>
          <w:rFonts w:asciiTheme="minorHAnsi" w:hAnsiTheme="minorHAnsi" w:cs="Lucida Grande"/>
          <w:color w:val="000000" w:themeColor="text1"/>
        </w:rPr>
        <w:t>cases of</w:t>
      </w:r>
      <w:r>
        <w:rPr>
          <w:rFonts w:asciiTheme="minorHAnsi" w:hAnsiTheme="minorHAnsi" w:cs="Lucida Grande"/>
          <w:color w:val="000000" w:themeColor="text1"/>
        </w:rPr>
        <w:t xml:space="preserve"> idiosyncratic hepatotoxicit</w:t>
      </w:r>
      <w:r w:rsidR="0021242B">
        <w:rPr>
          <w:rFonts w:asciiTheme="minorHAnsi" w:hAnsiTheme="minorHAnsi" w:cs="Lucida Grande"/>
          <w:color w:val="000000" w:themeColor="text1"/>
        </w:rPr>
        <w:t xml:space="preserve">y have been reported </w:t>
      </w:r>
      <w:r w:rsidR="0021242B">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&lt;EndNote&gt;&lt;Cite&gt;&lt;Author&gt;Unzueta&lt;/Author&gt;&lt;Year&gt;2013&lt;/Year&gt;&lt;RecNum&gt;138&lt;/RecNum&gt;&lt;DisplayText&gt;[111]&lt;/DisplayText&gt;&lt;record&gt;&lt;rec-number&gt;138&lt;/rec-number&gt;&lt;foreign-keys&gt;&lt;key app="EN" db-id="frrdwfw9b2tr0jevwpbvdvxv2evwzd20zfd5"&gt;138&lt;/key&gt;&lt;/foreign-keys&gt;&lt;ref-type name="Journal Article"&gt;17&lt;/ref-type&gt;&lt;contributors&gt;&lt;authors&gt;&lt;author&gt;Unzueta, A.&lt;/author&gt;&lt;author&gt;Vargas, H. E.&lt;/author&gt;&lt;/authors&gt;&lt;/contributors&gt;&lt;auth-address&gt;Division of Hospital Internal Medicine, Mayo Clinic, 5777 East Mayo Boulevard, Phoenix, AZ 85054, USA.&lt;/auth-address&gt;&lt;titles&gt;&lt;title&gt;Nonsteroidal anti-inflammatory drug-induced hepatoxicity&lt;/title&gt;&lt;secondary-title&gt;Clin Liver Dis&lt;/secondary-title&gt;&lt;alt-title&gt;Clinics in liver disease&lt;/alt-title&gt;&lt;/titles&gt;&lt;periodical&gt;&lt;full-title&gt;Clin Liver Dis&lt;/full-title&gt;&lt;abbr-1&gt;Clinics in liver disease&lt;/abbr-1&gt;&lt;/periodical&gt;&lt;alt-periodical&gt;&lt;full-title&gt;Clin Liver Dis&lt;/full-title&gt;&lt;abbr-1&gt;Clinics in liver disease&lt;/abbr-1&gt;&lt;/alt-periodical&gt;&lt;pages&gt;643-56, ix&lt;/pages&gt;&lt;volume&gt;17&lt;/volume&gt;&lt;number&gt;4&lt;/number&gt;&lt;edition&gt;2013/10/09&lt;/edition&gt;&lt;keywords&gt;&lt;keyword&gt;Anti-Inflammatory Agents, Non-Steroidal/*adverse effects&lt;/keyword&gt;&lt;keyword&gt;Drug-Induced Liver Injury/*etiology&lt;/keyword&gt;&lt;keyword&gt;Humans&lt;/keyword&gt;&lt;keyword&gt;Product Surveillance, Postmarketing&lt;/keyword&gt;&lt;keyword&gt;Acute liver injury&lt;/keyword&gt;&lt;keyword&gt;Drug safety&lt;/keyword&gt;&lt;keyword&gt;Drug surveillance&lt;/keyword&gt;&lt;keyword&gt;Drug-induced liver injury&lt;/keyword&gt;&lt;keyword&gt;Hy’s law&lt;/keyword&gt;&lt;keyword&gt;Idiosyncratic hepatotoxicity&lt;/keyword&gt;&lt;keyword&gt;Liver transplantation&lt;/keyword&gt;&lt;keyword&gt;Nonsteroidal anti-inflammatory drugs&lt;/keyword&gt;&lt;/keywords&gt;&lt;dates&gt;&lt;year&gt;2013&lt;/year&gt;&lt;pub-dates&gt;&lt;date&gt;Nov&lt;/date&gt;&lt;/pub-dates&gt;&lt;/dates&gt;&lt;isbn&gt;1089-3261&lt;/isbn&gt;&lt;accession-num&gt;24099022&lt;/accession-num&gt;&lt;urls&gt;&lt;/urls&gt;&lt;electronic-resource-num&gt;10.1016/j.cld.2013.07.009&lt;/electronic-resource-num&gt;&lt;remote-database-provider&gt;NLM&lt;/remote-database-provider&gt;&lt;language&gt;eng&lt;/language&gt;&lt;/record&gt;&lt;/Cite&gt;&lt;/EndNote&gt;</w:instrText>
      </w:r>
      <w:r w:rsidR="0021242B">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1" w:tooltip="Unzueta, 2013 #138" w:history="1">
        <w:r w:rsidR="00D313D2">
          <w:rPr>
            <w:rFonts w:asciiTheme="minorHAnsi" w:hAnsiTheme="minorHAnsi" w:cs="Lucida Grande"/>
            <w:noProof/>
            <w:color w:val="000000" w:themeColor="text1"/>
          </w:rPr>
          <w:t>111</w:t>
        </w:r>
      </w:hyperlink>
      <w:r w:rsidR="00D313D2">
        <w:rPr>
          <w:rFonts w:asciiTheme="minorHAnsi" w:hAnsiTheme="minorHAnsi" w:cs="Lucida Grande"/>
          <w:noProof/>
          <w:color w:val="000000" w:themeColor="text1"/>
        </w:rPr>
        <w:t>]</w:t>
      </w:r>
      <w:r w:rsidR="0021242B">
        <w:rPr>
          <w:rFonts w:asciiTheme="minorHAnsi" w:hAnsiTheme="minorHAnsi" w:cs="Lucida Grande"/>
          <w:color w:val="000000" w:themeColor="text1"/>
        </w:rPr>
        <w:fldChar w:fldCharType="end"/>
      </w:r>
      <w:r w:rsidR="0021242B">
        <w:rPr>
          <w:rFonts w:asciiTheme="minorHAnsi" w:hAnsiTheme="minorHAnsi" w:cs="Lucida Grande"/>
          <w:color w:val="000000" w:themeColor="text1"/>
        </w:rPr>
        <w:t>, there does not seem to be much evidence of on-target hepatotoxicity associated with COX2.</w:t>
      </w:r>
    </w:p>
    <w:p w14:paraId="3439274B" w14:textId="77777777" w:rsidR="00DA1482" w:rsidRDefault="00DA1482" w:rsidP="00C54409">
      <w:pPr>
        <w:pStyle w:val="NoSpacing"/>
        <w:rPr>
          <w:rFonts w:asciiTheme="minorHAnsi" w:hAnsiTheme="minorHAnsi" w:cs="Lucida Grande"/>
          <w:color w:val="000000" w:themeColor="text1"/>
        </w:rPr>
      </w:pPr>
    </w:p>
    <w:p w14:paraId="0FA53F04" w14:textId="1E8B370E" w:rsidR="00DA1482" w:rsidRPr="00DA1482" w:rsidRDefault="00DA1482" w:rsidP="00DA1482">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T</w:t>
      </w:r>
      <w:r w:rsidR="006C7632">
        <w:rPr>
          <w:rFonts w:asciiTheme="minorHAnsi" w:hAnsiTheme="minorHAnsi" w:cs="Lucida Grande"/>
          <w:color w:val="000000" w:themeColor="text1"/>
        </w:rPr>
        <w:t>here does</w:t>
      </w:r>
      <w:r>
        <w:rPr>
          <w:rFonts w:asciiTheme="minorHAnsi" w:hAnsiTheme="minorHAnsi" w:cs="Lucida Grande"/>
          <w:color w:val="000000" w:themeColor="text1"/>
        </w:rPr>
        <w:t xml:space="preserve"> </w:t>
      </w:r>
      <w:r w:rsidR="00607180">
        <w:rPr>
          <w:rFonts w:asciiTheme="minorHAnsi" w:hAnsiTheme="minorHAnsi" w:cs="Lucida Grande"/>
          <w:color w:val="000000" w:themeColor="text1"/>
        </w:rPr>
        <w:t>no</w:t>
      </w:r>
      <w:r w:rsidR="006C7632">
        <w:rPr>
          <w:rFonts w:asciiTheme="minorHAnsi" w:hAnsiTheme="minorHAnsi" w:cs="Lucida Grande"/>
          <w:color w:val="000000" w:themeColor="text1"/>
        </w:rPr>
        <w:t>t appear to be</w:t>
      </w:r>
      <w:r>
        <w:rPr>
          <w:rFonts w:asciiTheme="minorHAnsi" w:hAnsiTheme="minorHAnsi" w:cs="Lucida Grande"/>
          <w:color w:val="000000" w:themeColor="text1"/>
        </w:rPr>
        <w:t xml:space="preserve"> </w:t>
      </w:r>
      <w:r w:rsidR="00607180">
        <w:rPr>
          <w:rFonts w:asciiTheme="minorHAnsi" w:hAnsiTheme="minorHAnsi" w:cs="Lucida Grande"/>
          <w:color w:val="000000" w:themeColor="text1"/>
        </w:rPr>
        <w:t xml:space="preserve">clinical </w:t>
      </w:r>
      <w:r>
        <w:rPr>
          <w:rFonts w:asciiTheme="minorHAnsi" w:hAnsiTheme="minorHAnsi" w:cs="Lucida Grande"/>
          <w:color w:val="000000" w:themeColor="text1"/>
        </w:rPr>
        <w:t xml:space="preserve">evidence </w:t>
      </w:r>
      <w:r w:rsidR="00607180">
        <w:rPr>
          <w:rFonts w:asciiTheme="minorHAnsi" w:hAnsiTheme="minorHAnsi" w:cs="Lucida Grande"/>
          <w:color w:val="000000" w:themeColor="text1"/>
        </w:rPr>
        <w:t>of on-target hepatotoxicity for dopamine receptor ligands in general</w:t>
      </w:r>
      <w:r w:rsidR="00AD2184">
        <w:rPr>
          <w:rFonts w:asciiTheme="minorHAnsi" w:hAnsiTheme="minorHAnsi" w:cs="Lucida Grande"/>
          <w:color w:val="000000" w:themeColor="text1"/>
        </w:rPr>
        <w:t>. C</w:t>
      </w:r>
      <w:r w:rsidR="00607180">
        <w:rPr>
          <w:rFonts w:asciiTheme="minorHAnsi" w:hAnsiTheme="minorHAnsi" w:cs="Lucida Grande"/>
          <w:color w:val="000000" w:themeColor="text1"/>
        </w:rPr>
        <w:t xml:space="preserve">ompounds selective for the D4 isoform are uncommon, so data here is particularly scare. </w:t>
      </w:r>
      <w:r w:rsidR="006C7632">
        <w:rPr>
          <w:rFonts w:asciiTheme="minorHAnsi" w:hAnsiTheme="minorHAnsi" w:cs="Lucida Grande"/>
          <w:color w:val="000000" w:themeColor="text1"/>
        </w:rPr>
        <w:t>However, a</w:t>
      </w:r>
      <w:r w:rsidR="00607180">
        <w:rPr>
          <w:rFonts w:asciiTheme="minorHAnsi" w:hAnsiTheme="minorHAnsi" w:cs="Lucida Grande"/>
          <w:color w:val="000000" w:themeColor="text1"/>
        </w:rPr>
        <w:t>pomorphine is a</w:t>
      </w:r>
      <w:r w:rsidR="00AD2184">
        <w:rPr>
          <w:rFonts w:asciiTheme="minorHAnsi" w:hAnsiTheme="minorHAnsi" w:cs="Lucida Grande"/>
          <w:color w:val="000000" w:themeColor="text1"/>
        </w:rPr>
        <w:t xml:space="preserve"> faily potent</w:t>
      </w:r>
      <w:r w:rsidR="00607180">
        <w:rPr>
          <w:rFonts w:asciiTheme="minorHAnsi" w:hAnsiTheme="minorHAnsi" w:cs="Lucida Grande"/>
          <w:color w:val="000000" w:themeColor="text1"/>
        </w:rPr>
        <w:t xml:space="preserve"> </w:t>
      </w:r>
      <w:r w:rsidR="006760F5">
        <w:rPr>
          <w:rFonts w:asciiTheme="minorHAnsi" w:hAnsiTheme="minorHAnsi" w:cs="Lucida Grande"/>
          <w:color w:val="000000" w:themeColor="text1"/>
        </w:rPr>
        <w:t>D4 agonist</w:t>
      </w:r>
      <w:r w:rsidR="00AD2184">
        <w:rPr>
          <w:rFonts w:asciiTheme="minorHAnsi" w:hAnsiTheme="minorHAnsi" w:cs="Lucida Grande"/>
          <w:color w:val="000000" w:themeColor="text1"/>
        </w:rPr>
        <w:t xml:space="preserve"> (also active at other isoforms)</w:t>
      </w:r>
      <w:r w:rsidR="006760F5">
        <w:rPr>
          <w:rFonts w:asciiTheme="minorHAnsi" w:hAnsiTheme="minorHAnsi" w:cs="Lucida Grande"/>
          <w:color w:val="000000" w:themeColor="text1"/>
        </w:rPr>
        <w:t xml:space="preserve"> that is, at most, rarely associated with DILI </w:t>
      </w:r>
      <w:r w:rsidR="006760F5">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&lt;EndNote&gt;&lt;Cite&gt;&lt;Author&gt;LiverTox&lt;/Author&gt;&lt;Year&gt;2014&lt;/Year&gt;&lt;RecNum&gt;139&lt;/RecNum&gt;&lt;DisplayText&gt;[112]&lt;/DisplayText&gt;&lt;record&gt;&lt;rec-number&gt;139&lt;/rec-number&gt;&lt;foreign-keys&gt;&lt;key app="EN" db-id="frrdwfw9b2tr0jevwpbvdvxv2evwzd20zfd5"&gt;139&lt;/key&gt;&lt;/foreign-keys&gt;&lt;ref-type name="Web Page"&gt;12&lt;/ref-type&gt;&lt;contributors&gt;&lt;authors&gt;&lt;author&gt;LiverTox&lt;/author&gt;&lt;/authors&gt;&lt;/contributors&gt;&lt;titles&gt;&lt;title&gt;Apomorphine&lt;/title&gt;&lt;/titles&gt;&lt;dates&gt;&lt;year&gt;2014&lt;/year&gt;&lt;/dates&gt;&lt;urls&gt;&lt;related-urls&gt;&lt;url&gt;http://livertox.nlm.nih.gov/Apomorphine.htm&lt;/url&gt;&lt;/related-urls&gt;&lt;/urls&gt;&lt;/record&gt;&lt;/Cite&gt;&lt;/EndNote&gt;</w:instrText>
      </w:r>
      <w:r w:rsidR="006760F5">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2" w:tooltip="LiverTox, 2014 #139" w:history="1">
        <w:r w:rsidR="00D313D2">
          <w:rPr>
            <w:rFonts w:asciiTheme="minorHAnsi" w:hAnsiTheme="minorHAnsi" w:cs="Lucida Grande"/>
            <w:noProof/>
            <w:color w:val="000000" w:themeColor="text1"/>
          </w:rPr>
          <w:t>112</w:t>
        </w:r>
      </w:hyperlink>
      <w:r w:rsidR="00D313D2">
        <w:rPr>
          <w:rFonts w:asciiTheme="minorHAnsi" w:hAnsiTheme="minorHAnsi" w:cs="Lucida Grande"/>
          <w:noProof/>
          <w:color w:val="000000" w:themeColor="text1"/>
        </w:rPr>
        <w:t>]</w:t>
      </w:r>
      <w:r w:rsidR="006760F5">
        <w:rPr>
          <w:rFonts w:asciiTheme="minorHAnsi" w:hAnsiTheme="minorHAnsi" w:cs="Lucida Grande"/>
          <w:color w:val="000000" w:themeColor="text1"/>
        </w:rPr>
        <w:fldChar w:fldCharType="end"/>
      </w:r>
      <w:ins w:id="12" w:author="Francis Atkinson" w:date="2015-01-09T12:37:00Z">
        <w:r w:rsidR="006760F5">
          <w:rPr>
            <w:rFonts w:asciiTheme="minorHAnsi" w:hAnsiTheme="minorHAnsi" w:cs="Lucida Grande"/>
            <w:color w:val="000000" w:themeColor="text1"/>
          </w:rPr>
          <w:t xml:space="preserve">. </w:t>
        </w:r>
      </w:ins>
    </w:p>
    <w:p w14:paraId="1E4BB3FD" w14:textId="77777777" w:rsidR="00E77DEC" w:rsidRDefault="00E77DEC" w:rsidP="00B2463B">
      <w:pPr>
        <w:pStyle w:val="NoSpacing"/>
        <w:rPr>
          <w:rFonts w:asciiTheme="minorHAnsi" w:hAnsiTheme="minorHAnsi" w:cs="Lucida Grande"/>
          <w:color w:val="000000" w:themeColor="text1"/>
        </w:rPr>
      </w:pPr>
    </w:p>
    <w:p w14:paraId="34DD30C4" w14:textId="2DAEC1FB" w:rsidR="00540D3D" w:rsidRDefault="00540D3D" w:rsidP="00540D3D">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 xml:space="preserve">Estrogen receptor </w:t>
      </w:r>
      <w:r>
        <w:rPr>
          <w:rFonts w:cs="Lucida Grande"/>
          <w:color w:val="000000" w:themeColor="text1"/>
        </w:rPr>
        <w:t>α (ERα) is expressed in the liver, although</w:t>
      </w:r>
      <w:r w:rsidR="00502485">
        <w:rPr>
          <w:rFonts w:cs="Lucida Grande"/>
          <w:color w:val="000000" w:themeColor="text1"/>
        </w:rPr>
        <w:t>, by contrast with the AR,</w:t>
      </w:r>
      <w:r>
        <w:rPr>
          <w:rFonts w:cs="Lucida Grande"/>
          <w:color w:val="000000" w:themeColor="text1"/>
        </w:rPr>
        <w:t xml:space="preserve"> </w:t>
      </w:r>
      <w:r w:rsidR="00502485">
        <w:rPr>
          <w:rFonts w:cs="Lucida Grande"/>
          <w:color w:val="000000" w:themeColor="text1"/>
        </w:rPr>
        <w:t xml:space="preserve">there does not seem to be </w:t>
      </w:r>
      <w:r>
        <w:rPr>
          <w:rFonts w:cs="Lucida Grande"/>
          <w:color w:val="000000" w:themeColor="text1"/>
        </w:rPr>
        <w:t>any</w:t>
      </w:r>
      <w:r w:rsidR="00502485">
        <w:rPr>
          <w:rFonts w:cs="Lucida Grande"/>
          <w:color w:val="000000" w:themeColor="text1"/>
        </w:rPr>
        <w:t xml:space="preserve"> obvious</w:t>
      </w:r>
      <w:r>
        <w:rPr>
          <w:rFonts w:cs="Lucida Grande"/>
          <w:color w:val="000000" w:themeColor="text1"/>
        </w:rPr>
        <w:t xml:space="preserve"> connection with</w:t>
      </w:r>
      <w:r w:rsidR="00502485">
        <w:rPr>
          <w:rFonts w:cs="Lucida Grande"/>
          <w:color w:val="000000" w:themeColor="text1"/>
        </w:rPr>
        <w:t xml:space="preserve"> liver disease </w:t>
      </w:r>
      <w:r>
        <w:rPr>
          <w:rFonts w:cs="Lucida Grande"/>
          <w:color w:val="000000" w:themeColor="text1"/>
        </w:rPr>
        <w:fldChar w:fldCharType="begin">
          <w:fldData xml:space="preserve">PEVuZE5vdGU+PENpdGU+PEF1dGhvcj5YdTwvQXV0aG9yPjxZZWFyPjIwMDQ8L1llYXI+PFJlY051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</w:fldData>
        </w:fldChar>
      </w:r>
      <w:r w:rsidR="00D313D2">
        <w:rPr>
          <w:rFonts w:cs="Lucida Grande"/>
          <w:color w:val="000000" w:themeColor="text1"/>
        </w:rPr>
        <w:instrText xml:space="preserve"> ADDIN EN.CITE </w:instrText>
      </w:r>
      <w:r w:rsidR="00D313D2">
        <w:rPr>
          <w:rFonts w:cs="Lucida Grande"/>
          <w:color w:val="000000" w:themeColor="text1"/>
        </w:rPr>
        <w:fldChar w:fldCharType="begin">
          <w:fldData xml:space="preserve">PEVuZE5vdGU+PENpdGU+PEF1dGhvcj5YdTwvQXV0aG9yPjxZZWFyPjIwMDQ8L1llYXI+PFJlY051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</w:fldData>
        </w:fldChar>
      </w:r>
      <w:r w:rsidR="00D313D2">
        <w:rPr>
          <w:rFonts w:cs="Lucida Grande"/>
          <w:color w:val="000000" w:themeColor="text1"/>
        </w:rPr>
        <w:instrText xml:space="preserve"> ADDIN EN.CITE.DATA </w:instrText>
      </w:r>
      <w:r w:rsidR="00D313D2">
        <w:rPr>
          <w:rFonts w:cs="Lucida Grande"/>
          <w:color w:val="000000" w:themeColor="text1"/>
        </w:rPr>
      </w:r>
      <w:r w:rsidR="00D313D2">
        <w:rPr>
          <w:rFonts w:cs="Lucida Grande"/>
          <w:color w:val="000000" w:themeColor="text1"/>
        </w:rPr>
        <w:fldChar w:fldCharType="end"/>
      </w:r>
      <w:r>
        <w:rPr>
          <w:rFonts w:cs="Lucida Grande"/>
          <w:color w:val="000000" w:themeColor="text1"/>
        </w:rPr>
        <w:fldChar w:fldCharType="separate"/>
      </w:r>
      <w:r w:rsidR="00D313D2">
        <w:rPr>
          <w:rFonts w:cs="Lucida Grande"/>
          <w:noProof/>
          <w:color w:val="000000" w:themeColor="text1"/>
        </w:rPr>
        <w:t>[</w:t>
      </w:r>
      <w:hyperlink w:anchor="_ENREF_113" w:tooltip="Xu, 2004 #97" w:history="1">
        <w:r w:rsidR="00D313D2">
          <w:rPr>
            <w:rFonts w:cs="Lucida Grande"/>
            <w:noProof/>
            <w:color w:val="000000" w:themeColor="text1"/>
          </w:rPr>
          <w:t>113</w:t>
        </w:r>
      </w:hyperlink>
      <w:r w:rsidR="00D313D2">
        <w:rPr>
          <w:rFonts w:cs="Lucida Grande"/>
          <w:noProof/>
          <w:color w:val="000000" w:themeColor="text1"/>
        </w:rPr>
        <w:t>]</w:t>
      </w:r>
      <w:r>
        <w:rPr>
          <w:rFonts w:cs="Lucida Grande"/>
          <w:color w:val="000000" w:themeColor="text1"/>
        </w:rPr>
        <w:fldChar w:fldCharType="end"/>
      </w:r>
      <w:r>
        <w:rPr>
          <w:rFonts w:cs="Lucida Grande"/>
          <w:color w:val="000000" w:themeColor="text1"/>
        </w:rPr>
        <w:t>.</w:t>
      </w:r>
    </w:p>
    <w:p w14:paraId="417454D6" w14:textId="77777777" w:rsidR="00540D3D" w:rsidRDefault="00540D3D" w:rsidP="00B2463B">
      <w:pPr>
        <w:pStyle w:val="NoSpacing"/>
        <w:ind w:left="720"/>
        <w:rPr>
          <w:rFonts w:asciiTheme="minorHAnsi" w:hAnsiTheme="minorHAnsi" w:cs="Lucida Grande"/>
          <w:color w:val="000000" w:themeColor="text1"/>
        </w:rPr>
      </w:pPr>
    </w:p>
    <w:p w14:paraId="31D5B5DD" w14:textId="1E15C538" w:rsidR="00540D3D" w:rsidRDefault="00540D3D" w:rsidP="00540D3D">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The kinases ERK2 and GSK3</w:t>
      </w:r>
      <w:r w:rsidRPr="00EF0650">
        <w:rPr>
          <w:rFonts w:ascii="Lucida Grande" w:hAnsi="Lucida Grande" w:cs="Lucida Grande"/>
          <w:color w:val="000000"/>
        </w:rPr>
        <w:t>α</w:t>
      </w:r>
      <w:r>
        <w:rPr>
          <w:rFonts w:asciiTheme="minorHAnsi" w:hAnsiTheme="minorHAnsi" w:cs="Lucida Grande"/>
          <w:color w:val="000000" w:themeColor="text1"/>
        </w:rPr>
        <w:t xml:space="preserve"> and plausible hepatic anti-targets, as they are involved in cell growth and survival pathways. Hepatocytes exist in a high</w:t>
      </w:r>
      <w:r>
        <w:rPr>
          <w:rFonts w:asciiTheme="minorHAnsi" w:hAnsiTheme="minorHAnsi" w:cs="Lucida Grande"/>
          <w:color w:val="000000" w:themeColor="text1"/>
        </w:rPr>
        <w:noBreakHyphen/>
        <w:t xml:space="preserve">stress environment, so might well be vulnerable to disruption of these pathways. It is notable in this context that these appear on the list of cardiac kinases of concern </w:t>
      </w:r>
      <w:r>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&lt;EndNote&gt;&lt;Cite&gt;&lt;Author&gt;Force&lt;/Author&gt;&lt;Year&gt;2011&lt;/Year&gt;&lt;RecNum&gt;54&lt;/RecNum&gt;&lt;DisplayText&gt;[73]&lt;/DisplayText&gt;&lt;record&gt;&lt;rec-number&gt;54&lt;/rec-number&gt;&lt;foreign-keys&gt;&lt;key app="EN" db-id="frrdwfw9b2tr0jevwpbvdvxv2evwzd20zfd5"&gt;54&lt;/key&gt;&lt;/foreign-keys&gt;&lt;ref-type name="Journal Article"&gt;17&lt;/ref-type&gt;&lt;contributors&gt;&lt;authors&gt;&lt;author&gt;Force, T.&lt;/author&gt;&lt;author&gt;Kolaja, K. L.&lt;/author&gt;&lt;/authors&gt;&lt;/contributors&gt;&lt;auth-address&gt;Center for Translational Medicine, Thomas Jefferson University, 1025 Walnut Street, 316 College Building Philadelphia, Pennsylvania 19107, USA. Thomas.Force@jefferson.edu&lt;/auth-address&gt;&lt;titles&gt;&lt;title&gt;Cardiotoxicity of kinase inhibitors: the prediction and translation of preclinical models to clinical outcomes&lt;/title&gt;&lt;secondary-title&gt;Nat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discovery&lt;/abbr-1&gt;&lt;/alt-periodical&gt;&lt;pages&gt;111-26&lt;/pages&gt;&lt;volume&gt;10&lt;/volume&gt;&lt;number&gt;2&lt;/number&gt;&lt;edition&gt;2011/02/02&lt;/edition&gt;&lt;keywords&gt;&lt;keyword&gt;Animals&lt;/keyword&gt;&lt;keyword&gt;Cardiotoxins/adverse effects/pharmacokinetics/*therapeutic use&lt;/keyword&gt;&lt;keyword&gt;Clinical Trials as Topic/*methods&lt;/keyword&gt;&lt;keyword&gt;Drug Evaluation, Preclinical/methods&lt;/keyword&gt;&lt;keyword&gt;Humans&lt;/keyword&gt;&lt;keyword&gt;Neoplasms/drug therapy/enzymology&lt;/keyword&gt;&lt;keyword&gt;Predictive Value of Tests&lt;/keyword&gt;&lt;keyword&gt;Protein Kinase Inhibitors/adverse effects/pharmacokinetics/*therapeutic use&lt;/keyword&gt;&lt;keyword&gt;Treatment Outcome&lt;/keyword&gt;&lt;/keywords&gt;&lt;dates&gt;&lt;year&gt;2011&lt;/year&gt;&lt;pub-dates&gt;&lt;date&gt;Feb&lt;/date&gt;&lt;/pub-dates&gt;&lt;/dates&gt;&lt;isbn&gt;1474-1776&lt;/isbn&gt;&lt;accession-num&gt;21283106&lt;/accession-num&gt;&lt;urls&gt;&lt;/urls&gt;&lt;electronic-resource-num&gt;10.1038/nrd3252&lt;/electronic-resource-num&gt;&lt;remote-database-provider&gt;NLM&lt;/remote-database-provider&gt;&lt;language&gt;eng&lt;/language&gt;&lt;/record&gt;&lt;/Cite&gt;&lt;/EndNote&gt;</w:instrText>
      </w:r>
      <w:r>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73" w:tooltip="Force, 2011 #54" w:history="1">
        <w:r w:rsidR="00D313D2">
          <w:rPr>
            <w:rFonts w:asciiTheme="minorHAnsi" w:hAnsiTheme="minorHAnsi" w:cs="Lucida Grande"/>
            <w:noProof/>
            <w:color w:val="000000" w:themeColor="text1"/>
          </w:rPr>
          <w:t>73</w:t>
        </w:r>
      </w:hyperlink>
      <w:r w:rsidR="00D313D2">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w:t>
      </w:r>
    </w:p>
    <w:p w14:paraId="43E505B2" w14:textId="77777777" w:rsidR="009F4BDD" w:rsidRDefault="009F4BDD" w:rsidP="00C54409">
      <w:pPr>
        <w:pStyle w:val="NoSpacing"/>
        <w:rPr>
          <w:rFonts w:asciiTheme="minorHAnsi" w:hAnsiTheme="minorHAnsi" w:cs="Lucida Grande"/>
          <w:color w:val="000000" w:themeColor="text1"/>
        </w:rPr>
      </w:pPr>
    </w:p>
    <w:p w14:paraId="44185DF2" w14:textId="5760D995" w:rsidR="009F4BDD" w:rsidRDefault="009F4BDD" w:rsidP="009F4BDD">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 xml:space="preserve">There is some evidence of a risk of hepatoxicity in patients receiving Endothelin receptor antagonists </w:t>
      </w:r>
      <w:r>
        <w:rPr>
          <w:rFonts w:asciiTheme="minorHAnsi" w:hAnsiTheme="minorHAnsi" w:cs="Lucida Grande"/>
          <w:color w:val="000000" w:themeColor="text1"/>
        </w:rPr>
        <w:fldChar w:fldCharType="begin">
          <w:fldData xml:space="preserve">PEVuZE5vdGU+PENpdGU+PEF1dGhvcj5NYWNpYXMgU2FpbnQtR2Vyb25zPC9BdXRob3I+PFllYXI+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PEVuZE5vdGU+PENpdGU+PEF1dGhvcj5NYWNpYXMgU2FpbnQtR2Vyb25zPC9BdXRob3I+PFllYXI+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4" w:tooltip="Macias Saint-Gerons, 2014 #141" w:history="1">
        <w:r w:rsidR="00D313D2">
          <w:rPr>
            <w:rFonts w:asciiTheme="minorHAnsi" w:hAnsiTheme="minorHAnsi" w:cs="Lucida Grande"/>
            <w:noProof/>
            <w:color w:val="000000" w:themeColor="text1"/>
          </w:rPr>
          <w:t>114</w:t>
        </w:r>
      </w:hyperlink>
      <w:r w:rsidR="00D313D2">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w:t>
      </w:r>
      <w:r w:rsidR="000457CB">
        <w:rPr>
          <w:rFonts w:asciiTheme="minorHAnsi" w:hAnsiTheme="minorHAnsi" w:cs="Lucida Grande"/>
          <w:color w:val="000000" w:themeColor="text1"/>
        </w:rPr>
        <w:t xml:space="preserve"> However, ther</w:t>
      </w:r>
      <w:r w:rsidR="00BE0D0F">
        <w:rPr>
          <w:rFonts w:asciiTheme="minorHAnsi" w:hAnsiTheme="minorHAnsi" w:cs="Lucida Grande"/>
          <w:color w:val="000000" w:themeColor="text1"/>
        </w:rPr>
        <w:t>e seems to be little or no</w:t>
      </w:r>
      <w:r w:rsidR="000457CB">
        <w:rPr>
          <w:rFonts w:asciiTheme="minorHAnsi" w:hAnsiTheme="minorHAnsi" w:cs="Lucida Grande"/>
          <w:color w:val="000000" w:themeColor="text1"/>
        </w:rPr>
        <w:t xml:space="preserve"> evidence that this is due to</w:t>
      </w:r>
      <w:r w:rsidR="00BE0D0F">
        <w:rPr>
          <w:rFonts w:asciiTheme="minorHAnsi" w:hAnsiTheme="minorHAnsi" w:cs="Lucida Grande"/>
          <w:color w:val="000000" w:themeColor="text1"/>
        </w:rPr>
        <w:t xml:space="preserve"> on-target</w:t>
      </w:r>
      <w:r w:rsidR="000457CB">
        <w:rPr>
          <w:rFonts w:asciiTheme="minorHAnsi" w:hAnsiTheme="minorHAnsi" w:cs="Lucida Grande"/>
          <w:color w:val="000000" w:themeColor="text1"/>
        </w:rPr>
        <w:t xml:space="preserve"> activity at ETB: </w:t>
      </w:r>
      <w:r w:rsidR="00BE0D0F">
        <w:rPr>
          <w:rFonts w:asciiTheme="minorHAnsi" w:hAnsiTheme="minorHAnsi" w:cs="Lucida Grande"/>
          <w:color w:val="000000" w:themeColor="text1"/>
        </w:rPr>
        <w:t xml:space="preserve">a more plausible suggestion is </w:t>
      </w:r>
      <w:r w:rsidR="000457CB">
        <w:rPr>
          <w:rFonts w:asciiTheme="minorHAnsi" w:hAnsiTheme="minorHAnsi" w:cs="Lucida Grande"/>
          <w:color w:val="000000" w:themeColor="text1"/>
        </w:rPr>
        <w:t xml:space="preserve"> that the sulphonamide moiety in Bosetan, the most common ET inhibitor in use, might be responsible for the observed DILI.</w:t>
      </w:r>
    </w:p>
    <w:p w14:paraId="5E3D8E6F" w14:textId="77777777" w:rsidR="00540D3D" w:rsidRDefault="00540D3D" w:rsidP="00540D3D">
      <w:pPr>
        <w:pStyle w:val="NoSpacing"/>
        <w:rPr>
          <w:rFonts w:asciiTheme="minorHAnsi" w:hAnsiTheme="minorHAnsi" w:cs="Lucida Grande"/>
          <w:color w:val="000000" w:themeColor="text1"/>
        </w:rPr>
      </w:pPr>
    </w:p>
    <w:p w14:paraId="4F766530" w14:textId="4ECFD14F" w:rsidR="005D4E69" w:rsidRDefault="00540D3D" w:rsidP="00540D3D">
      <w:pPr>
        <w:pStyle w:val="NoSpacing"/>
        <w:numPr>
          <w:ilvl w:val="0"/>
          <w:numId w:val="10"/>
        </w:numPr>
        <w:rPr>
          <w:rFonts w:asciiTheme="minorHAnsi" w:hAnsiTheme="minorHAnsi" w:cs="Lucida Grande"/>
          <w:color w:val="000000" w:themeColor="text1"/>
        </w:rPr>
      </w:pPr>
      <w:r w:rsidRPr="00540D3D">
        <w:rPr>
          <w:rFonts w:asciiTheme="minorHAnsi" w:hAnsiTheme="minorHAnsi" w:cs="Lucida Grande"/>
          <w:color w:val="000000" w:themeColor="text1"/>
        </w:rPr>
        <w:t>The glucocorticoid receptor (GR) is a known anti-target</w:t>
      </w:r>
      <w:r w:rsidR="00A77C61">
        <w:rPr>
          <w:rFonts w:asciiTheme="minorHAnsi" w:hAnsiTheme="minorHAnsi" w:cs="Lucida Grande"/>
          <w:color w:val="000000" w:themeColor="text1"/>
        </w:rPr>
        <w:t xml:space="preserve">, </w:t>
      </w:r>
      <w:r w:rsidR="00A77C61" w:rsidRPr="00A77C61">
        <w:rPr>
          <w:rFonts w:asciiTheme="minorHAnsi" w:hAnsiTheme="minorHAnsi" w:cs="Lucida Grande"/>
          <w:color w:val="000000" w:themeColor="text1"/>
        </w:rPr>
        <w:t>as noted above</w:t>
      </w:r>
      <w:r w:rsidR="00A77C61">
        <w:rPr>
          <w:rFonts w:asciiTheme="minorHAnsi" w:hAnsiTheme="minorHAnsi" w:cs="Lucida Grande"/>
          <w:color w:val="000000" w:themeColor="text1"/>
        </w:rPr>
        <w:t>.</w:t>
      </w:r>
    </w:p>
    <w:p w14:paraId="13149B22" w14:textId="77777777" w:rsidR="005D4E69" w:rsidRDefault="005D4E69" w:rsidP="00C54409">
      <w:pPr>
        <w:pStyle w:val="NoSpacing"/>
        <w:rPr>
          <w:rFonts w:asciiTheme="minorHAnsi" w:hAnsiTheme="minorHAnsi" w:cs="Lucida Grande"/>
          <w:color w:val="000000" w:themeColor="text1"/>
        </w:rPr>
      </w:pPr>
    </w:p>
    <w:p w14:paraId="1AD0066E" w14:textId="0718B5F5" w:rsidR="00CF19C5" w:rsidRDefault="000D0A6B" w:rsidP="005D4E69">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 xml:space="preserve">Histamine H2 receptor antagonists are extremely widely used and well tolerated </w:t>
      </w:r>
      <w:r w:rsidR="00493F61">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&lt;EndNote&gt;&lt;Cite&gt;&lt;Author&gt;LiverTox&lt;/Author&gt;&lt;Year&gt;2014&lt;/Year&gt;&lt;RecNum&gt;142&lt;/RecNum&gt;&lt;DisplayText&gt;[115]&lt;/DisplayText&gt;&lt;record&gt;&lt;rec-number&gt;142&lt;/rec-number&gt;&lt;foreign-keys&gt;&lt;key app="EN" db-id="frrdwfw9b2tr0jevwpbvdvxv2evwzd20zfd5"&gt;142&lt;/key&gt;&lt;/foreign-keys&gt;&lt;ref-type name="Web Page"&gt;12&lt;/ref-type&gt;&lt;contributors&gt;&lt;authors&gt;&lt;author&gt;LiverTox&lt;/author&gt;&lt;/authors&gt;&lt;/contributors&gt;&lt;titles&gt;&lt;title&gt;H2 Receptor Blockers&lt;/title&gt;&lt;/titles&gt;&lt;dates&gt;&lt;year&gt;2014&lt;/year&gt;&lt;/dates&gt;&lt;urls&gt;&lt;related-urls&gt;&lt;url&gt;http://livertox.nlm.nih.gov/H2ReceptorBlockers.htm&lt;/url&gt;&lt;/related-urls&gt;&lt;/urls&gt;&lt;/record&gt;&lt;/Cite&gt;&lt;/EndNote&gt;</w:instrText>
      </w:r>
      <w:r w:rsidR="00493F61">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5" w:tooltip="LiverTox, 2014 #142" w:history="1">
        <w:r w:rsidR="00D313D2">
          <w:rPr>
            <w:rFonts w:asciiTheme="minorHAnsi" w:hAnsiTheme="minorHAnsi" w:cs="Lucida Grande"/>
            <w:noProof/>
            <w:color w:val="000000" w:themeColor="text1"/>
          </w:rPr>
          <w:t>115</w:t>
        </w:r>
      </w:hyperlink>
      <w:r w:rsidR="00D313D2">
        <w:rPr>
          <w:rFonts w:asciiTheme="minorHAnsi" w:hAnsiTheme="minorHAnsi" w:cs="Lucida Grande"/>
          <w:noProof/>
          <w:color w:val="000000" w:themeColor="text1"/>
        </w:rPr>
        <w:t>]</w:t>
      </w:r>
      <w:r w:rsidR="00493F61">
        <w:rPr>
          <w:rFonts w:asciiTheme="minorHAnsi" w:hAnsiTheme="minorHAnsi" w:cs="Lucida Grande"/>
          <w:color w:val="000000" w:themeColor="text1"/>
        </w:rPr>
        <w:fldChar w:fldCharType="end"/>
      </w:r>
      <w:r>
        <w:rPr>
          <w:rFonts w:asciiTheme="minorHAnsi" w:hAnsiTheme="minorHAnsi" w:cs="Lucida Grande"/>
          <w:color w:val="000000" w:themeColor="text1"/>
        </w:rPr>
        <w:t>: there seems to be no reason to suspect on-target hepatotoxicity in this case.</w:t>
      </w:r>
      <w:r w:rsidR="00493F61">
        <w:rPr>
          <w:rFonts w:asciiTheme="minorHAnsi" w:hAnsiTheme="minorHAnsi" w:cs="Lucida Grande"/>
          <w:color w:val="000000" w:themeColor="text1"/>
        </w:rPr>
        <w:t xml:space="preserve"> Relatively little information on agonists is available.</w:t>
      </w:r>
    </w:p>
    <w:p w14:paraId="652F6676" w14:textId="77777777" w:rsidR="00CF19C5" w:rsidRDefault="00CF19C5" w:rsidP="0092077F">
      <w:pPr>
        <w:pStyle w:val="NoSpacing"/>
        <w:rPr>
          <w:rFonts w:asciiTheme="minorHAnsi" w:hAnsiTheme="minorHAnsi" w:cs="Lucida Grande"/>
          <w:color w:val="000000" w:themeColor="text1"/>
        </w:rPr>
      </w:pPr>
    </w:p>
    <w:p w14:paraId="42CC3B28" w14:textId="11E30BC5" w:rsidR="00750037" w:rsidRDefault="00CF19C5" w:rsidP="005D4E69">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Monoamine Oxidase (MAO) inhibitors have</w:t>
      </w:r>
      <w:r w:rsidR="00750037">
        <w:rPr>
          <w:rFonts w:asciiTheme="minorHAnsi" w:hAnsiTheme="minorHAnsi" w:cs="Lucida Grande"/>
          <w:color w:val="000000" w:themeColor="text1"/>
        </w:rPr>
        <w:t xml:space="preserve"> historically</w:t>
      </w:r>
      <w:r>
        <w:rPr>
          <w:rFonts w:asciiTheme="minorHAnsi" w:hAnsiTheme="minorHAnsi" w:cs="Lucida Grande"/>
          <w:color w:val="000000" w:themeColor="text1"/>
        </w:rPr>
        <w:t xml:space="preserve"> been associated with </w:t>
      </w:r>
      <w:r w:rsidR="00750037">
        <w:rPr>
          <w:rFonts w:asciiTheme="minorHAnsi" w:hAnsiTheme="minorHAnsi" w:cs="Lucida Grande"/>
          <w:color w:val="000000" w:themeColor="text1"/>
        </w:rPr>
        <w:t xml:space="preserve">DILI; however, this is likely to have been due to </w:t>
      </w:r>
      <w:r w:rsidR="00BE0D0F">
        <w:rPr>
          <w:rFonts w:asciiTheme="minorHAnsi" w:hAnsiTheme="minorHAnsi" w:cs="Lucida Grande"/>
          <w:color w:val="000000" w:themeColor="text1"/>
        </w:rPr>
        <w:t xml:space="preserve">reactive metabolites related to </w:t>
      </w:r>
      <w:r w:rsidR="00750037">
        <w:rPr>
          <w:rFonts w:asciiTheme="minorHAnsi" w:hAnsiTheme="minorHAnsi" w:cs="Lucida Grande"/>
          <w:color w:val="000000" w:themeColor="text1"/>
        </w:rPr>
        <w:t xml:space="preserve">the presence of a hydrazine moiety in many earlier examples, and not to on-target hepatotoxicity </w:t>
      </w:r>
      <w:r w:rsidR="00750037">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&lt;EndNote&gt;&lt;Cite&gt;&lt;Author&gt;Da Prada&lt;/Author&gt;&lt;Year&gt;1989&lt;/Year&gt;&lt;RecNum&gt;143&lt;/RecNum&gt;&lt;DisplayText&gt;[116]&lt;/DisplayText&gt;&lt;record&gt;&lt;rec-number&gt;143&lt;/rec-number&gt;&lt;foreign-keys&gt;&lt;key app="EN" db-id="frrdwfw9b2tr0jevwpbvdvxv2evwzd20zfd5"&gt;143&lt;/key&gt;&lt;/foreign-keys&gt;&lt;ref-type name="Journal Article"&gt;17&lt;/ref-type&gt;&lt;contributors&gt;&lt;authors&gt;&lt;author&gt;Da Prada, M.&lt;/author&gt;&lt;author&gt;Kettler, R.&lt;/author&gt;&lt;author&gt;Keller, H. H.&lt;/author&gt;&lt;author&gt;Burkard, W. P.&lt;/author&gt;&lt;author&gt;Haefely, W. E.&lt;/author&gt;&lt;/authors&gt;&lt;/contributors&gt;&lt;auth-address&gt;Pharmaceutical Research Department, F. Hoffmann-La Roche, Basle, Switzerland.&lt;/auth-address&gt;&lt;titles&gt;&lt;title&gt;Preclinical profiles of the novel reversible MAO-A inhibitors, moclobemide and brofaromine, in comparison with irreversible MAO inhibitors&lt;/title&gt;&lt;secondary-title&gt;J Neural Transm Suppl&lt;/secondary-title&gt;&lt;alt-title&gt;Journal of neural transmission. Supplementum&lt;/alt-title&gt;&lt;/titles&gt;&lt;periodical&gt;&lt;full-title&gt;J Neural Transm Suppl&lt;/full-title&gt;&lt;abbr-1&gt;Journal of neural transmission. Supplementum&lt;/abbr-1&gt;&lt;/periodical&gt;&lt;alt-periodical&gt;&lt;full-title&gt;J Neural Transm Suppl&lt;/full-title&gt;&lt;abbr-1&gt;Journal of neural transmission. Supplementum&lt;/abbr-1&gt;&lt;/alt-periodical&gt;&lt;pages&gt;5-20&lt;/pages&gt;&lt;volume&gt;28&lt;/volume&gt;&lt;edition&gt;1989/01/01&lt;/edition&gt;&lt;keywords&gt;&lt;keyword&gt;Animals&lt;/keyword&gt;&lt;keyword&gt;Benzamides/*pharmacology/toxicity&lt;/keyword&gt;&lt;keyword&gt;Brain Chemistry/drug effects&lt;/keyword&gt;&lt;keyword&gt;Humans&lt;/keyword&gt;&lt;keyword&gt;Moclobemide&lt;/keyword&gt;&lt;keyword&gt;Monoamine Oxidase Inhibitors/*pharmacology/toxicity&lt;/keyword&gt;&lt;keyword&gt;Piperidines/*pharmacology/toxicity&lt;/keyword&gt;&lt;/keywords&gt;&lt;dates&gt;&lt;year&gt;1989&lt;/year&gt;&lt;/dates&gt;&lt;isbn&gt;0303-6995 (Print)&amp;#xD;0303-6995&lt;/isbn&gt;&lt;accession-num&gt;2677242&lt;/accession-num&gt;&lt;urls&gt;&lt;/urls&gt;&lt;remote-database-provider&gt;NLM&lt;/remote-database-provider&gt;&lt;language&gt;eng&lt;/language&gt;&lt;/record&gt;&lt;/Cite&gt;&lt;/EndNote&gt;</w:instrText>
      </w:r>
      <w:r w:rsidR="00750037">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6" w:tooltip="Da Prada, 1989 #143" w:history="1">
        <w:r w:rsidR="00D313D2">
          <w:rPr>
            <w:rFonts w:asciiTheme="minorHAnsi" w:hAnsiTheme="minorHAnsi" w:cs="Lucida Grande"/>
            <w:noProof/>
            <w:color w:val="000000" w:themeColor="text1"/>
          </w:rPr>
          <w:t>116</w:t>
        </w:r>
      </w:hyperlink>
      <w:r w:rsidR="00D313D2">
        <w:rPr>
          <w:rFonts w:asciiTheme="minorHAnsi" w:hAnsiTheme="minorHAnsi" w:cs="Lucida Grande"/>
          <w:noProof/>
          <w:color w:val="000000" w:themeColor="text1"/>
        </w:rPr>
        <w:t>]</w:t>
      </w:r>
      <w:r w:rsidR="00750037">
        <w:rPr>
          <w:rFonts w:asciiTheme="minorHAnsi" w:hAnsiTheme="minorHAnsi" w:cs="Lucida Grande"/>
          <w:color w:val="000000" w:themeColor="text1"/>
        </w:rPr>
        <w:fldChar w:fldCharType="end"/>
      </w:r>
    </w:p>
    <w:p w14:paraId="7C6593C0" w14:textId="77777777" w:rsidR="00750037" w:rsidRDefault="00750037" w:rsidP="0092077F">
      <w:pPr>
        <w:pStyle w:val="NoSpacing"/>
        <w:ind w:left="720"/>
        <w:rPr>
          <w:rFonts w:asciiTheme="minorHAnsi" w:hAnsiTheme="minorHAnsi" w:cs="Lucida Grande"/>
          <w:color w:val="000000" w:themeColor="text1"/>
        </w:rPr>
      </w:pPr>
    </w:p>
    <w:p w14:paraId="7A8E1036" w14:textId="46C246EA" w:rsidR="00540D3D" w:rsidRPr="00540D3D" w:rsidRDefault="002B363C" w:rsidP="005D4E69">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There see</w:t>
      </w:r>
      <w:r w:rsidR="00F76F1A">
        <w:rPr>
          <w:rFonts w:asciiTheme="minorHAnsi" w:hAnsiTheme="minorHAnsi" w:cs="Lucida Grande"/>
          <w:color w:val="000000" w:themeColor="text1"/>
        </w:rPr>
        <w:t xml:space="preserve">ms top be little evidence linking </w:t>
      </w:r>
      <w:r w:rsidR="00750037">
        <w:rPr>
          <w:rFonts w:asciiTheme="minorHAnsi" w:hAnsiTheme="minorHAnsi" w:cs="Lucida Grande"/>
          <w:color w:val="000000" w:themeColor="text1"/>
        </w:rPr>
        <w:t>motilin</w:t>
      </w:r>
      <w:r w:rsidR="00F76F1A">
        <w:rPr>
          <w:rFonts w:asciiTheme="minorHAnsi" w:hAnsiTheme="minorHAnsi" w:cs="Lucida Grande"/>
          <w:color w:val="000000" w:themeColor="text1"/>
        </w:rPr>
        <w:t xml:space="preserve"> receptor ligands to hepatotoxicity. </w:t>
      </w:r>
      <w:r w:rsidR="00791317">
        <w:rPr>
          <w:rFonts w:asciiTheme="minorHAnsi" w:hAnsiTheme="minorHAnsi" w:cs="Lucida Grande"/>
          <w:color w:val="000000" w:themeColor="text1"/>
        </w:rPr>
        <w:t xml:space="preserve">The macrolide antibiotic erythromycin is </w:t>
      </w:r>
      <w:r w:rsidR="008D03B6">
        <w:rPr>
          <w:rFonts w:asciiTheme="minorHAnsi" w:hAnsiTheme="minorHAnsi" w:cs="Lucida Grande"/>
          <w:color w:val="000000" w:themeColor="text1"/>
        </w:rPr>
        <w:t xml:space="preserve">associated with a low rate </w:t>
      </w:r>
      <w:r w:rsidR="00791317">
        <w:rPr>
          <w:rFonts w:asciiTheme="minorHAnsi" w:hAnsiTheme="minorHAnsi" w:cs="Lucida Grande"/>
          <w:color w:val="000000" w:themeColor="text1"/>
        </w:rPr>
        <w:t xml:space="preserve">DILI </w:t>
      </w:r>
      <w:r w:rsidR="008D03B6">
        <w:rPr>
          <w:rFonts w:asciiTheme="minorHAnsi" w:hAnsiTheme="minorHAnsi" w:cs="Lucida Grande"/>
          <w:color w:val="000000" w:themeColor="text1"/>
        </w:rPr>
        <w:t xml:space="preserve">, which is believed to occur </w:t>
      </w:r>
      <w:r w:rsidR="008D03B6" w:rsidRPr="0092077F">
        <w:rPr>
          <w:rFonts w:asciiTheme="minorHAnsi" w:hAnsiTheme="minorHAnsi" w:cs="Lucida Grande"/>
          <w:i/>
          <w:color w:val="000000" w:themeColor="text1"/>
        </w:rPr>
        <w:t>via</w:t>
      </w:r>
      <w:r w:rsidR="008D03B6">
        <w:rPr>
          <w:rFonts w:asciiTheme="minorHAnsi" w:hAnsiTheme="minorHAnsi" w:cs="Lucida Grande"/>
          <w:color w:val="000000" w:themeColor="text1"/>
        </w:rPr>
        <w:t xml:space="preserve"> an allergic mechanism;</w:t>
      </w:r>
      <w:r w:rsidR="00791317">
        <w:rPr>
          <w:rFonts w:asciiTheme="minorHAnsi" w:hAnsiTheme="minorHAnsi" w:cs="Lucida Grande"/>
          <w:color w:val="000000" w:themeColor="text1"/>
        </w:rPr>
        <w:t xml:space="preserve"> </w:t>
      </w:r>
      <w:r w:rsidR="008D03B6">
        <w:rPr>
          <w:rFonts w:asciiTheme="minorHAnsi" w:hAnsiTheme="minorHAnsi" w:cs="Lucida Grande"/>
          <w:color w:val="000000" w:themeColor="text1"/>
        </w:rPr>
        <w:t xml:space="preserve">however,  the frequency of </w:t>
      </w:r>
      <w:r w:rsidR="00791317">
        <w:rPr>
          <w:rFonts w:asciiTheme="minorHAnsi" w:hAnsiTheme="minorHAnsi" w:cs="Lucida Grande"/>
          <w:color w:val="000000" w:themeColor="text1"/>
        </w:rPr>
        <w:t xml:space="preserve">use </w:t>
      </w:r>
      <w:r w:rsidR="008D03B6">
        <w:rPr>
          <w:rFonts w:asciiTheme="minorHAnsi" w:hAnsiTheme="minorHAnsi" w:cs="Lucida Grande"/>
          <w:color w:val="000000" w:themeColor="text1"/>
        </w:rPr>
        <w:t xml:space="preserve">means </w:t>
      </w:r>
      <w:r w:rsidR="00791317">
        <w:rPr>
          <w:rFonts w:asciiTheme="minorHAnsi" w:hAnsiTheme="minorHAnsi" w:cs="Lucida Grande"/>
          <w:color w:val="000000" w:themeColor="text1"/>
        </w:rPr>
        <w:t>such cases are not uncommon</w:t>
      </w:r>
      <w:r w:rsidR="005C7A7C">
        <w:rPr>
          <w:rFonts w:asciiTheme="minorHAnsi" w:hAnsiTheme="minorHAnsi" w:cs="Lucida Grande"/>
          <w:color w:val="000000" w:themeColor="text1"/>
        </w:rPr>
        <w:t xml:space="preserve"> </w:t>
      </w:r>
      <w:r w:rsidR="005C7A7C">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&lt;EndNote&gt;&lt;Cite&gt;&lt;Author&gt;LiverTox&lt;/Author&gt;&lt;Year&gt;2014&lt;/Year&gt;&lt;RecNum&gt;144&lt;/RecNum&gt;&lt;DisplayText&gt;[117]&lt;/DisplayText&gt;&lt;record&gt;&lt;rec-number&gt;144&lt;/rec-number&gt;&lt;foreign-keys&gt;&lt;key app="EN" db-id="frrdwfw9b2tr0jevwpbvdvxv2evwzd20zfd5"&gt;144&lt;/key&gt;&lt;/foreign-keys&gt;&lt;ref-type name="Web Page"&gt;12&lt;/ref-type&gt;&lt;contributors&gt;&lt;authors&gt;&lt;author&gt;LiverTox&lt;/author&gt;&lt;/authors&gt;&lt;/contributors&gt;&lt;titles&gt;&lt;title&gt;Erythromycin&lt;/title&gt;&lt;/titles&gt;&lt;dates&gt;&lt;year&gt;2014&lt;/year&gt;&lt;/dates&gt;&lt;urls&gt;&lt;related-urls&gt;&lt;url&gt;http://livertox.nih.gov/Erythromycin.htm&lt;/url&gt;&lt;/related-urls&gt;&lt;/urls&gt;&lt;/record&gt;&lt;/Cite&gt;&lt;/EndNote&gt;</w:instrText>
      </w:r>
      <w:r w:rsidR="005C7A7C">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7" w:tooltip="LiverTox, 2014 #144" w:history="1">
        <w:r w:rsidR="00D313D2">
          <w:rPr>
            <w:rFonts w:asciiTheme="minorHAnsi" w:hAnsiTheme="minorHAnsi" w:cs="Lucida Grande"/>
            <w:noProof/>
            <w:color w:val="000000" w:themeColor="text1"/>
          </w:rPr>
          <w:t>117</w:t>
        </w:r>
      </w:hyperlink>
      <w:r w:rsidR="00D313D2">
        <w:rPr>
          <w:rFonts w:asciiTheme="minorHAnsi" w:hAnsiTheme="minorHAnsi" w:cs="Lucida Grande"/>
          <w:noProof/>
          <w:color w:val="000000" w:themeColor="text1"/>
        </w:rPr>
        <w:t>]</w:t>
      </w:r>
      <w:r w:rsidR="005C7A7C">
        <w:rPr>
          <w:rFonts w:asciiTheme="minorHAnsi" w:hAnsiTheme="minorHAnsi" w:cs="Lucida Grande"/>
          <w:color w:val="000000" w:themeColor="text1"/>
        </w:rPr>
        <w:fldChar w:fldCharType="end"/>
      </w:r>
      <w:r w:rsidR="00791317">
        <w:rPr>
          <w:rFonts w:asciiTheme="minorHAnsi" w:hAnsiTheme="minorHAnsi" w:cs="Lucida Grande"/>
          <w:color w:val="000000" w:themeColor="text1"/>
        </w:rPr>
        <w:t>.  A</w:t>
      </w:r>
      <w:r w:rsidR="00F76F1A">
        <w:rPr>
          <w:rFonts w:asciiTheme="minorHAnsi" w:hAnsiTheme="minorHAnsi" w:cs="Lucida Grande"/>
          <w:color w:val="000000" w:themeColor="text1"/>
        </w:rPr>
        <w:t xml:space="preserve"> hemiketal metabolite </w:t>
      </w:r>
      <w:r w:rsidR="00791317">
        <w:rPr>
          <w:rFonts w:asciiTheme="minorHAnsi" w:hAnsiTheme="minorHAnsi" w:cs="Lucida Grande"/>
          <w:color w:val="000000" w:themeColor="text1"/>
        </w:rPr>
        <w:t>of drug is a motilin receptor agonist, responsible for the well-known GI side-effects</w:t>
      </w:r>
      <w:r w:rsidR="005C7A7C">
        <w:rPr>
          <w:rFonts w:asciiTheme="minorHAnsi" w:hAnsiTheme="minorHAnsi" w:cs="Lucida Grande"/>
          <w:color w:val="000000" w:themeColor="text1"/>
        </w:rPr>
        <w:t xml:space="preserve"> </w:t>
      </w:r>
      <w:r w:rsidR="000D27DC">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&lt;EndNote&gt;&lt;Cite&gt;&lt;Author&gt;Zuckerman&lt;/Author&gt;&lt;Year&gt;2004&lt;/Year&gt;&lt;RecNum&gt;146&lt;/RecNum&gt;&lt;DisplayText&gt;[118]&lt;/DisplayText&gt;&lt;record&gt;&lt;rec-number&gt;146&lt;/rec-number&gt;&lt;foreign-keys&gt;&lt;key app="EN" db-id="frrdwfw9b2tr0jevwpbvdvxv2evwzd20zfd5"&gt;146&lt;/key&gt;&lt;/foreign-keys&gt;&lt;ref-type name="Journal Article"&gt;17&lt;/ref-type&gt;&lt;contributors&gt;&lt;authors&gt;&lt;author&gt;Zuckerman, J. M.&lt;/author&gt;&lt;/authors&gt;&lt;/contributors&gt;&lt;auth-address&gt;Jefferson Medical College, Philadelphia, PA, USA. zuckermj@einstein.edu&lt;/auth-address&gt;&lt;titles&gt;&lt;title&gt;Macrolides and ketolides: azithromycin, clarithromycin, telithromycin&lt;/title&gt;&lt;secondary-title&gt;Infect Dis Clin North Am&lt;/secondary-title&gt;&lt;alt-title&gt;Infectious disease clinics of North America&lt;/alt-title&gt;&lt;/titles&gt;&lt;periodical&gt;&lt;full-title&gt;Infect Dis Clin North Am&lt;/full-title&gt;&lt;abbr-1&gt;Infectious disease clinics of North America&lt;/abbr-1&gt;&lt;/periodical&gt;&lt;alt-periodical&gt;&lt;full-title&gt;Infect Dis Clin North Am&lt;/full-title&gt;&lt;abbr-1&gt;Infectious disease clinics of North America&lt;/abbr-1&gt;&lt;/alt-periodical&gt;&lt;pages&gt;621-49, xi-&lt;/pages&gt;&lt;volume&gt;18&lt;/volume&gt;&lt;number&gt;3&lt;/number&gt;&lt;edition&gt;2004/08/17&lt;/edition&gt;&lt;keywords&gt;&lt;keyword&gt;Anti-Bacterial Agents/*pharmacology/therapeutic use&lt;/keyword&gt;&lt;keyword&gt;Azithromycin/*pharmacology/therapeutic use&lt;/keyword&gt;&lt;keyword&gt;Bacterial Infections/drug therapy&lt;/keyword&gt;&lt;keyword&gt;Clarithromycin/*pharmacology/therapeutic use&lt;/keyword&gt;&lt;keyword&gt;Humans&lt;/keyword&gt;&lt;keyword&gt;Ketolides/*pharmacology/therapeutic use&lt;/keyword&gt;&lt;keyword&gt;Macrolides/*pharmacology/therapeutic use&lt;/keyword&gt;&lt;/keywords&gt;&lt;dates&gt;&lt;year&gt;2004&lt;/year&gt;&lt;pub-dates&gt;&lt;date&gt;Sep&lt;/date&gt;&lt;/pub-dates&gt;&lt;/dates&gt;&lt;isbn&gt;0891-5520 (Print)&amp;#xD;0891-5520&lt;/isbn&gt;&lt;accession-num&gt;15308279&lt;/accession-num&gt;&lt;urls&gt;&lt;/urls&gt;&lt;electronic-resource-num&gt;10.1016/j.idc.2004.04.010&lt;/electronic-resource-num&gt;&lt;remote-database-provider&gt;NLM&lt;/remote-database-provider&gt;&lt;language&gt;eng&lt;/language&gt;&lt;/record&gt;&lt;/Cite&gt;&lt;/EndNote&gt;</w:instrText>
      </w:r>
      <w:r w:rsidR="000D27DC">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8" w:tooltip="Zuckerman, 2004 #146" w:history="1">
        <w:r w:rsidR="00D313D2">
          <w:rPr>
            <w:rFonts w:asciiTheme="minorHAnsi" w:hAnsiTheme="minorHAnsi" w:cs="Lucida Grande"/>
            <w:noProof/>
            <w:color w:val="000000" w:themeColor="text1"/>
          </w:rPr>
          <w:t>118</w:t>
        </w:r>
      </w:hyperlink>
      <w:r w:rsidR="00D313D2">
        <w:rPr>
          <w:rFonts w:asciiTheme="minorHAnsi" w:hAnsiTheme="minorHAnsi" w:cs="Lucida Grande"/>
          <w:noProof/>
          <w:color w:val="000000" w:themeColor="text1"/>
        </w:rPr>
        <w:t>]</w:t>
      </w:r>
      <w:r w:rsidR="000D27DC">
        <w:rPr>
          <w:rFonts w:asciiTheme="minorHAnsi" w:hAnsiTheme="minorHAnsi" w:cs="Lucida Grande"/>
          <w:color w:val="000000" w:themeColor="text1"/>
        </w:rPr>
        <w:fldChar w:fldCharType="end"/>
      </w:r>
      <w:r w:rsidR="00791317">
        <w:rPr>
          <w:rFonts w:asciiTheme="minorHAnsi" w:hAnsiTheme="minorHAnsi" w:cs="Lucida Grande"/>
          <w:color w:val="000000" w:themeColor="text1"/>
        </w:rPr>
        <w:t>. However, there is no evidence</w:t>
      </w:r>
      <w:r w:rsidR="008D03B6">
        <w:rPr>
          <w:rFonts w:asciiTheme="minorHAnsi" w:hAnsiTheme="minorHAnsi" w:cs="Lucida Grande"/>
          <w:color w:val="000000" w:themeColor="text1"/>
        </w:rPr>
        <w:t xml:space="preserve"> linking this activity to the hepatotoxicity</w:t>
      </w:r>
      <w:ins w:id="13" w:author="Francis Atkinson" w:date="2015-01-12T13:38:00Z">
        <w:r w:rsidR="000D27DC">
          <w:rPr>
            <w:rFonts w:asciiTheme="minorHAnsi" w:hAnsiTheme="minorHAnsi" w:cs="Lucida Grande"/>
            <w:color w:val="000000" w:themeColor="text1"/>
          </w:rPr>
          <w:t>.</w:t>
        </w:r>
      </w:ins>
    </w:p>
    <w:p w14:paraId="5FF6B81E" w14:textId="77777777" w:rsidR="007C4D8B" w:rsidRDefault="007C4D8B" w:rsidP="008927A1">
      <w:pPr>
        <w:pStyle w:val="NoSpacing"/>
        <w:rPr>
          <w:rFonts w:asciiTheme="minorHAnsi" w:hAnsiTheme="minorHAnsi" w:cs="Lucida Grande"/>
          <w:color w:val="000000" w:themeColor="text1"/>
        </w:rPr>
      </w:pPr>
    </w:p>
    <w:p w14:paraId="6D02A76B" w14:textId="0CE12606" w:rsidR="00990863" w:rsidRDefault="00990863" w:rsidP="00990863">
      <w:pPr>
        <w:pStyle w:val="NoSpacing"/>
        <w:numPr>
          <w:ilvl w:val="0"/>
          <w:numId w:val="10"/>
        </w:numPr>
        <w:rPr>
          <w:rFonts w:asciiTheme="minorHAnsi" w:hAnsiTheme="minorHAnsi" w:cs="Lucida Grande"/>
          <w:color w:val="000000" w:themeColor="text1"/>
        </w:rPr>
      </w:pPr>
      <w:r>
        <w:rPr>
          <w:rFonts w:asciiTheme="minorHAnsi" w:hAnsiTheme="minorHAnsi" w:cs="Lucida Grande"/>
          <w:color w:val="000000" w:themeColor="text1"/>
        </w:rPr>
        <w:t xml:space="preserve">The </w:t>
      </w:r>
      <w:r w:rsidR="000A10FD">
        <w:rPr>
          <w:rFonts w:asciiTheme="minorHAnsi" w:hAnsiTheme="minorHAnsi" w:cs="Lucida Grande"/>
          <w:color w:val="000000" w:themeColor="text1"/>
        </w:rPr>
        <w:t>e</w:t>
      </w:r>
      <w:r w:rsidR="00241656">
        <w:rPr>
          <w:rFonts w:asciiTheme="minorHAnsi" w:hAnsiTheme="minorHAnsi" w:cs="Lucida Grande"/>
          <w:color w:val="000000" w:themeColor="text1"/>
        </w:rPr>
        <w:t>pit</w:t>
      </w:r>
      <w:r w:rsidR="003E1FEC">
        <w:rPr>
          <w:rFonts w:asciiTheme="minorHAnsi" w:hAnsiTheme="minorHAnsi" w:cs="Lucida Grande"/>
          <w:color w:val="000000" w:themeColor="text1"/>
        </w:rPr>
        <w:t>hetial sodium c</w:t>
      </w:r>
      <w:r w:rsidR="00241656">
        <w:rPr>
          <w:rFonts w:asciiTheme="minorHAnsi" w:hAnsiTheme="minorHAnsi" w:cs="Lucida Grande"/>
          <w:color w:val="000000" w:themeColor="text1"/>
        </w:rPr>
        <w:t xml:space="preserve">hannel ENaC works with the </w:t>
      </w:r>
      <w:r w:rsidR="00241656" w:rsidRPr="00A77C61">
        <w:rPr>
          <w:rFonts w:asciiTheme="minorHAnsi" w:hAnsiTheme="minorHAnsi" w:cs="Lucida Grande"/>
          <w:color w:val="000000" w:themeColor="text1"/>
        </w:rPr>
        <w:t>Na</w:t>
      </w:r>
      <w:r w:rsidR="00241656" w:rsidRPr="00A77C61">
        <w:rPr>
          <w:rFonts w:asciiTheme="minorHAnsi" w:hAnsiTheme="minorHAnsi" w:cs="Lucida Grande"/>
          <w:color w:val="000000" w:themeColor="text1"/>
          <w:vertAlign w:val="superscript"/>
        </w:rPr>
        <w:t>+</w:t>
      </w:r>
      <w:r w:rsidR="00241656" w:rsidRPr="00A77C61">
        <w:rPr>
          <w:rFonts w:asciiTheme="minorHAnsi" w:hAnsiTheme="minorHAnsi" w:cs="Lucida Grande"/>
          <w:color w:val="000000" w:themeColor="text1"/>
        </w:rPr>
        <w:t>/K</w:t>
      </w:r>
      <w:r w:rsidR="00241656" w:rsidRPr="00A77C61">
        <w:rPr>
          <w:rFonts w:asciiTheme="minorHAnsi" w:hAnsiTheme="minorHAnsi" w:cs="Lucida Grande"/>
          <w:color w:val="000000" w:themeColor="text1"/>
          <w:vertAlign w:val="superscript"/>
        </w:rPr>
        <w:t>+</w:t>
      </w:r>
      <w:r w:rsidR="00241656" w:rsidRPr="00A77C61">
        <w:rPr>
          <w:rFonts w:asciiTheme="minorHAnsi" w:hAnsiTheme="minorHAnsi" w:cs="Lucida Grande"/>
          <w:color w:val="000000" w:themeColor="text1"/>
        </w:rPr>
        <w:t>-ATPase</w:t>
      </w:r>
      <w:r w:rsidR="00241656">
        <w:rPr>
          <w:rFonts w:asciiTheme="minorHAnsi" w:hAnsiTheme="minorHAnsi" w:cs="Lucida Grande"/>
          <w:color w:val="000000" w:themeColor="text1"/>
        </w:rPr>
        <w:t xml:space="preserve"> pump </w:t>
      </w:r>
      <w:r w:rsidR="006D3C95">
        <w:rPr>
          <w:rFonts w:asciiTheme="minorHAnsi" w:hAnsiTheme="minorHAnsi" w:cs="Lucida Grande"/>
          <w:color w:val="000000" w:themeColor="text1"/>
        </w:rPr>
        <w:t>in maintaining sodium ion homeostasis</w:t>
      </w:r>
      <w:r>
        <w:rPr>
          <w:rFonts w:asciiTheme="minorHAnsi" w:hAnsiTheme="minorHAnsi" w:cs="Lucida Grande"/>
          <w:color w:val="000000" w:themeColor="text1"/>
        </w:rPr>
        <w:t xml:space="preserve"> </w:t>
      </w:r>
      <w:r w:rsidR="003E04A9">
        <w:rPr>
          <w:rFonts w:asciiTheme="minorHAnsi" w:hAnsiTheme="minorHAnsi" w:cs="Lucida Grande"/>
          <w:color w:val="000000" w:themeColor="text1"/>
        </w:rPr>
        <w:fldChar w:fldCharType="begin">
          <w:fldData xml:space="preserve">PEVuZE5vdGU+PENpdGU+PEF1dGhvcj5LaW08L0F1dGhvcj48WWVhcj4yMDA2PC9ZZWFyPjxSZWNO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PEVuZE5vdGU+PENpdGU+PEF1dGhvcj5LaW08L0F1dGhvcj48WWVhcj4yMDA2PC9ZZWFyPjxSZWNO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3E04A9">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19" w:tooltip="Kim, 2006 #81" w:history="1">
        <w:r w:rsidR="00D313D2">
          <w:rPr>
            <w:rFonts w:asciiTheme="minorHAnsi" w:hAnsiTheme="minorHAnsi" w:cs="Lucida Grande"/>
            <w:noProof/>
            <w:color w:val="000000" w:themeColor="text1"/>
          </w:rPr>
          <w:t>119</w:t>
        </w:r>
      </w:hyperlink>
      <w:r w:rsidR="00D313D2">
        <w:rPr>
          <w:rFonts w:asciiTheme="minorHAnsi" w:hAnsiTheme="minorHAnsi" w:cs="Lucida Grande"/>
          <w:noProof/>
          <w:color w:val="000000" w:themeColor="text1"/>
        </w:rPr>
        <w:t>]</w:t>
      </w:r>
      <w:r w:rsidR="003E04A9">
        <w:rPr>
          <w:rFonts w:asciiTheme="minorHAnsi" w:hAnsiTheme="minorHAnsi" w:cs="Lucida Grande"/>
          <w:color w:val="000000" w:themeColor="text1"/>
        </w:rPr>
        <w:fldChar w:fldCharType="end"/>
      </w:r>
      <w:r w:rsidR="000A10FD">
        <w:rPr>
          <w:rFonts w:asciiTheme="minorHAnsi" w:hAnsiTheme="minorHAnsi" w:cs="Lucida Grande"/>
          <w:color w:val="000000" w:themeColor="text1"/>
        </w:rPr>
        <w:t>, which a</w:t>
      </w:r>
      <w:r w:rsidR="006D3C95">
        <w:rPr>
          <w:rFonts w:asciiTheme="minorHAnsi" w:hAnsiTheme="minorHAnsi" w:cs="Lucida Grande"/>
          <w:color w:val="000000" w:themeColor="text1"/>
        </w:rPr>
        <w:t xml:space="preserve">s has been noted above, is important in bile acid homeostasis. However, this assay </w:t>
      </w:r>
      <w:r w:rsidR="000A10FD">
        <w:rPr>
          <w:rFonts w:asciiTheme="minorHAnsi" w:hAnsiTheme="minorHAnsi" w:cs="Lucida Grande"/>
          <w:color w:val="000000" w:themeColor="text1"/>
        </w:rPr>
        <w:t>is based on</w:t>
      </w:r>
      <w:r w:rsidR="006D3C95">
        <w:rPr>
          <w:rFonts w:asciiTheme="minorHAnsi" w:hAnsiTheme="minorHAnsi" w:cs="Lucida Grande"/>
          <w:color w:val="000000" w:themeColor="text1"/>
        </w:rPr>
        <w:t xml:space="preserve"> the voltage-gated </w:t>
      </w:r>
      <w:r w:rsidR="000A10FD">
        <w:rPr>
          <w:rFonts w:asciiTheme="minorHAnsi" w:hAnsiTheme="minorHAnsi" w:cs="Lucida Grande"/>
          <w:color w:val="000000" w:themeColor="text1"/>
        </w:rPr>
        <w:t>s</w:t>
      </w:r>
      <w:r w:rsidR="006D3C95">
        <w:rPr>
          <w:rFonts w:asciiTheme="minorHAnsi" w:hAnsiTheme="minorHAnsi" w:cs="Lucida Grande"/>
          <w:color w:val="000000" w:themeColor="text1"/>
        </w:rPr>
        <w:t>odium channel</w:t>
      </w:r>
      <w:r w:rsidR="0046087B">
        <w:rPr>
          <w:rFonts w:asciiTheme="minorHAnsi" w:hAnsiTheme="minorHAnsi" w:cs="Lucida Grande"/>
          <w:color w:val="000000" w:themeColor="text1"/>
        </w:rPr>
        <w:t>. While t</w:t>
      </w:r>
      <w:r w:rsidR="00336B4C">
        <w:rPr>
          <w:rFonts w:asciiTheme="minorHAnsi" w:hAnsiTheme="minorHAnsi" w:cs="Lucida Grande"/>
          <w:color w:val="000000" w:themeColor="text1"/>
        </w:rPr>
        <w:t xml:space="preserve">he multi-target antiarrythmic drug Dronedarone has some activity at </w:t>
      </w:r>
      <w:r w:rsidR="0046087B">
        <w:rPr>
          <w:rFonts w:asciiTheme="minorHAnsi" w:hAnsiTheme="minorHAnsi" w:cs="Lucida Grande"/>
          <w:color w:val="000000" w:themeColor="text1"/>
        </w:rPr>
        <w:t xml:space="preserve">this </w:t>
      </w:r>
      <w:r w:rsidR="00336B4C">
        <w:rPr>
          <w:rFonts w:asciiTheme="minorHAnsi" w:hAnsiTheme="minorHAnsi" w:cs="Lucida Grande"/>
          <w:color w:val="000000" w:themeColor="text1"/>
        </w:rPr>
        <w:t>channel</w:t>
      </w:r>
      <w:r w:rsidR="0046087B">
        <w:rPr>
          <w:rFonts w:asciiTheme="minorHAnsi" w:hAnsiTheme="minorHAnsi" w:cs="Lucida Grande"/>
          <w:color w:val="000000" w:themeColor="text1"/>
        </w:rPr>
        <w:t>,</w:t>
      </w:r>
      <w:r w:rsidR="00336B4C">
        <w:rPr>
          <w:rFonts w:asciiTheme="minorHAnsi" w:hAnsiTheme="minorHAnsi" w:cs="Lucida Grande"/>
          <w:color w:val="000000" w:themeColor="text1"/>
        </w:rPr>
        <w:t xml:space="preserve"> and has a mild association with clinical DILI</w:t>
      </w:r>
      <w:r w:rsidR="0046087B">
        <w:rPr>
          <w:rFonts w:asciiTheme="minorHAnsi" w:hAnsiTheme="minorHAnsi" w:cs="Lucida Grande"/>
          <w:color w:val="000000" w:themeColor="text1"/>
        </w:rPr>
        <w:t xml:space="preserve"> </w:t>
      </w:r>
      <w:r w:rsidR="0046087B">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&lt;EndNote&gt;&lt;Cite&gt;&lt;Author&gt;LiverTox&lt;/Author&gt;&lt;Year&gt;2014&lt;/Year&gt;&lt;RecNum&gt;148&lt;/RecNum&gt;&lt;DisplayText&gt;[120]&lt;/DisplayText&gt;&lt;record&gt;&lt;rec-number&gt;148&lt;/rec-number&gt;&lt;foreign-keys&gt;&lt;key app="EN" db-id="frrdwfw9b2tr0jevwpbvdvxv2evwzd20zfd5"&gt;148&lt;/key&gt;&lt;/foreign-keys&gt;&lt;ref-type name="Journal Article"&gt;17&lt;/ref-type&gt;&lt;contributors&gt;&lt;authors&gt;&lt;author&gt;LiverTox&lt;/author&gt;&lt;/authors&gt;&lt;/contributors&gt;&lt;titles&gt;&lt;title&gt;Dronedarone&lt;/title&gt;&lt;/titles&gt;&lt;dates&gt;&lt;year&gt;2014&lt;/year&gt;&lt;/dates&gt;&lt;urls&gt;&lt;related-urls&gt;&lt;url&gt;http://livertox.nih.gov/Dronedarone.htm&lt;/url&gt;&lt;/related-urls&gt;&lt;/urls&gt;&lt;/record&gt;&lt;/Cite&gt;&lt;/EndNote&gt;</w:instrText>
      </w:r>
      <w:r w:rsidR="0046087B">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20" w:tooltip="LiverTox, 2014 #148" w:history="1">
        <w:r w:rsidR="00D313D2">
          <w:rPr>
            <w:rFonts w:asciiTheme="minorHAnsi" w:hAnsiTheme="minorHAnsi" w:cs="Lucida Grande"/>
            <w:noProof/>
            <w:color w:val="000000" w:themeColor="text1"/>
          </w:rPr>
          <w:t>120</w:t>
        </w:r>
      </w:hyperlink>
      <w:r w:rsidR="00D313D2">
        <w:rPr>
          <w:rFonts w:asciiTheme="minorHAnsi" w:hAnsiTheme="minorHAnsi" w:cs="Lucida Grande"/>
          <w:noProof/>
          <w:color w:val="000000" w:themeColor="text1"/>
        </w:rPr>
        <w:t>]</w:t>
      </w:r>
      <w:r w:rsidR="0046087B">
        <w:rPr>
          <w:rFonts w:asciiTheme="minorHAnsi" w:hAnsiTheme="minorHAnsi" w:cs="Lucida Grande"/>
          <w:color w:val="000000" w:themeColor="text1"/>
        </w:rPr>
        <w:fldChar w:fldCharType="end"/>
      </w:r>
      <w:r w:rsidR="0046087B">
        <w:rPr>
          <w:rFonts w:asciiTheme="minorHAnsi" w:hAnsiTheme="minorHAnsi" w:cs="Lucida Grande"/>
          <w:color w:val="000000" w:themeColor="text1"/>
        </w:rPr>
        <w:t>, there is no reason to believe this is due to the sodium channel activity.</w:t>
      </w:r>
      <w:r w:rsidR="00336B4C">
        <w:rPr>
          <w:rFonts w:asciiTheme="minorHAnsi" w:hAnsiTheme="minorHAnsi" w:cs="Lucida Grande"/>
          <w:color w:val="000000" w:themeColor="text1"/>
        </w:rPr>
        <w:t xml:space="preserve"> </w:t>
      </w:r>
    </w:p>
    <w:p w14:paraId="75F2019F" w14:textId="77777777" w:rsidR="00750037" w:rsidRDefault="00750037" w:rsidP="0092077F">
      <w:pPr>
        <w:pStyle w:val="NoSpacing"/>
        <w:rPr>
          <w:rFonts w:asciiTheme="minorHAnsi" w:hAnsiTheme="minorHAnsi" w:cs="Lucida Grande"/>
          <w:color w:val="000000" w:themeColor="text1"/>
        </w:rPr>
      </w:pPr>
    </w:p>
    <w:p w14:paraId="60353010" w14:textId="2C48BEB1" w:rsidR="00750037" w:rsidRDefault="00BE0D0F" w:rsidP="00750037">
      <w:pPr>
        <w:pStyle w:val="NoSpacing"/>
        <w:numPr>
          <w:ilvl w:val="0"/>
          <w:numId w:val="10"/>
        </w:numPr>
        <w:rPr>
          <w:ins w:id="14" w:author="Francis Atkinson" w:date="2015-01-08T15:13:00Z"/>
          <w:rFonts w:asciiTheme="minorHAnsi" w:hAnsiTheme="minorHAnsi" w:cs="Lucida Grande"/>
          <w:color w:val="000000" w:themeColor="text1"/>
        </w:rPr>
      </w:pPr>
      <w:r>
        <w:rPr>
          <w:rFonts w:asciiTheme="minorHAnsi" w:hAnsiTheme="minorHAnsi" w:cs="Lucida Grande"/>
          <w:color w:val="000000" w:themeColor="text1"/>
        </w:rPr>
        <w:t xml:space="preserve">There seems to be no evidence that activity at the </w:t>
      </w:r>
      <w:r w:rsidR="00750037">
        <w:rPr>
          <w:rFonts w:asciiTheme="minorHAnsi" w:hAnsiTheme="minorHAnsi" w:cs="Lucida Grande"/>
          <w:color w:val="000000" w:themeColor="text1"/>
        </w:rPr>
        <w:t>NMDA</w:t>
      </w:r>
      <w:r>
        <w:rPr>
          <w:rFonts w:asciiTheme="minorHAnsi" w:hAnsiTheme="minorHAnsi" w:cs="Lucida Grande"/>
          <w:color w:val="000000" w:themeColor="text1"/>
        </w:rPr>
        <w:t xml:space="preserve"> receptor is responsible for DILI. </w:t>
      </w:r>
      <w:r w:rsidR="002D11AA">
        <w:rPr>
          <w:rFonts w:asciiTheme="minorHAnsi" w:hAnsiTheme="minorHAnsi" w:cs="Lucida Grande"/>
          <w:color w:val="000000" w:themeColor="text1"/>
        </w:rPr>
        <w:t xml:space="preserve">The NMDA receptor antagonist Memantine is only rarely associated with liver damage in clinical use, and there is no reason to believe this is an on-target effect </w:t>
      </w:r>
      <w:r w:rsidR="002D11AA">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&lt;EndNote&gt;&lt;Cite&gt;&lt;Author&gt;LiverTox&lt;/Author&gt;&lt;Year&gt;2014&lt;/Year&gt;&lt;RecNum&gt;147&lt;/RecNum&gt;&lt;DisplayText&gt;[121]&lt;/DisplayText&gt;&lt;record&gt;&lt;rec-number&gt;147&lt;/rec-number&gt;&lt;foreign-keys&gt;&lt;key app="EN" db-id="frrdwfw9b2tr0jevwpbvdvxv2evwzd20zfd5"&gt;147&lt;/key&gt;&lt;/foreign-keys&gt;&lt;ref-type name="Journal Article"&gt;17&lt;/ref-type&gt;&lt;contributors&gt;&lt;authors&gt;&lt;author&gt;LiverTox&lt;/author&gt;&lt;/authors&gt;&lt;/contributors&gt;&lt;titles&gt;&lt;title&gt;Memantine&lt;/title&gt;&lt;/titles&gt;&lt;dates&gt;&lt;year&gt;2014&lt;/year&gt;&lt;/dates&gt;&lt;urls&gt;&lt;related-urls&gt;&lt;url&gt;http://livertox.nih.gov/Memantine.htm&lt;/url&gt;&lt;/related-urls&gt;&lt;/urls&gt;&lt;/record&gt;&lt;/Cite&gt;&lt;/EndNote&gt;</w:instrText>
      </w:r>
      <w:r w:rsidR="002D11AA">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21" w:tooltip="LiverTox, 2014 #147" w:history="1">
        <w:r w:rsidR="00D313D2">
          <w:rPr>
            <w:rFonts w:asciiTheme="minorHAnsi" w:hAnsiTheme="minorHAnsi" w:cs="Lucida Grande"/>
            <w:noProof/>
            <w:color w:val="000000" w:themeColor="text1"/>
          </w:rPr>
          <w:t>121</w:t>
        </w:r>
      </w:hyperlink>
      <w:r w:rsidR="00D313D2">
        <w:rPr>
          <w:rFonts w:asciiTheme="minorHAnsi" w:hAnsiTheme="minorHAnsi" w:cs="Lucida Grande"/>
          <w:noProof/>
          <w:color w:val="000000" w:themeColor="text1"/>
        </w:rPr>
        <w:t>]</w:t>
      </w:r>
      <w:r w:rsidR="002D11AA">
        <w:rPr>
          <w:rFonts w:asciiTheme="minorHAnsi" w:hAnsiTheme="minorHAnsi" w:cs="Lucida Grande"/>
          <w:color w:val="000000" w:themeColor="text1"/>
        </w:rPr>
        <w:fldChar w:fldCharType="end"/>
      </w:r>
      <w:ins w:id="15" w:author="Francis Atkinson" w:date="2015-01-12T12:41:00Z">
        <w:r w:rsidR="002D11AA">
          <w:rPr>
            <w:rFonts w:asciiTheme="minorHAnsi" w:hAnsiTheme="minorHAnsi" w:cs="Lucida Grande"/>
            <w:color w:val="000000" w:themeColor="text1"/>
          </w:rPr>
          <w:t>.</w:t>
        </w:r>
      </w:ins>
    </w:p>
    <w:p w14:paraId="05E62B2D" w14:textId="77777777" w:rsidR="008927A1" w:rsidRDefault="008927A1" w:rsidP="008927A1">
      <w:pPr>
        <w:pStyle w:val="NoSpacing"/>
        <w:rPr>
          <w:rFonts w:asciiTheme="minorHAnsi" w:hAnsiTheme="minorHAnsi" w:cs="Lucida Grande"/>
          <w:color w:val="000000" w:themeColor="text1"/>
        </w:rPr>
      </w:pPr>
    </w:p>
    <w:p w14:paraId="419C578E" w14:textId="4A6E8491" w:rsidR="00D11E21" w:rsidRDefault="007C4D8B" w:rsidP="008927A1">
      <w:pPr>
        <w:pStyle w:val="NoSpacing"/>
        <w:rPr>
          <w:ins w:id="16" w:author="Francis Atkinson" w:date="2015-01-12T14:24:00Z"/>
          <w:rFonts w:asciiTheme="minorHAnsi" w:hAnsiTheme="minorHAnsi" w:cs="Lucida Grande"/>
          <w:color w:val="000000" w:themeColor="text1"/>
        </w:rPr>
      </w:pPr>
      <w:r>
        <w:rPr>
          <w:rFonts w:asciiTheme="minorHAnsi" w:hAnsiTheme="minorHAnsi" w:cs="Lucida Grande"/>
          <w:color w:val="000000" w:themeColor="text1"/>
        </w:rPr>
        <w:t>Thus, it appear</w:t>
      </w:r>
      <w:r w:rsidR="00975AE4">
        <w:rPr>
          <w:rFonts w:asciiTheme="minorHAnsi" w:hAnsiTheme="minorHAnsi" w:cs="Lucida Grande"/>
          <w:color w:val="000000" w:themeColor="text1"/>
        </w:rPr>
        <w:t>s</w:t>
      </w:r>
      <w:r>
        <w:rPr>
          <w:rFonts w:asciiTheme="minorHAnsi" w:hAnsiTheme="minorHAnsi" w:cs="Lucida Grande"/>
          <w:color w:val="000000" w:themeColor="text1"/>
        </w:rPr>
        <w:t xml:space="preserve"> that </w:t>
      </w:r>
      <w:ins w:id="17" w:author="Francis Atkinson" w:date="2015-01-12T13:48:00Z">
        <w:r w:rsidR="00905FDA">
          <w:rPr>
            <w:rFonts w:asciiTheme="minorHAnsi" w:hAnsiTheme="minorHAnsi" w:cs="Lucida Grande"/>
            <w:color w:val="000000" w:themeColor="text1"/>
          </w:rPr>
          <w:t xml:space="preserve">some of these </w:t>
        </w:r>
      </w:ins>
      <w:r>
        <w:rPr>
          <w:rFonts w:asciiTheme="minorHAnsi" w:hAnsiTheme="minorHAnsi" w:cs="Lucida Grande"/>
          <w:color w:val="000000" w:themeColor="text1"/>
        </w:rPr>
        <w:t xml:space="preserve">targets </w:t>
      </w:r>
      <w:r w:rsidR="0029623F">
        <w:rPr>
          <w:rFonts w:asciiTheme="minorHAnsi" w:hAnsiTheme="minorHAnsi" w:cs="Lucida Grande"/>
          <w:color w:val="000000" w:themeColor="text1"/>
        </w:rPr>
        <w:t xml:space="preserve">do </w:t>
      </w:r>
      <w:ins w:id="18" w:author="Francis Atkinson" w:date="2015-01-12T13:53:00Z">
        <w:r w:rsidR="006A5FBA">
          <w:rPr>
            <w:rFonts w:asciiTheme="minorHAnsi" w:hAnsiTheme="minorHAnsi" w:cs="Lucida Grande"/>
            <w:color w:val="000000" w:themeColor="text1"/>
          </w:rPr>
          <w:t xml:space="preserve">appear to be legitimate hepatotoxicity antitargets, and for others </w:t>
        </w:r>
      </w:ins>
      <w:ins w:id="19" w:author="Francis Atkinson" w:date="2015-01-12T13:54:00Z">
        <w:r w:rsidR="006A5FBA">
          <w:rPr>
            <w:rFonts w:asciiTheme="minorHAnsi" w:hAnsiTheme="minorHAnsi" w:cs="Lucida Grande"/>
            <w:color w:val="000000" w:themeColor="text1"/>
          </w:rPr>
          <w:t>there is</w:t>
        </w:r>
      </w:ins>
      <w:r>
        <w:rPr>
          <w:rFonts w:asciiTheme="minorHAnsi" w:hAnsiTheme="minorHAnsi" w:cs="Lucida Grande"/>
          <w:color w:val="000000" w:themeColor="text1"/>
        </w:rPr>
        <w:t xml:space="preserve"> </w:t>
      </w:r>
      <w:ins w:id="20" w:author="Francis Atkinson" w:date="2015-01-12T13:49:00Z">
        <w:r w:rsidR="00905FDA">
          <w:rPr>
            <w:rFonts w:asciiTheme="minorHAnsi" w:hAnsiTheme="minorHAnsi" w:cs="Lucida Grande"/>
            <w:color w:val="000000" w:themeColor="text1"/>
          </w:rPr>
          <w:t>at least</w:t>
        </w:r>
      </w:ins>
      <w:ins w:id="21" w:author="Francis Atkinson" w:date="2015-01-12T13:50:00Z">
        <w:r w:rsidR="00905FDA">
          <w:rPr>
            <w:rFonts w:asciiTheme="minorHAnsi" w:hAnsiTheme="minorHAnsi" w:cs="Lucida Grande"/>
            <w:color w:val="000000" w:themeColor="text1"/>
          </w:rPr>
          <w:t xml:space="preserve"> </w:t>
        </w:r>
      </w:ins>
      <w:ins w:id="22" w:author="Francis Atkinson" w:date="2015-01-12T13:54:00Z">
        <w:r w:rsidR="006A5FBA">
          <w:rPr>
            <w:rFonts w:asciiTheme="minorHAnsi" w:hAnsiTheme="minorHAnsi" w:cs="Lucida Grande"/>
            <w:color w:val="000000" w:themeColor="text1"/>
          </w:rPr>
          <w:t>a</w:t>
        </w:r>
      </w:ins>
      <w:r>
        <w:rPr>
          <w:rFonts w:asciiTheme="minorHAnsi" w:hAnsiTheme="minorHAnsi" w:cs="Lucida Grande"/>
          <w:color w:val="000000" w:themeColor="text1"/>
        </w:rPr>
        <w:t xml:space="preserve"> </w:t>
      </w:r>
      <w:ins w:id="23" w:author="Francis Atkinson" w:date="2015-01-12T13:50:00Z">
        <w:r w:rsidR="00905FDA">
          <w:rPr>
            <w:rFonts w:asciiTheme="minorHAnsi" w:hAnsiTheme="minorHAnsi" w:cs="Lucida Grande"/>
            <w:color w:val="000000" w:themeColor="text1"/>
          </w:rPr>
          <w:t>plausible mechanism</w:t>
        </w:r>
      </w:ins>
      <w:ins w:id="24" w:author="Francis Atkinson" w:date="2015-01-12T13:51:00Z">
        <w:r w:rsidR="00905FDA">
          <w:rPr>
            <w:rFonts w:asciiTheme="minorHAnsi" w:hAnsiTheme="minorHAnsi" w:cs="Lucida Grande"/>
            <w:color w:val="000000" w:themeColor="text1"/>
          </w:rPr>
          <w:t xml:space="preserve"> by which they might be involved in </w:t>
        </w:r>
      </w:ins>
      <w:ins w:id="25" w:author="Francis Atkinson" w:date="2015-01-12T13:49:00Z">
        <w:r w:rsidR="00905FDA">
          <w:rPr>
            <w:rFonts w:asciiTheme="minorHAnsi" w:hAnsiTheme="minorHAnsi" w:cs="Lucida Grande"/>
            <w:color w:val="000000" w:themeColor="text1"/>
          </w:rPr>
          <w:t>DILI</w:t>
        </w:r>
      </w:ins>
      <w:ins w:id="26" w:author="Francis Atkinson" w:date="2015-01-12T13:54:00Z">
        <w:r w:rsidR="006A5FBA">
          <w:rPr>
            <w:rFonts w:asciiTheme="minorHAnsi" w:hAnsiTheme="minorHAnsi" w:cs="Lucida Grande"/>
            <w:color w:val="000000" w:themeColor="text1"/>
          </w:rPr>
          <w:t xml:space="preserve">. </w:t>
        </w:r>
      </w:ins>
      <w:ins w:id="27" w:author="Francis Atkinson" w:date="2015-01-12T14:24:00Z">
        <w:r w:rsidR="00D11E21">
          <w:rPr>
            <w:rFonts w:asciiTheme="minorHAnsi" w:hAnsiTheme="minorHAnsi" w:cs="Lucida Grande"/>
            <w:color w:val="000000" w:themeColor="text1"/>
          </w:rPr>
          <w:t xml:space="preserve">Some caution </w:t>
        </w:r>
      </w:ins>
      <w:r w:rsidR="009D2E1D">
        <w:rPr>
          <w:rFonts w:asciiTheme="minorHAnsi" w:hAnsiTheme="minorHAnsi" w:cs="Lucida Grande"/>
          <w:color w:val="000000" w:themeColor="text1"/>
        </w:rPr>
        <w:t>should</w:t>
      </w:r>
      <w:ins w:id="28" w:author="Francis Atkinson" w:date="2015-01-12T14:24:00Z">
        <w:r w:rsidR="00D11E21">
          <w:rPr>
            <w:rFonts w:asciiTheme="minorHAnsi" w:hAnsiTheme="minorHAnsi" w:cs="Lucida Grande"/>
            <w:color w:val="000000" w:themeColor="text1"/>
          </w:rPr>
          <w:t xml:space="preserve"> be exercised</w:t>
        </w:r>
      </w:ins>
      <w:r w:rsidR="009D2E1D">
        <w:rPr>
          <w:rFonts w:asciiTheme="minorHAnsi" w:hAnsiTheme="minorHAnsi" w:cs="Lucida Grande"/>
          <w:color w:val="000000" w:themeColor="text1"/>
        </w:rPr>
        <w:t xml:space="preserve"> in the latter cases</w:t>
      </w:r>
      <w:ins w:id="29" w:author="Francis Atkinson" w:date="2015-01-12T14:25:00Z">
        <w:r w:rsidR="00D11E21">
          <w:rPr>
            <w:rFonts w:asciiTheme="minorHAnsi" w:hAnsiTheme="minorHAnsi" w:cs="Lucida Grande"/>
            <w:color w:val="000000" w:themeColor="text1"/>
          </w:rPr>
          <w:t>, however</w:t>
        </w:r>
      </w:ins>
      <w:r w:rsidR="009D2E1D">
        <w:rPr>
          <w:rFonts w:asciiTheme="minorHAnsi" w:hAnsiTheme="minorHAnsi" w:cs="Lucida Grande"/>
          <w:color w:val="000000" w:themeColor="text1"/>
        </w:rPr>
        <w:t>. F</w:t>
      </w:r>
      <w:ins w:id="30" w:author="Francis Atkinson" w:date="2015-01-12T14:25:00Z">
        <w:r w:rsidR="00D11E21">
          <w:rPr>
            <w:rFonts w:asciiTheme="minorHAnsi" w:hAnsiTheme="minorHAnsi" w:cs="Lucida Grande"/>
            <w:color w:val="000000" w:themeColor="text1"/>
          </w:rPr>
          <w:t xml:space="preserve">or </w:t>
        </w:r>
      </w:ins>
      <w:ins w:id="31" w:author="Francis Atkinson" w:date="2015-01-12T14:24:00Z">
        <w:r w:rsidR="00D11E21">
          <w:rPr>
            <w:rFonts w:asciiTheme="minorHAnsi" w:hAnsiTheme="minorHAnsi" w:cs="Lucida Grande"/>
            <w:color w:val="000000" w:themeColor="text1"/>
          </w:rPr>
          <w:t xml:space="preserve">example, the involvement of CA inhibitors in hepatotoxicity is </w:t>
        </w:r>
      </w:ins>
      <w:r w:rsidR="009D2E1D">
        <w:rPr>
          <w:rFonts w:asciiTheme="minorHAnsi" w:hAnsiTheme="minorHAnsi" w:cs="Lucida Grande"/>
          <w:color w:val="000000" w:themeColor="text1"/>
        </w:rPr>
        <w:t xml:space="preserve">genuine but </w:t>
      </w:r>
      <w:ins w:id="32" w:author="Francis Atkinson" w:date="2015-01-12T14:24:00Z">
        <w:r w:rsidR="00D11E21">
          <w:rPr>
            <w:rFonts w:asciiTheme="minorHAnsi" w:hAnsiTheme="minorHAnsi" w:cs="Lucida Grande"/>
            <w:color w:val="000000" w:themeColor="text1"/>
          </w:rPr>
          <w:t>indirect and these compounds are unlikely to induce DILI in those without serious preexisting liver disease.</w:t>
        </w:r>
      </w:ins>
      <w:ins w:id="33" w:author="Francis Atkinson" w:date="2015-01-12T14:25:00Z">
        <w:r w:rsidR="009D2E1D">
          <w:rPr>
            <w:rFonts w:asciiTheme="minorHAnsi" w:hAnsiTheme="minorHAnsi" w:cs="Lucida Grande"/>
            <w:color w:val="000000" w:themeColor="text1"/>
          </w:rPr>
          <w:t xml:space="preserve"> It might thus be somewhat misleading to characterize </w:t>
        </w:r>
      </w:ins>
      <w:ins w:id="34" w:author="Francis Atkinson" w:date="2015-01-12T14:26:00Z">
        <w:r w:rsidR="009D2E1D">
          <w:rPr>
            <w:rFonts w:asciiTheme="minorHAnsi" w:hAnsiTheme="minorHAnsi" w:cs="Lucida Grande"/>
            <w:color w:val="000000" w:themeColor="text1"/>
          </w:rPr>
          <w:t>such a</w:t>
        </w:r>
      </w:ins>
      <w:ins w:id="35" w:author="Francis Atkinson" w:date="2015-01-12T14:25:00Z">
        <w:r w:rsidR="009D2E1D">
          <w:rPr>
            <w:rFonts w:asciiTheme="minorHAnsi" w:hAnsiTheme="minorHAnsi" w:cs="Lucida Grande"/>
            <w:color w:val="000000" w:themeColor="text1"/>
          </w:rPr>
          <w:t xml:space="preserve"> target as</w:t>
        </w:r>
      </w:ins>
      <w:ins w:id="36" w:author="Francis Atkinson" w:date="2015-01-12T14:26:00Z">
        <w:r w:rsidR="009D2E1D">
          <w:rPr>
            <w:rFonts w:asciiTheme="minorHAnsi" w:hAnsiTheme="minorHAnsi" w:cs="Lucida Grande"/>
            <w:color w:val="000000" w:themeColor="text1"/>
          </w:rPr>
          <w:t xml:space="preserve"> a</w:t>
        </w:r>
      </w:ins>
      <w:ins w:id="37" w:author="Francis Atkinson" w:date="2015-01-12T14:25:00Z">
        <w:r w:rsidR="009D2E1D">
          <w:rPr>
            <w:rFonts w:asciiTheme="minorHAnsi" w:hAnsiTheme="minorHAnsi" w:cs="Lucida Grande"/>
            <w:color w:val="000000" w:themeColor="text1"/>
          </w:rPr>
          <w:t xml:space="preserve"> hepatotoxicity anti-target</w:t>
        </w:r>
      </w:ins>
      <w:ins w:id="38" w:author="Francis Atkinson" w:date="2015-01-12T14:26:00Z">
        <w:r w:rsidR="009D2E1D">
          <w:rPr>
            <w:rFonts w:asciiTheme="minorHAnsi" w:hAnsiTheme="minorHAnsi" w:cs="Lucida Grande"/>
            <w:color w:val="000000" w:themeColor="text1"/>
          </w:rPr>
          <w:t>.</w:t>
        </w:r>
      </w:ins>
    </w:p>
    <w:p w14:paraId="25D7B4DC" w14:textId="77777777" w:rsidR="00D11E21" w:rsidRDefault="00D11E21" w:rsidP="008927A1">
      <w:pPr>
        <w:pStyle w:val="NoSpacing"/>
        <w:rPr>
          <w:ins w:id="39" w:author="Francis Atkinson" w:date="2015-01-12T14:24:00Z"/>
          <w:rFonts w:asciiTheme="minorHAnsi" w:hAnsiTheme="minorHAnsi" w:cs="Lucida Grande"/>
          <w:color w:val="000000" w:themeColor="text1"/>
        </w:rPr>
      </w:pPr>
    </w:p>
    <w:p w14:paraId="4C2071A2" w14:textId="365A41A1" w:rsidR="006A5FBA" w:rsidRDefault="009D2E1D" w:rsidP="008927A1">
      <w:pPr>
        <w:pStyle w:val="NoSpacing"/>
        <w:rPr>
          <w:ins w:id="40" w:author="Francis Atkinson" w:date="2015-01-12T13:55:00Z"/>
          <w:rFonts w:asciiTheme="minorHAnsi" w:hAnsiTheme="minorHAnsi" w:cs="Lucida Grande"/>
          <w:color w:val="000000" w:themeColor="text1"/>
        </w:rPr>
      </w:pPr>
      <w:r>
        <w:rPr>
          <w:rFonts w:asciiTheme="minorHAnsi" w:hAnsiTheme="minorHAnsi" w:cs="Lucida Grande"/>
          <w:color w:val="000000" w:themeColor="text1"/>
        </w:rPr>
        <w:t>Furthermore</w:t>
      </w:r>
      <w:ins w:id="41" w:author="Francis Atkinson" w:date="2015-01-12T13:54:00Z">
        <w:r w:rsidR="006A5FBA">
          <w:rPr>
            <w:rFonts w:asciiTheme="minorHAnsi" w:hAnsiTheme="minorHAnsi" w:cs="Lucida Grande"/>
            <w:color w:val="000000" w:themeColor="text1"/>
          </w:rPr>
          <w:t>, for several targets here</w:t>
        </w:r>
      </w:ins>
      <w:ins w:id="42" w:author="Francis Atkinson" w:date="2015-01-12T13:49:00Z">
        <w:r w:rsidR="00905FDA">
          <w:rPr>
            <w:rFonts w:asciiTheme="minorHAnsi" w:hAnsiTheme="minorHAnsi" w:cs="Lucida Grande"/>
            <w:color w:val="000000" w:themeColor="text1"/>
          </w:rPr>
          <w:t xml:space="preserve"> </w:t>
        </w:r>
      </w:ins>
      <w:r w:rsidR="00905FDA">
        <w:rPr>
          <w:rFonts w:asciiTheme="minorHAnsi" w:hAnsiTheme="minorHAnsi" w:cs="Lucida Grande"/>
          <w:color w:val="000000" w:themeColor="text1"/>
        </w:rPr>
        <w:t xml:space="preserve">the connection </w:t>
      </w:r>
      <w:r>
        <w:rPr>
          <w:rFonts w:asciiTheme="minorHAnsi" w:hAnsiTheme="minorHAnsi" w:cs="Lucida Grande"/>
          <w:color w:val="000000" w:themeColor="text1"/>
        </w:rPr>
        <w:t xml:space="preserve">with hepatotoxicity </w:t>
      </w:r>
      <w:r w:rsidR="00905FDA">
        <w:rPr>
          <w:rFonts w:asciiTheme="minorHAnsi" w:hAnsiTheme="minorHAnsi" w:cs="Lucida Grande"/>
          <w:color w:val="000000" w:themeColor="text1"/>
        </w:rPr>
        <w:t>is</w:t>
      </w:r>
      <w:r>
        <w:rPr>
          <w:rFonts w:asciiTheme="minorHAnsi" w:hAnsiTheme="minorHAnsi" w:cs="Lucida Grande"/>
          <w:color w:val="000000" w:themeColor="text1"/>
        </w:rPr>
        <w:t>,</w:t>
      </w:r>
      <w:r w:rsidR="00905FDA">
        <w:rPr>
          <w:rFonts w:asciiTheme="minorHAnsi" w:hAnsiTheme="minorHAnsi" w:cs="Lucida Grande"/>
          <w:color w:val="000000" w:themeColor="text1"/>
        </w:rPr>
        <w:t xml:space="preserve"> at best</w:t>
      </w:r>
      <w:r>
        <w:rPr>
          <w:rFonts w:asciiTheme="minorHAnsi" w:hAnsiTheme="minorHAnsi" w:cs="Lucida Grande"/>
          <w:color w:val="000000" w:themeColor="text1"/>
        </w:rPr>
        <w:t>,</w:t>
      </w:r>
      <w:r w:rsidR="00905FDA">
        <w:rPr>
          <w:rFonts w:asciiTheme="minorHAnsi" w:hAnsiTheme="minorHAnsi" w:cs="Lucida Grande"/>
          <w:color w:val="000000" w:themeColor="text1"/>
        </w:rPr>
        <w:t xml:space="preserve"> very weak</w:t>
      </w:r>
      <w:r w:rsidR="006A5FBA">
        <w:rPr>
          <w:rFonts w:asciiTheme="minorHAnsi" w:hAnsiTheme="minorHAnsi" w:cs="Lucida Grande"/>
          <w:color w:val="000000" w:themeColor="text1"/>
        </w:rPr>
        <w:t>; th</w:t>
      </w:r>
      <w:r>
        <w:rPr>
          <w:rFonts w:asciiTheme="minorHAnsi" w:hAnsiTheme="minorHAnsi" w:cs="Lucida Grande"/>
          <w:color w:val="000000" w:themeColor="text1"/>
        </w:rPr>
        <w:t>is seems to be particularly the</w:t>
      </w:r>
      <w:r w:rsidR="006A5FBA">
        <w:rPr>
          <w:rFonts w:asciiTheme="minorHAnsi" w:hAnsiTheme="minorHAnsi" w:cs="Lucida Grande"/>
          <w:color w:val="000000" w:themeColor="text1"/>
        </w:rPr>
        <w:t xml:space="preserve"> case with the GPCRs in the list. Several of these are targets of very widely used drugs, and any on-target hepat</w:t>
      </w:r>
      <w:r>
        <w:rPr>
          <w:rFonts w:asciiTheme="minorHAnsi" w:hAnsiTheme="minorHAnsi" w:cs="Lucida Grande"/>
          <w:color w:val="000000" w:themeColor="text1"/>
        </w:rPr>
        <w:t>otoxicity sh</w:t>
      </w:r>
      <w:r w:rsidR="006A5FBA">
        <w:rPr>
          <w:rFonts w:asciiTheme="minorHAnsi" w:hAnsiTheme="minorHAnsi" w:cs="Lucida Grande"/>
          <w:color w:val="000000" w:themeColor="text1"/>
        </w:rPr>
        <w:t xml:space="preserve">ould be very evident. </w:t>
      </w:r>
      <w:r w:rsidR="00EC2C62">
        <w:rPr>
          <w:rFonts w:asciiTheme="minorHAnsi" w:hAnsiTheme="minorHAnsi" w:cs="Lucida Grande"/>
          <w:color w:val="000000" w:themeColor="text1"/>
        </w:rPr>
        <w:t xml:space="preserve">However, </w:t>
      </w:r>
      <w:ins w:id="43" w:author="Francis Atkinson" w:date="2015-01-12T14:21:00Z">
        <w:r w:rsidR="00D11E21">
          <w:rPr>
            <w:rFonts w:asciiTheme="minorHAnsi" w:hAnsiTheme="minorHAnsi" w:cs="Lucida Grande"/>
            <w:color w:val="000000" w:themeColor="text1"/>
          </w:rPr>
          <w:t xml:space="preserve">a </w:t>
        </w:r>
      </w:ins>
      <w:r w:rsidR="00EC2C62">
        <w:rPr>
          <w:rFonts w:asciiTheme="minorHAnsi" w:hAnsiTheme="minorHAnsi" w:cs="Lucida Grande"/>
          <w:color w:val="000000" w:themeColor="text1"/>
        </w:rPr>
        <w:t xml:space="preserve">sufficiently large patient population means there may be many cases </w:t>
      </w:r>
      <w:ins w:id="44" w:author="Francis Atkinson" w:date="2015-01-12T14:21:00Z">
        <w:r w:rsidR="00D11E21">
          <w:rPr>
            <w:rFonts w:asciiTheme="minorHAnsi" w:hAnsiTheme="minorHAnsi" w:cs="Lucida Grande"/>
            <w:color w:val="000000" w:themeColor="text1"/>
          </w:rPr>
          <w:t xml:space="preserve">of idiosyncratic toxicity observed, </w:t>
        </w:r>
      </w:ins>
      <w:r w:rsidR="00EC2C62">
        <w:rPr>
          <w:rFonts w:asciiTheme="minorHAnsi" w:hAnsiTheme="minorHAnsi" w:cs="Lucida Grande"/>
          <w:color w:val="000000" w:themeColor="text1"/>
        </w:rPr>
        <w:t xml:space="preserve">even though the actual rate is very low. In addition, idiosyncratic toxicities are generally not on-target effects of a parent drug, but mediated by metabolites through a variety of mechanisms </w:t>
      </w:r>
      <w:r w:rsidR="00D11E21">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&lt;EndNote&gt;&lt;Cite&gt;&lt;Author&gt;Ulrich&lt;/Author&gt;&lt;Year&gt;2007&lt;/Year&gt;&lt;RecNum&gt;149&lt;/RecNum&gt;&lt;DisplayText&gt;[122]&lt;/DisplayText&gt;&lt;record&gt;&lt;rec-number&gt;149&lt;/rec-number&gt;&lt;foreign-keys&gt;&lt;key app="EN" db-id="frrdwfw9b2tr0jevwpbvdvxv2evwzd20zfd5"&gt;149&lt;/key&gt;&lt;/foreign-keys&gt;&lt;ref-type name="Journal Article"&gt;17&lt;/ref-type&gt;&lt;contributors&gt;&lt;authors&gt;&lt;author&gt;Ulrich, R. G.&lt;/author&gt;&lt;/authors&gt;&lt;/contributors&gt;&lt;auth-address&gt;Rosetta Inpharmatics LLC, Seattle, Washington 98109, USA. ulrichrg2@msn.com&lt;/auth-address&gt;&lt;titles&gt;&lt;title&gt;Idiosyncratic toxicity: a convergence of risk factors&lt;/title&gt;&lt;secondary-title&gt;Annu Rev Med&lt;/secondary-title&gt;&lt;alt-title&gt;Annual review of medicine&lt;/alt-title&gt;&lt;/titles&gt;&lt;periodical&gt;&lt;full-title&gt;Annu Rev Med&lt;/full-title&gt;&lt;abbr-1&gt;Annual review of medicine&lt;/abbr-1&gt;&lt;/periodical&gt;&lt;alt-periodical&gt;&lt;full-title&gt;Annu Rev Med&lt;/full-title&gt;&lt;abbr-1&gt;Annual review of medicine&lt;/abbr-1&gt;&lt;/alt-periodical&gt;&lt;pages&gt;17-34&lt;/pages&gt;&lt;volume&gt;58&lt;/volume&gt;&lt;edition&gt;2006/09/09&lt;/edition&gt;&lt;keywords&gt;&lt;keyword&gt;Age Factors&lt;/keyword&gt;&lt;keyword&gt;Cytochrome P-450 Enzyme System/physiology&lt;/keyword&gt;&lt;keyword&gt;*Drug-Related Side Effects and Adverse Reactions/*etiology&lt;/keyword&gt;&lt;keyword&gt;Health Status&lt;/keyword&gt;&lt;keyword&gt;Humans&lt;/keyword&gt;&lt;keyword&gt;Immunity, Innate/physiology&lt;/keyword&gt;&lt;keyword&gt;Liver/drug effects/metabolism&lt;/keyword&gt;&lt;keyword&gt;Pharmaceutical Preparations/administration &amp;amp; dosage/metabolism&lt;/keyword&gt;&lt;keyword&gt;Risk Factors&lt;/keyword&gt;&lt;/keywords&gt;&lt;dates&gt;&lt;year&gt;2007&lt;/year&gt;&lt;/dates&gt;&lt;isbn&gt;0066-4219 (Print)&amp;#xD;0066-4219&lt;/isbn&gt;&lt;accession-num&gt;16958561&lt;/accession-num&gt;&lt;urls&gt;&lt;/urls&gt;&lt;electronic-resource-num&gt;10.1146/annurev.med.58.072905.160823&lt;/electronic-resource-num&gt;&lt;remote-database-provider&gt;NLM&lt;/remote-database-provider&gt;&lt;language&gt;eng&lt;/language&gt;&lt;/record&gt;&lt;/Cite&gt;&lt;/EndNote&gt;</w:instrText>
      </w:r>
      <w:r w:rsidR="00D11E21">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22" w:tooltip="Ulrich, 2007 #149" w:history="1">
        <w:r w:rsidR="00D313D2">
          <w:rPr>
            <w:rFonts w:asciiTheme="minorHAnsi" w:hAnsiTheme="minorHAnsi" w:cs="Lucida Grande"/>
            <w:noProof/>
            <w:color w:val="000000" w:themeColor="text1"/>
          </w:rPr>
          <w:t>122</w:t>
        </w:r>
      </w:hyperlink>
      <w:r w:rsidR="00D313D2">
        <w:rPr>
          <w:rFonts w:asciiTheme="minorHAnsi" w:hAnsiTheme="minorHAnsi" w:cs="Lucida Grande"/>
          <w:noProof/>
          <w:color w:val="000000" w:themeColor="text1"/>
        </w:rPr>
        <w:t>]</w:t>
      </w:r>
      <w:r w:rsidR="00D11E21">
        <w:rPr>
          <w:rFonts w:asciiTheme="minorHAnsi" w:hAnsiTheme="minorHAnsi" w:cs="Lucida Grande"/>
          <w:color w:val="000000" w:themeColor="text1"/>
        </w:rPr>
        <w:fldChar w:fldCharType="end"/>
      </w:r>
      <w:ins w:id="45" w:author="Francis Atkinson" w:date="2015-01-12T14:09:00Z">
        <w:r w:rsidR="00EC2C62">
          <w:rPr>
            <w:rFonts w:asciiTheme="minorHAnsi" w:hAnsiTheme="minorHAnsi" w:cs="Lucida Grande"/>
            <w:color w:val="000000" w:themeColor="text1"/>
          </w:rPr>
          <w:t>.</w:t>
        </w:r>
      </w:ins>
      <w:ins w:id="46" w:author="Francis Atkinson" w:date="2015-01-12T14:21:00Z">
        <w:r w:rsidR="00D11E21">
          <w:rPr>
            <w:rFonts w:asciiTheme="minorHAnsi" w:hAnsiTheme="minorHAnsi" w:cs="Lucida Grande"/>
            <w:color w:val="000000" w:themeColor="text1"/>
          </w:rPr>
          <w:t xml:space="preserve"> </w:t>
        </w:r>
      </w:ins>
      <w:ins w:id="47" w:author="Francis Atkinson" w:date="2015-01-12T14:22:00Z">
        <w:r w:rsidR="00D11E21">
          <w:rPr>
            <w:rFonts w:asciiTheme="minorHAnsi" w:hAnsiTheme="minorHAnsi" w:cs="Lucida Grande"/>
            <w:color w:val="000000" w:themeColor="text1"/>
          </w:rPr>
          <w:t xml:space="preserve">Thus, while there may be many cases of DILI </w:t>
        </w:r>
      </w:ins>
      <w:ins w:id="48" w:author="Francis Atkinson" w:date="2015-01-12T14:23:00Z">
        <w:r w:rsidR="00D11E21">
          <w:rPr>
            <w:rFonts w:asciiTheme="minorHAnsi" w:hAnsiTheme="minorHAnsi" w:cs="Lucida Grande"/>
            <w:color w:val="000000" w:themeColor="text1"/>
          </w:rPr>
          <w:t>recorded against</w:t>
        </w:r>
      </w:ins>
      <w:ins w:id="49" w:author="Francis Atkinson" w:date="2015-01-12T14:22:00Z">
        <w:r w:rsidR="00D11E21">
          <w:rPr>
            <w:rFonts w:asciiTheme="minorHAnsi" w:hAnsiTheme="minorHAnsi" w:cs="Lucida Grande"/>
            <w:color w:val="000000" w:themeColor="text1"/>
          </w:rPr>
          <w:t xml:space="preserve"> a drug </w:t>
        </w:r>
      </w:ins>
      <w:ins w:id="50" w:author="Francis Atkinson" w:date="2015-01-12T14:23:00Z">
        <w:r w:rsidR="00D11E21">
          <w:rPr>
            <w:rFonts w:asciiTheme="minorHAnsi" w:hAnsiTheme="minorHAnsi" w:cs="Lucida Grande"/>
            <w:color w:val="000000" w:themeColor="text1"/>
          </w:rPr>
          <w:t>with</w:t>
        </w:r>
      </w:ins>
      <w:ins w:id="51" w:author="Francis Atkinson" w:date="2015-01-12T14:22:00Z">
        <w:r w:rsidR="00D11E21">
          <w:rPr>
            <w:rFonts w:asciiTheme="minorHAnsi" w:hAnsiTheme="minorHAnsi" w:cs="Lucida Grande"/>
            <w:color w:val="000000" w:themeColor="text1"/>
          </w:rPr>
          <w:t xml:space="preserve"> a particular </w:t>
        </w:r>
      </w:ins>
      <w:ins w:id="52" w:author="Francis Atkinson" w:date="2015-01-12T14:23:00Z">
        <w:r w:rsidR="00D11E21">
          <w:rPr>
            <w:rFonts w:asciiTheme="minorHAnsi" w:hAnsiTheme="minorHAnsi" w:cs="Lucida Grande"/>
            <w:color w:val="000000" w:themeColor="text1"/>
          </w:rPr>
          <w:t xml:space="preserve">therapeutic </w:t>
        </w:r>
      </w:ins>
      <w:ins w:id="53" w:author="Francis Atkinson" w:date="2015-01-12T14:22:00Z">
        <w:r w:rsidR="00D11E21">
          <w:rPr>
            <w:rFonts w:asciiTheme="minorHAnsi" w:hAnsiTheme="minorHAnsi" w:cs="Lucida Grande"/>
            <w:color w:val="000000" w:themeColor="text1"/>
          </w:rPr>
          <w:t xml:space="preserve">target, that target may not in reality be </w:t>
        </w:r>
      </w:ins>
      <w:ins w:id="54" w:author="Francis Atkinson" w:date="2015-01-12T14:24:00Z">
        <w:r w:rsidR="00D11E21">
          <w:rPr>
            <w:rFonts w:asciiTheme="minorHAnsi" w:hAnsiTheme="minorHAnsi" w:cs="Lucida Grande"/>
            <w:color w:val="000000" w:themeColor="text1"/>
          </w:rPr>
          <w:t>associated with hepatotoxicity in an</w:t>
        </w:r>
      </w:ins>
      <w:r>
        <w:rPr>
          <w:rFonts w:asciiTheme="minorHAnsi" w:hAnsiTheme="minorHAnsi" w:cs="Lucida Grande"/>
          <w:color w:val="000000" w:themeColor="text1"/>
        </w:rPr>
        <w:t>y</w:t>
      </w:r>
      <w:ins w:id="55" w:author="Francis Atkinson" w:date="2015-01-12T14:24:00Z">
        <w:r w:rsidR="00D11E21">
          <w:rPr>
            <w:rFonts w:asciiTheme="minorHAnsi" w:hAnsiTheme="minorHAnsi" w:cs="Lucida Grande"/>
            <w:color w:val="000000" w:themeColor="text1"/>
          </w:rPr>
          <w:t xml:space="preserve"> meaningful way.</w:t>
        </w:r>
      </w:ins>
    </w:p>
    <w:p w14:paraId="280BA920" w14:textId="77777777" w:rsidR="00687E67" w:rsidRDefault="00687E67" w:rsidP="008927A1">
      <w:pPr>
        <w:pStyle w:val="NoSpacing"/>
        <w:rPr>
          <w:rFonts w:asciiTheme="minorHAnsi" w:hAnsiTheme="minorHAnsi" w:cs="Lucida Grande"/>
          <w:color w:val="000000" w:themeColor="text1"/>
        </w:rPr>
      </w:pPr>
    </w:p>
    <w:p w14:paraId="31DDBCF5" w14:textId="7C9F5F88" w:rsidR="008927A1" w:rsidRDefault="00116984" w:rsidP="008927A1">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In conclusion, </w:t>
      </w:r>
      <w:r w:rsidR="009D2E1D">
        <w:rPr>
          <w:rFonts w:asciiTheme="minorHAnsi" w:hAnsiTheme="minorHAnsi" w:cs="Lucida Grande"/>
          <w:color w:val="000000" w:themeColor="text1"/>
        </w:rPr>
        <w:t>this list of</w:t>
      </w:r>
      <w:r w:rsidR="008927A1">
        <w:rPr>
          <w:rFonts w:asciiTheme="minorHAnsi" w:hAnsiTheme="minorHAnsi" w:cs="Lucida Grande"/>
          <w:color w:val="000000" w:themeColor="text1"/>
        </w:rPr>
        <w:t xml:space="preserve"> </w:t>
      </w:r>
      <w:r w:rsidR="009D2E1D">
        <w:rPr>
          <w:rFonts w:asciiTheme="minorHAnsi" w:hAnsiTheme="minorHAnsi" w:cs="Lucida Grande"/>
          <w:color w:val="000000" w:themeColor="text1"/>
        </w:rPr>
        <w:t xml:space="preserve">hepatotoxicity </w:t>
      </w:r>
      <w:r w:rsidR="00EE796A">
        <w:rPr>
          <w:rFonts w:asciiTheme="minorHAnsi" w:hAnsiTheme="minorHAnsi" w:cs="Lucida Grande"/>
          <w:color w:val="000000" w:themeColor="text1"/>
        </w:rPr>
        <w:t>anti-</w:t>
      </w:r>
      <w:r w:rsidR="008927A1">
        <w:rPr>
          <w:rFonts w:asciiTheme="minorHAnsi" w:hAnsiTheme="minorHAnsi" w:cs="Lucida Grande"/>
          <w:color w:val="000000" w:themeColor="text1"/>
        </w:rPr>
        <w:t xml:space="preserve">targets </w:t>
      </w:r>
      <w:r w:rsidR="009D2E1D">
        <w:rPr>
          <w:rFonts w:asciiTheme="minorHAnsi" w:hAnsiTheme="minorHAnsi" w:cs="Lucida Grande"/>
          <w:color w:val="000000" w:themeColor="text1"/>
        </w:rPr>
        <w:t>is</w:t>
      </w:r>
      <w:r w:rsidR="008C0164">
        <w:rPr>
          <w:rFonts w:asciiTheme="minorHAnsi" w:hAnsiTheme="minorHAnsi" w:cs="Lucida Grande"/>
          <w:color w:val="000000" w:themeColor="text1"/>
        </w:rPr>
        <w:t xml:space="preserve"> inte</w:t>
      </w:r>
      <w:r w:rsidR="00DB60A5">
        <w:rPr>
          <w:rFonts w:asciiTheme="minorHAnsi" w:hAnsiTheme="minorHAnsi" w:cs="Lucida Grande"/>
          <w:color w:val="000000" w:themeColor="text1"/>
        </w:rPr>
        <w:t xml:space="preserve">resting due to the mechanistic </w:t>
      </w:r>
      <w:r w:rsidR="008C0164">
        <w:rPr>
          <w:rFonts w:asciiTheme="minorHAnsi" w:hAnsiTheme="minorHAnsi" w:cs="Lucida Grande"/>
          <w:color w:val="000000" w:themeColor="text1"/>
        </w:rPr>
        <w:t xml:space="preserve">diversity </w:t>
      </w:r>
      <w:r w:rsidR="009D2E1D">
        <w:rPr>
          <w:rFonts w:asciiTheme="minorHAnsi" w:hAnsiTheme="minorHAnsi" w:cs="Lucida Grande"/>
          <w:color w:val="000000" w:themeColor="text1"/>
        </w:rPr>
        <w:t>it suggests.</w:t>
      </w:r>
      <w:r w:rsidR="008C0164">
        <w:rPr>
          <w:rFonts w:asciiTheme="minorHAnsi" w:hAnsiTheme="minorHAnsi" w:cs="Lucida Grande"/>
          <w:color w:val="000000" w:themeColor="text1"/>
        </w:rPr>
        <w:t xml:space="preserve"> However, </w:t>
      </w:r>
      <w:r w:rsidR="009D2E1D">
        <w:rPr>
          <w:rFonts w:asciiTheme="minorHAnsi" w:hAnsiTheme="minorHAnsi" w:cs="Lucida Grande"/>
          <w:color w:val="000000" w:themeColor="text1"/>
        </w:rPr>
        <w:t xml:space="preserve">in many cases, </w:t>
      </w:r>
      <w:r w:rsidR="008927A1">
        <w:rPr>
          <w:rFonts w:asciiTheme="minorHAnsi" w:hAnsiTheme="minorHAnsi" w:cs="Lucida Grande"/>
          <w:color w:val="000000" w:themeColor="text1"/>
        </w:rPr>
        <w:t xml:space="preserve">further </w:t>
      </w:r>
      <w:r w:rsidR="008C0164">
        <w:rPr>
          <w:rFonts w:asciiTheme="minorHAnsi" w:hAnsiTheme="minorHAnsi" w:cs="Lucida Grande"/>
          <w:color w:val="000000" w:themeColor="text1"/>
        </w:rPr>
        <w:t>literature research</w:t>
      </w:r>
      <w:r w:rsidR="009D2E1D">
        <w:rPr>
          <w:rFonts w:asciiTheme="minorHAnsi" w:hAnsiTheme="minorHAnsi" w:cs="Lucida Grande"/>
          <w:color w:val="000000" w:themeColor="text1"/>
        </w:rPr>
        <w:t xml:space="preserve"> would be required</w:t>
      </w:r>
      <w:r w:rsidR="00DC4AC7">
        <w:rPr>
          <w:rFonts w:asciiTheme="minorHAnsi" w:hAnsiTheme="minorHAnsi" w:cs="Lucida Grande"/>
          <w:color w:val="000000" w:themeColor="text1"/>
        </w:rPr>
        <w:t xml:space="preserve"> </w:t>
      </w:r>
      <w:r w:rsidR="008927A1">
        <w:rPr>
          <w:rFonts w:asciiTheme="minorHAnsi" w:hAnsiTheme="minorHAnsi" w:cs="Lucida Grande"/>
          <w:color w:val="000000" w:themeColor="text1"/>
        </w:rPr>
        <w:t xml:space="preserve">to find evidence </w:t>
      </w:r>
      <w:r w:rsidR="008927A1">
        <w:rPr>
          <w:rFonts w:asciiTheme="minorHAnsi" w:hAnsiTheme="minorHAnsi" w:cs="Lucida Grande"/>
          <w:color w:val="000000" w:themeColor="text1"/>
        </w:rPr>
        <w:lastRenderedPageBreak/>
        <w:t xml:space="preserve">corroborating their involvement </w:t>
      </w:r>
      <w:r w:rsidR="002D35ED">
        <w:rPr>
          <w:rFonts w:asciiTheme="minorHAnsi" w:hAnsiTheme="minorHAnsi" w:cs="Lucida Grande"/>
          <w:color w:val="000000" w:themeColor="text1"/>
        </w:rPr>
        <w:t>with</w:t>
      </w:r>
      <w:r w:rsidR="008927A1">
        <w:rPr>
          <w:rFonts w:asciiTheme="minorHAnsi" w:hAnsiTheme="minorHAnsi" w:cs="Lucida Grande"/>
          <w:color w:val="000000" w:themeColor="text1"/>
        </w:rPr>
        <w:t xml:space="preserve"> hepatotoxicity and/or providing mechanistic rationales for their inclusion.</w:t>
      </w:r>
      <w:r w:rsidR="009D2E1D">
        <w:rPr>
          <w:rFonts w:asciiTheme="minorHAnsi" w:hAnsiTheme="minorHAnsi" w:cs="Lucida Grande"/>
          <w:color w:val="000000" w:themeColor="text1"/>
        </w:rPr>
        <w:t xml:space="preserve"> </w:t>
      </w:r>
    </w:p>
    <w:p w14:paraId="69491DEA" w14:textId="77777777" w:rsidR="008927A1" w:rsidRDefault="008927A1" w:rsidP="008927A1">
      <w:pPr>
        <w:pStyle w:val="NoSpacing"/>
        <w:rPr>
          <w:rFonts w:asciiTheme="minorHAnsi" w:hAnsiTheme="minorHAnsi" w:cs="Lucida Grande"/>
          <w:color w:val="000000" w:themeColor="text1"/>
        </w:rPr>
      </w:pPr>
    </w:p>
    <w:p w14:paraId="4E370A50" w14:textId="77777777" w:rsidR="0040641C" w:rsidRPr="00357B51" w:rsidRDefault="0040641C" w:rsidP="0040641C">
      <w:pPr>
        <w:pStyle w:val="NoSpacing"/>
        <w:rPr>
          <w:rFonts w:asciiTheme="minorHAnsi" w:hAnsiTheme="minorHAnsi" w:cs="Lucida Grande"/>
          <w:b/>
          <w:color w:val="000000" w:themeColor="text1"/>
        </w:rPr>
      </w:pPr>
      <w:r w:rsidRPr="00357B51">
        <w:rPr>
          <w:rFonts w:asciiTheme="minorHAnsi" w:hAnsiTheme="minorHAnsi" w:cs="Lucida Grande"/>
          <w:b/>
          <w:color w:val="000000" w:themeColor="text1"/>
        </w:rPr>
        <w:t>Xenobiotic Metabolising Enzymes</w:t>
      </w:r>
    </w:p>
    <w:p w14:paraId="309371B6" w14:textId="77777777" w:rsidR="0040641C" w:rsidRDefault="0040641C" w:rsidP="0040641C">
      <w:pPr>
        <w:pStyle w:val="NoSpacing"/>
        <w:rPr>
          <w:rFonts w:asciiTheme="minorHAnsi" w:hAnsiTheme="minorHAnsi" w:cs="Lucida Grande"/>
          <w:color w:val="000000" w:themeColor="text1"/>
        </w:rPr>
      </w:pPr>
    </w:p>
    <w:p w14:paraId="237E2B03" w14:textId="6CB3E7A2" w:rsidR="0040641C" w:rsidRDefault="0040641C" w:rsidP="0040641C">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As </w:t>
      </w:r>
      <w:r w:rsidR="00D1012B">
        <w:rPr>
          <w:rFonts w:asciiTheme="minorHAnsi" w:hAnsiTheme="minorHAnsi" w:cs="Lucida Grande"/>
          <w:color w:val="000000" w:themeColor="text1"/>
        </w:rPr>
        <w:t>noted in the introduction</w:t>
      </w:r>
      <w:r>
        <w:rPr>
          <w:rFonts w:asciiTheme="minorHAnsi" w:hAnsiTheme="minorHAnsi" w:cs="Lucida Grande"/>
          <w:color w:val="000000" w:themeColor="text1"/>
        </w:rPr>
        <w:t>, XM</w:t>
      </w:r>
      <w:r w:rsidR="00D1012B">
        <w:rPr>
          <w:rFonts w:asciiTheme="minorHAnsi" w:hAnsiTheme="minorHAnsi" w:cs="Lucida Grande"/>
          <w:color w:val="000000" w:themeColor="text1"/>
        </w:rPr>
        <w:t>Es are crucial in mediating various toxicities</w:t>
      </w:r>
      <w:r>
        <w:rPr>
          <w:rFonts w:asciiTheme="minorHAnsi" w:hAnsiTheme="minorHAnsi" w:cs="Lucida Grande"/>
          <w:color w:val="000000" w:themeColor="text1"/>
        </w:rPr>
        <w:t xml:space="preserve"> through the production of active metabolites </w:t>
      </w:r>
      <w:r>
        <w:rPr>
          <w:rFonts w:asciiTheme="minorHAnsi" w:hAnsiTheme="minorHAnsi" w:cs="Lucida Grande"/>
          <w:color w:val="000000" w:themeColor="text1"/>
        </w:rPr>
        <w:fldChar w:fldCharType="begin">
          <w:fldData xml:space="preserve">PEVuZE5vdGU+PENpdGU+PEF1dGhvcj5LYWxndXRrYXI8L0F1dGhvcj48WWVhcj4yMDA1PC9ZZWFy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PEVuZE5vdGU+PENpdGU+PEF1dGhvcj5LYWxndXRrYXI8L0F1dGhvcj48WWVhcj4yMDA1PC9ZZWFy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80" w:tooltip="Kalgutkar, 2005 #39" w:history="1">
        <w:r w:rsidR="00D313D2">
          <w:rPr>
            <w:rFonts w:asciiTheme="minorHAnsi" w:hAnsiTheme="minorHAnsi" w:cs="Lucida Grande"/>
            <w:noProof/>
            <w:color w:val="000000" w:themeColor="text1"/>
          </w:rPr>
          <w:t>80</w:t>
        </w:r>
      </w:hyperlink>
      <w:r w:rsidR="00D313D2">
        <w:rPr>
          <w:rFonts w:asciiTheme="minorHAnsi" w:hAnsiTheme="minorHAnsi" w:cs="Lucida Grande"/>
          <w:noProof/>
          <w:color w:val="000000" w:themeColor="text1"/>
        </w:rPr>
        <w:t xml:space="preserve">, </w:t>
      </w:r>
      <w:hyperlink w:anchor="_ENREF_81" w:tooltip="Macherey, 2008 #76" w:history="1">
        <w:r w:rsidR="00D313D2">
          <w:rPr>
            <w:rFonts w:asciiTheme="minorHAnsi" w:hAnsiTheme="minorHAnsi" w:cs="Lucida Grande"/>
            <w:noProof/>
            <w:color w:val="000000" w:themeColor="text1"/>
          </w:rPr>
          <w:t>81</w:t>
        </w:r>
      </w:hyperlink>
      <w:r w:rsidR="00D313D2">
        <w:rPr>
          <w:rFonts w:asciiTheme="minorHAnsi" w:hAnsiTheme="minorHAnsi" w:cs="Lucida Grande"/>
          <w:noProof/>
          <w:color w:val="000000" w:themeColor="text1"/>
        </w:rPr>
        <w:t xml:space="preserve">, </w:t>
      </w:r>
      <w:hyperlink w:anchor="_ENREF_123" w:tooltip="Parkinson, 2007 #77" w:history="1">
        <w:r w:rsidR="00D313D2">
          <w:rPr>
            <w:rFonts w:asciiTheme="minorHAnsi" w:hAnsiTheme="minorHAnsi" w:cs="Lucida Grande"/>
            <w:noProof/>
            <w:color w:val="000000" w:themeColor="text1"/>
          </w:rPr>
          <w:t>123</w:t>
        </w:r>
      </w:hyperlink>
      <w:r w:rsidR="00D313D2">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and possibly </w:t>
      </w:r>
      <w:r w:rsidRPr="006656D3">
        <w:rPr>
          <w:rFonts w:asciiTheme="minorHAnsi" w:hAnsiTheme="minorHAnsi" w:cs="Lucida Grande"/>
          <w:i/>
          <w:color w:val="000000" w:themeColor="text1"/>
        </w:rPr>
        <w:t>via</w:t>
      </w:r>
      <w:r>
        <w:rPr>
          <w:rFonts w:asciiTheme="minorHAnsi" w:hAnsiTheme="minorHAnsi" w:cs="Lucida Grande"/>
          <w:color w:val="000000" w:themeColor="text1"/>
        </w:rPr>
        <w:t xml:space="preserve"> drug-drug interactions</w:t>
      </w:r>
      <w:r>
        <w:rPr>
          <w:rFonts w:asciiTheme="minorHAnsi" w:hAnsiTheme="minorHAnsi" w:cs="Lucida Grande"/>
          <w:color w:val="000000" w:themeColor="text1"/>
          <w:vertAlign w:val="superscript"/>
        </w:rPr>
        <w:t xml:space="preserve"> </w:t>
      </w:r>
      <w:r w:rsidRPr="00296EAF">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&lt;EndNote&gt;&lt;Cite&gt;&lt;Author&gt;Prueksaritanont&lt;/Author&gt;&lt;Year&gt;2013&lt;/Year&gt;&lt;RecNum&gt;41&lt;/RecNum&gt;&lt;DisplayText&gt;[36]&lt;/DisplayText&gt;&lt;record&gt;&lt;rec-number&gt;41&lt;/rec-number&gt;&lt;foreign-keys&gt;&lt;key app="EN" db-id="frrdwfw9b2tr0jevwpbvdvxv2evwzd20zfd5"&gt;41&lt;/key&gt;&lt;/foreign-keys&gt;&lt;ref-type name="Journal Article"&gt;17&lt;/ref-type&gt;&lt;contributors&gt;&lt;authors&gt;&lt;author&gt;Prueksaritanont, T.&lt;/author&gt;&lt;author&gt;Chu, X.&lt;/author&gt;&lt;author&gt;Gibson, C.&lt;/author&gt;&lt;author&gt;Cui, D.&lt;/author&gt;&lt;author&gt;Yee, K. L.&lt;/author&gt;&lt;author&gt;Ballard, J.&lt;/author&gt;&lt;author&gt;Cabalu, T.&lt;/author&gt;&lt;author&gt;Hochman, J.&lt;/author&gt;&lt;/authors&gt;&lt;/contributors&gt;&lt;auth-address&gt;Department of Pharmacokinetics, Pharmacodynamics, and Drug Metabolism, Merck Sharp and Dohme Corp., WP 75A-203, West Point, PA 19486, USA, thomayant_prueksaritanont@merck.com&lt;/auth-address&gt;&lt;titles&gt;&lt;title&gt;Drug-drug interaction studies: regulatory guidance and an industry perspective&lt;/title&gt;&lt;secondary-title&gt;Aaps j&lt;/secondary-title&gt;&lt;alt-title&gt;The AAPS journal&lt;/alt-title&gt;&lt;/titles&gt;&lt;periodical&gt;&lt;full-title&gt;Aaps j&lt;/full-title&gt;&lt;abbr-1&gt;The AAPS journal&lt;/abbr-1&gt;&lt;/periodical&gt;&lt;alt-periodical&gt;&lt;full-title&gt;Aaps j&lt;/full-title&gt;&lt;abbr-1&gt;The AAPS journal&lt;/abbr-1&gt;&lt;/alt-periodical&gt;&lt;pages&gt;629-45&lt;/pages&gt;&lt;volume&gt;15&lt;/volume&gt;&lt;number&gt;3&lt;/number&gt;&lt;edition&gt;2013/04/02&lt;/edition&gt;&lt;keywords&gt;&lt;keyword&gt;Animals&lt;/keyword&gt;&lt;keyword&gt;Drug Interactions/*physiology&lt;/keyword&gt;&lt;keyword&gt;*European Union&lt;/keyword&gt;&lt;keyword&gt;Humans&lt;/keyword&gt;&lt;keyword&gt;Pharmaceutical Preparations/*metabolism/*standards&lt;/keyword&gt;&lt;keyword&gt;Practice Guidelines as Topic/standards&lt;/keyword&gt;&lt;keyword&gt;United States&lt;/keyword&gt;&lt;keyword&gt;United States Food and Drug Administration/*legislation &amp;amp;&lt;/keyword&gt;&lt;keyword&gt;jurisprudence/*standards&lt;/keyword&gt;&lt;/keywords&gt;&lt;dates&gt;&lt;year&gt;2013&lt;/year&gt;&lt;pub-dates&gt;&lt;date&gt;Jul&lt;/date&gt;&lt;/pub-dates&gt;&lt;/dates&gt;&lt;isbn&gt;1550-7416&lt;/isbn&gt;&lt;accession-num&gt;23543602&lt;/accession-num&gt;&lt;urls&gt;&lt;/urls&gt;&lt;custom2&gt;Pmc3691435&lt;/custom2&gt;&lt;electronic-resource-num&gt;10.1208/s12248-013-9470-x&lt;/electronic-resource-num&gt;&lt;remote-database-provider&gt;NLM&lt;/remote-database-provider&gt;&lt;language&gt;eng&lt;/language&gt;&lt;/record&gt;&lt;/Cite&gt;&lt;/EndNote&gt;</w:instrText>
      </w:r>
      <w:r w:rsidRPr="00296EAF">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36" w:tooltip="Prueksaritanont, 2013 #41" w:history="1">
        <w:r w:rsidR="00D313D2">
          <w:rPr>
            <w:rFonts w:asciiTheme="minorHAnsi" w:hAnsiTheme="minorHAnsi" w:cs="Lucida Grande"/>
            <w:noProof/>
            <w:color w:val="000000" w:themeColor="text1"/>
          </w:rPr>
          <w:t>36</w:t>
        </w:r>
      </w:hyperlink>
      <w:r w:rsidR="00623DAA">
        <w:rPr>
          <w:rFonts w:asciiTheme="minorHAnsi" w:hAnsiTheme="minorHAnsi" w:cs="Lucida Grande"/>
          <w:noProof/>
          <w:color w:val="000000" w:themeColor="text1"/>
        </w:rPr>
        <w:t>]</w:t>
      </w:r>
      <w:r w:rsidRPr="00296EAF">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Thus, understanding their interactions remains vital to any effort at predictive toxicology.  These interactions can be diverse: compounds can be substrates (possibly generating reactive metabolites) or inhibitors of one or more enzymes; they can also act as inducers </w:t>
      </w:r>
      <w:r>
        <w:rPr>
          <w:rFonts w:asciiTheme="minorHAnsi" w:hAnsiTheme="minorHAnsi" w:cs="Lucida Grande"/>
          <w:color w:val="000000" w:themeColor="text1"/>
        </w:rPr>
        <w:fldChar w:fldCharType="begin"/>
      </w:r>
      <w:r w:rsidR="00E05EC9">
        <w:rPr>
          <w:rFonts w:asciiTheme="minorHAnsi" w:hAnsiTheme="minorHAnsi" w:cs="Lucida Grande"/>
          <w:color w:val="000000" w:themeColor="text1"/>
        </w:rPr>
        <w:instrText xml:space="preserve"> ADDIN EN.CITE &lt;EndNote&gt;&lt;Cite&gt;&lt;Author&gt;Anderson&lt;/Author&gt;&lt;Year&gt;2007&lt;/Year&gt;&lt;RecNum&gt;29&lt;/RecNum&gt;&lt;DisplayText&gt;[3]&lt;/DisplayText&gt;&lt;record&gt;&lt;rec-number&gt;29&lt;/rec-number&gt;&lt;foreign-keys&gt;&lt;key app="EN" db-id="frrdwfw9b2tr0jevwpbvdvxv2evwzd20zfd5"&gt;29&lt;/key&gt;&lt;/foreign-keys&gt;&lt;ref-type name="Book Section"&gt;5&lt;/ref-type&gt;&lt;contributors&gt;&lt;authors&gt;&lt;author&gt;Anderson, N.&lt;/author&gt;&lt;author&gt;Borlak, J.&lt;/author&gt;&lt;/authors&gt;&lt;secondary-authors&gt;&lt;author&gt;Sahu, S. C.&lt;/author&gt;&lt;/secondary-authors&gt;&lt;/contributors&gt;&lt;titles&gt;&lt;title&gt;Mechanisms of Toxic Liver Injury&lt;/title&gt;&lt;secondary-title&gt;Hepatotoxicity: From Genomics to in Vitro and in Vivo Models&lt;/secondary-title&gt;&lt;/titles&gt;&lt;pages&gt;191-286&lt;/pages&gt;&lt;section&gt;9&lt;/section&gt;&lt;dates&gt;&lt;year&gt;2007&lt;/year&gt;&lt;/dates&gt;&lt;publisher&gt;Wiley-Blackwell&lt;/publisher&gt;&lt;urls&gt;&lt;/urls&gt;&lt;/record&gt;&lt;/Cite&gt;&lt;/EndNote&gt;</w:instrText>
      </w:r>
      <w:r>
        <w:rPr>
          <w:rFonts w:asciiTheme="minorHAnsi" w:hAnsiTheme="minorHAnsi" w:cs="Lucida Grande"/>
          <w:color w:val="000000" w:themeColor="text1"/>
        </w:rPr>
        <w:fldChar w:fldCharType="separate"/>
      </w:r>
      <w:r w:rsidR="00E05EC9">
        <w:rPr>
          <w:rFonts w:asciiTheme="minorHAnsi" w:hAnsiTheme="minorHAnsi" w:cs="Lucida Grande"/>
          <w:noProof/>
          <w:color w:val="000000" w:themeColor="text1"/>
        </w:rPr>
        <w:t>[</w:t>
      </w:r>
      <w:hyperlink w:anchor="_ENREF_3" w:tooltip="Anderson, 2007 #29" w:history="1">
        <w:r w:rsidR="00D313D2">
          <w:rPr>
            <w:rFonts w:asciiTheme="minorHAnsi" w:hAnsiTheme="minorHAnsi" w:cs="Lucida Grande"/>
            <w:noProof/>
            <w:color w:val="000000" w:themeColor="text1"/>
          </w:rPr>
          <w:t>3</w:t>
        </w:r>
      </w:hyperlink>
      <w:r w:rsidR="00E05EC9">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w:t>
      </w:r>
      <w:r w:rsidRPr="000F3F60">
        <w:rPr>
          <w:rFonts w:asciiTheme="minorHAnsi" w:hAnsiTheme="minorHAnsi" w:cs="Lucida Grande"/>
          <w:i/>
          <w:color w:val="000000" w:themeColor="text1"/>
        </w:rPr>
        <w:t>via</w:t>
      </w:r>
      <w:r>
        <w:rPr>
          <w:rFonts w:asciiTheme="minorHAnsi" w:hAnsiTheme="minorHAnsi" w:cs="Lucida Grande"/>
          <w:color w:val="000000" w:themeColor="text1"/>
        </w:rPr>
        <w:t xml:space="preserve"> nuclear receptors (see </w:t>
      </w:r>
      <w:r w:rsidR="00D1012B">
        <w:rPr>
          <w:rFonts w:asciiTheme="minorHAnsi" w:hAnsiTheme="minorHAnsi" w:cs="Lucida Grande"/>
          <w:color w:val="000000" w:themeColor="text1"/>
        </w:rPr>
        <w:t>above</w:t>
      </w:r>
      <w:r>
        <w:rPr>
          <w:rFonts w:asciiTheme="minorHAnsi" w:hAnsiTheme="minorHAnsi" w:cs="Lucida Grande"/>
          <w:color w:val="000000" w:themeColor="text1"/>
        </w:rPr>
        <w:t xml:space="preserve">). </w:t>
      </w:r>
    </w:p>
    <w:p w14:paraId="3A44C80A" w14:textId="77777777" w:rsidR="0040641C" w:rsidRDefault="0040641C" w:rsidP="0040641C">
      <w:pPr>
        <w:pStyle w:val="NoSpacing"/>
        <w:rPr>
          <w:rFonts w:asciiTheme="minorHAnsi" w:hAnsiTheme="minorHAnsi" w:cs="Lucida Grande"/>
          <w:color w:val="000000" w:themeColor="text1"/>
        </w:rPr>
      </w:pPr>
    </w:p>
    <w:p w14:paraId="7BBAF914" w14:textId="7919E888" w:rsidR="0040641C" w:rsidRDefault="0040641C" w:rsidP="0040641C">
      <w:pPr>
        <w:pStyle w:val="NoSpacing"/>
        <w:rPr>
          <w:rFonts w:asciiTheme="minorHAnsi" w:hAnsiTheme="minorHAnsi" w:cs="Lucida Grande"/>
          <w:color w:val="000000" w:themeColor="text1"/>
        </w:rPr>
      </w:pPr>
      <w:r>
        <w:rPr>
          <w:rFonts w:asciiTheme="minorHAnsi" w:hAnsiTheme="minorHAnsi" w:cs="Lucida Grande"/>
          <w:color w:val="000000" w:themeColor="text1"/>
        </w:rPr>
        <w:t>The PharmaADME group, with pharmaceutical industry participation, designed a ‘core list’ of 32 ADME genes designed “</w:t>
      </w:r>
      <w:r w:rsidRPr="00E2588D">
        <w:rPr>
          <w:rFonts w:asciiTheme="minorHAnsi" w:hAnsiTheme="minorHAnsi" w:cs="Lucida Grande"/>
          <w:color w:val="000000" w:themeColor="text1"/>
        </w:rPr>
        <w:t>to identify predictors of pharmacokinetic variability that could impact drug safety and efficacy in the current drug development process</w:t>
      </w:r>
      <w:r>
        <w:rPr>
          <w:rFonts w:asciiTheme="minorHAnsi" w:hAnsiTheme="minorHAnsi" w:cs="Lucida Grande"/>
          <w:color w:val="000000" w:themeColor="text1"/>
        </w:rPr>
        <w:t>“</w:t>
      </w:r>
      <w:r>
        <w:rPr>
          <w:rFonts w:asciiTheme="minorHAnsi" w:hAnsiTheme="minorHAnsi" w:cs="Lucida Grande"/>
          <w:color w:val="000000" w:themeColor="text1"/>
          <w:vertAlign w:val="superscript"/>
        </w:rPr>
        <w:t xml:space="preserve"> </w:t>
      </w:r>
      <w:r w:rsidRPr="00ED386E">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&lt;EndNote&gt;&lt;Cite&gt;&lt;Author&gt;PharmaADME&lt;/Author&gt;&lt;Year&gt;2104&lt;/Year&gt;&lt;RecNum&gt;40&lt;/RecNum&gt;&lt;DisplayText&gt;[35]&lt;/DisplayText&gt;&lt;record&gt;&lt;rec-number&gt;40&lt;/rec-number&gt;&lt;foreign-keys&gt;&lt;key app="EN" db-id="frrdwfw9b2tr0jevwpbvdvxv2evwzd20zfd5"&gt;40&lt;/key&gt;&lt;/foreign-keys&gt;&lt;ref-type name="Web Page"&gt;12&lt;/ref-type&gt;&lt;contributors&gt;&lt;authors&gt;&lt;author&gt;PharmaADME&lt;/author&gt;&lt;/authors&gt;&lt;/contributors&gt;&lt;titles&gt;&lt;title&gt;PharmaADME&lt;/title&gt;&lt;/titles&gt;&lt;dates&gt;&lt;year&gt;2104&lt;/year&gt;&lt;/dates&gt;&lt;urls&gt;&lt;related-urls&gt;&lt;url&gt;http://pharmaadme.org/&lt;/url&gt;&lt;/related-urls&gt;&lt;/urls&gt;&lt;/record&gt;&lt;/Cite&gt;&lt;/EndNote&gt;</w:instrText>
      </w:r>
      <w:r w:rsidRPr="00ED386E">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35" w:tooltip="PharmaADME, 2104 #40" w:history="1">
        <w:r w:rsidR="00D313D2">
          <w:rPr>
            <w:rFonts w:asciiTheme="minorHAnsi" w:hAnsiTheme="minorHAnsi" w:cs="Lucida Grande"/>
            <w:noProof/>
            <w:color w:val="000000" w:themeColor="text1"/>
          </w:rPr>
          <w:t>35</w:t>
        </w:r>
      </w:hyperlink>
      <w:r w:rsidR="00623DAA">
        <w:rPr>
          <w:rFonts w:asciiTheme="minorHAnsi" w:hAnsiTheme="minorHAnsi" w:cs="Lucida Grande"/>
          <w:noProof/>
          <w:color w:val="000000" w:themeColor="text1"/>
        </w:rPr>
        <w:t>]</w:t>
      </w:r>
      <w:r w:rsidRPr="00ED386E">
        <w:rPr>
          <w:rFonts w:asciiTheme="minorHAnsi" w:hAnsiTheme="minorHAnsi" w:cs="Lucida Grande"/>
          <w:color w:val="000000" w:themeColor="text1"/>
        </w:rPr>
        <w:fldChar w:fldCharType="end"/>
      </w:r>
      <w:r w:rsidRPr="00E2588D">
        <w:rPr>
          <w:rFonts w:asciiTheme="minorHAnsi" w:hAnsiTheme="minorHAnsi" w:cs="Lucida Grande"/>
          <w:color w:val="000000" w:themeColor="text1"/>
        </w:rPr>
        <w:t>.</w:t>
      </w:r>
      <w:r>
        <w:rPr>
          <w:rFonts w:asciiTheme="minorHAnsi" w:hAnsiTheme="minorHAnsi" w:cs="Lucida Grande"/>
          <w:color w:val="000000" w:themeColor="text1"/>
        </w:rPr>
        <w:t xml:space="preserve">  This core list includes Phase I and II XMEs and transporters; these are shown in </w:t>
      </w:r>
      <w:ins w:id="56" w:author="Francis Atkinson" w:date="2015-01-07T16:44:00Z">
        <w:r w:rsidR="00167DE3">
          <w:rPr>
            <w:rFonts w:asciiTheme="minorHAnsi" w:hAnsiTheme="minorHAnsi" w:cs="Lucida Grande"/>
            <w:color w:val="000000" w:themeColor="text1"/>
          </w:rPr>
          <w:t>Table 11</w:t>
        </w:r>
      </w:ins>
      <w:r>
        <w:rPr>
          <w:rFonts w:asciiTheme="minorHAnsi" w:hAnsiTheme="minorHAnsi" w:cs="Lucida Grande"/>
          <w:color w:val="000000" w:themeColor="text1"/>
        </w:rPr>
        <w:t>. Note that this list is not restricted to hepatic species only, for reasons already discussed.</w:t>
      </w:r>
    </w:p>
    <w:p w14:paraId="4EF25F1D" w14:textId="77777777" w:rsidR="0040641C" w:rsidRDefault="0040641C" w:rsidP="0040641C">
      <w:pPr>
        <w:pStyle w:val="NoSpacing"/>
        <w:rPr>
          <w:rFonts w:asciiTheme="minorHAnsi" w:hAnsiTheme="minorHAnsi" w:cs="Lucida Grande"/>
          <w:color w:val="000000" w:themeColor="text1"/>
        </w:rPr>
      </w:pPr>
    </w:p>
    <w:p w14:paraId="7D75966E" w14:textId="5D3BEB07" w:rsidR="0040641C" w:rsidRDefault="0040641C" w:rsidP="0040641C">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The group also provides an ‘extended list’ of 267 genes, intended to give a complete set of genes associated with drug metabolism </w:t>
      </w:r>
      <w:r w:rsidRPr="00ED386E">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&lt;EndNote&gt;&lt;Cite&gt;&lt;Author&gt;PharmaADME&lt;/Author&gt;&lt;Year&gt;2104&lt;/Year&gt;&lt;RecNum&gt;40&lt;/RecNum&gt;&lt;DisplayText&gt;[35]&lt;/DisplayText&gt;&lt;record&gt;&lt;rec-number&gt;40&lt;/rec-number&gt;&lt;foreign-keys&gt;&lt;key app="EN" db-id="frrdwfw9b2tr0jevwpbvdvxv2evwzd20zfd5"&gt;40&lt;/key&gt;&lt;/foreign-keys&gt;&lt;ref-type name="Web Page"&gt;12&lt;/ref-type&gt;&lt;contributors&gt;&lt;authors&gt;&lt;author&gt;PharmaADME&lt;/author&gt;&lt;/authors&gt;&lt;/contributors&gt;&lt;titles&gt;&lt;title&gt;PharmaADME&lt;/title&gt;&lt;/titles&gt;&lt;dates&gt;&lt;year&gt;2104&lt;/year&gt;&lt;/dates&gt;&lt;urls&gt;&lt;related-urls&gt;&lt;url&gt;http://pharmaadme.org/&lt;/url&gt;&lt;/related-urls&gt;&lt;/urls&gt;&lt;/record&gt;&lt;/Cite&gt;&lt;/EndNote&gt;</w:instrText>
      </w:r>
      <w:r w:rsidRPr="00ED386E">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35" w:tooltip="PharmaADME, 2104 #40" w:history="1">
        <w:r w:rsidR="00D313D2">
          <w:rPr>
            <w:rFonts w:asciiTheme="minorHAnsi" w:hAnsiTheme="minorHAnsi" w:cs="Lucida Grande"/>
            <w:noProof/>
            <w:color w:val="000000" w:themeColor="text1"/>
          </w:rPr>
          <w:t>35</w:t>
        </w:r>
      </w:hyperlink>
      <w:r w:rsidR="00623DAA">
        <w:rPr>
          <w:rFonts w:asciiTheme="minorHAnsi" w:hAnsiTheme="minorHAnsi" w:cs="Lucida Grande"/>
          <w:noProof/>
          <w:color w:val="000000" w:themeColor="text1"/>
        </w:rPr>
        <w:t>]</w:t>
      </w:r>
      <w:r w:rsidRPr="00ED386E">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As well as further XMEs and transporter isoforms, the extended list includes ‘modifiers’: these are nuclear receptors responsible for induction, ancillary enzymes such as cytochrome </w:t>
      </w:r>
      <w:r w:rsidRPr="0082795A">
        <w:rPr>
          <w:rFonts w:asciiTheme="minorHAnsi" w:hAnsiTheme="minorHAnsi" w:cs="Lucida Grande"/>
          <w:color w:val="000000" w:themeColor="text1"/>
        </w:rPr>
        <w:t>P450 oxidoreductase</w:t>
      </w:r>
      <w:r>
        <w:rPr>
          <w:rFonts w:asciiTheme="minorHAnsi" w:hAnsiTheme="minorHAnsi" w:cs="Lucida Grande"/>
          <w:color w:val="000000" w:themeColor="text1"/>
        </w:rPr>
        <w:t xml:space="preserve"> and other species required for the proper functioning of the ADME machinery.</w:t>
      </w:r>
    </w:p>
    <w:p w14:paraId="61461CD1" w14:textId="77777777" w:rsidR="0040641C" w:rsidRDefault="0040641C" w:rsidP="0040641C">
      <w:pPr>
        <w:pStyle w:val="NoSpacing"/>
        <w:rPr>
          <w:rFonts w:asciiTheme="minorHAnsi" w:hAnsiTheme="minorHAnsi" w:cs="Lucida Grande"/>
          <w:color w:val="000000" w:themeColor="text1"/>
        </w:rPr>
      </w:pPr>
    </w:p>
    <w:p w14:paraId="029101B3" w14:textId="051566D6" w:rsidR="00687E67" w:rsidRDefault="0040641C" w:rsidP="0040641C">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Although these lists were designed around pharmacogenomics experiments </w:t>
      </w:r>
      <w:r>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&lt;EndNote&gt;&lt;Cite&gt;&lt;Author&gt;Affymetrix&lt;/Author&gt;&lt;Year&gt;2014&lt;/Year&gt;&lt;RecNum&gt;78&lt;/RecNum&gt;&lt;DisplayText&gt;[124]&lt;/DisplayText&gt;&lt;record&gt;&lt;rec-number&gt;78&lt;/rec-number&gt;&lt;foreign-keys&gt;&lt;key app="EN" db-id="frrdwfw9b2tr0jevwpbvdvxv2evwzd20zfd5"&gt;78&lt;/key&gt;&lt;/foreign-keys&gt;&lt;ref-type name="Web Page"&gt;12&lt;/ref-type&gt;&lt;contributors&gt;&lt;authors&gt;&lt;author&gt;Affymetrix&lt;/author&gt;&lt;/authors&gt;&lt;/contributors&gt;&lt;titles&gt;&lt;title&gt;DMET™ Plus Solution&lt;/title&gt;&lt;/titles&gt;&lt;dates&gt;&lt;year&gt;2014&lt;/year&gt;&lt;/dates&gt;&lt;urls&gt;&lt;related-urls&gt;&lt;url&gt;http://www.affymetrix.com/catalog/131412/AFFY/DMET-Plus-Solution#1_1&lt;/url&gt;&lt;/related-urls&gt;&lt;/urls&gt;&lt;/record&gt;&lt;/Cite&gt;&lt;/EndNote&gt;</w:instrText>
      </w:r>
      <w:r>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24" w:tooltip="Affymetrix, 2014 #78" w:history="1">
        <w:r w:rsidR="00D313D2">
          <w:rPr>
            <w:rFonts w:asciiTheme="minorHAnsi" w:hAnsiTheme="minorHAnsi" w:cs="Lucida Grande"/>
            <w:noProof/>
            <w:color w:val="000000" w:themeColor="text1"/>
          </w:rPr>
          <w:t>124</w:t>
        </w:r>
      </w:hyperlink>
      <w:r w:rsidR="00D313D2">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 they together serve as a definitive list of ADME-related genes. For example, the core set is largely, and the extended set entirely, a superset of the ADME targets offered by screening companies</w:t>
      </w:r>
      <w:r>
        <w:rPr>
          <w:rFonts w:asciiTheme="minorHAnsi" w:hAnsiTheme="minorHAnsi" w:cs="Lucida Grande"/>
          <w:color w:val="000000" w:themeColor="text1"/>
          <w:vertAlign w:val="superscript"/>
        </w:rPr>
        <w:t xml:space="preserve"> </w:t>
      </w:r>
      <w:r w:rsidRPr="002A5D65">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&lt;EndNote&gt;&lt;Cite&gt;&lt;Author&gt;Cerep&lt;/Author&gt;&lt;Year&gt;2014&lt;/Year&gt;&lt;RecNum&gt;80&lt;/RecNum&gt;&lt;DisplayText&gt;[125, 126]&lt;/DisplayText&gt;&lt;record&gt;&lt;rec-number&gt;80&lt;/rec-number&gt;&lt;foreign-keys&gt;&lt;key app="EN" db-id="frrdwfw9b2tr0jevwpbvdvxv2evwzd20zfd5"&gt;80&lt;/key&gt;&lt;/foreign-keys&gt;&lt;ref-type name="Journal Article"&gt;17&lt;/ref-type&gt;&lt;contributors&gt;&lt;authors&gt;&lt;author&gt;Cerep&lt;/author&gt;&lt;/authors&gt;&lt;/contributors&gt;&lt;titles&gt;&lt;title&gt;ADME-Tox&lt;/title&gt;&lt;/titles&gt;&lt;dates&gt;&lt;year&gt;2014&lt;/year&gt;&lt;/dates&gt;&lt;urls&gt;&lt;related-urls&gt;&lt;url&gt;http://www.cerep.fr/cerep/users/pages/catalog/assay/catalog.asp?domaine=2&amp;amp;classetest=31&lt;/url&gt;&lt;/related-urls&gt;&lt;/urls&gt;&lt;/record&gt;&lt;/Cite&gt;&lt;Cite&gt;&lt;Author&gt;Cyprotex&lt;/Author&gt;&lt;Year&gt;2014&lt;/Year&gt;&lt;RecNum&gt;121&lt;/RecNum&gt;&lt;record&gt;&lt;rec-number&gt;121&lt;/rec-number&gt;&lt;foreign-keys&gt;&lt;key app="EN" db-id="frrdwfw9b2tr0jevwpbvdvxv2evwzd20zfd5"&gt;121&lt;/key&gt;&lt;/foreign-keys&gt;&lt;ref-type name="Journal Article"&gt;17&lt;/ref-type&gt;&lt;contributors&gt;&lt;authors&gt;&lt;author&gt;Cyprotex&lt;/author&gt;&lt;/authors&gt;&lt;/contributors&gt;&lt;titles&gt;&lt;title&gt;In vitro ADME and PK&lt;/title&gt;&lt;/titles&gt;&lt;dates&gt;&lt;year&gt;2014&lt;/year&gt;&lt;/dates&gt;&lt;urls&gt;&lt;related-urls&gt;&lt;url&gt;http://www.cyprotex.com/admepk/&lt;/url&gt;&lt;/related-urls&gt;&lt;/urls&gt;&lt;/record&gt;&lt;/Cite&gt;&lt;/EndNote&gt;</w:instrText>
      </w:r>
      <w:r w:rsidRPr="002A5D65">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25" w:tooltip="Cerep, 2014 #80" w:history="1">
        <w:r w:rsidR="00D313D2">
          <w:rPr>
            <w:rFonts w:asciiTheme="minorHAnsi" w:hAnsiTheme="minorHAnsi" w:cs="Lucida Grande"/>
            <w:noProof/>
            <w:color w:val="000000" w:themeColor="text1"/>
          </w:rPr>
          <w:t>125</w:t>
        </w:r>
      </w:hyperlink>
      <w:r w:rsidR="00D313D2">
        <w:rPr>
          <w:rFonts w:asciiTheme="minorHAnsi" w:hAnsiTheme="minorHAnsi" w:cs="Lucida Grande"/>
          <w:noProof/>
          <w:color w:val="000000" w:themeColor="text1"/>
        </w:rPr>
        <w:t xml:space="preserve">, </w:t>
      </w:r>
      <w:hyperlink w:anchor="_ENREF_126" w:tooltip="Cyprotex, 2014 #121" w:history="1">
        <w:r w:rsidR="00D313D2">
          <w:rPr>
            <w:rFonts w:asciiTheme="minorHAnsi" w:hAnsiTheme="minorHAnsi" w:cs="Lucida Grande"/>
            <w:noProof/>
            <w:color w:val="000000" w:themeColor="text1"/>
          </w:rPr>
          <w:t>126</w:t>
        </w:r>
      </w:hyperlink>
      <w:r w:rsidR="00D313D2">
        <w:rPr>
          <w:rFonts w:asciiTheme="minorHAnsi" w:hAnsiTheme="minorHAnsi" w:cs="Lucida Grande"/>
          <w:noProof/>
          <w:color w:val="000000" w:themeColor="text1"/>
        </w:rPr>
        <w:t>]</w:t>
      </w:r>
      <w:r w:rsidRPr="002A5D65">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the ITC transporters of interest </w:t>
      </w:r>
      <w:r>
        <w:rPr>
          <w:rFonts w:asciiTheme="minorHAnsi" w:hAnsiTheme="minorHAnsi" w:cs="Lucida Grande"/>
          <w:color w:val="000000" w:themeColor="text1"/>
        </w:rPr>
        <w:fldChar w:fldCharType="begin">
          <w:fldData xml:space="preserve">PEVuZE5vdGU+PENpdGU+PEF1dGhvcj5HaWFjb21pbmk8L0F1dGhvcj48WWVhcj4yMDEwPC9ZZWFy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=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PEVuZE5vdGU+PENpdGU+PEF1dGhvcj5HaWFjb21pbmk8L0F1dGhvcj48WWVhcj4yMDEwPC9ZZWFy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=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94" w:tooltip="Giacomini, 2010 #69" w:history="1">
        <w:r w:rsidR="00D313D2">
          <w:rPr>
            <w:rFonts w:asciiTheme="minorHAnsi" w:hAnsiTheme="minorHAnsi" w:cs="Lucida Grande"/>
            <w:noProof/>
            <w:color w:val="000000" w:themeColor="text1"/>
          </w:rPr>
          <w:t>94</w:t>
        </w:r>
      </w:hyperlink>
      <w:r w:rsidR="00D313D2">
        <w:rPr>
          <w:rFonts w:asciiTheme="minorHAnsi" w:hAnsiTheme="minorHAnsi" w:cs="Lucida Grande"/>
          <w:noProof/>
          <w:color w:val="000000" w:themeColor="text1"/>
        </w:rPr>
        <w:t xml:space="preserve">, </w:t>
      </w:r>
      <w:hyperlink w:anchor="_ENREF_95" w:tooltip="Hillgren, 2013 #70" w:history="1">
        <w:r w:rsidR="00D313D2">
          <w:rPr>
            <w:rFonts w:asciiTheme="minorHAnsi" w:hAnsiTheme="minorHAnsi" w:cs="Lucida Grande"/>
            <w:noProof/>
            <w:color w:val="000000" w:themeColor="text1"/>
          </w:rPr>
          <w:t>95</w:t>
        </w:r>
      </w:hyperlink>
      <w:r w:rsidR="00D313D2">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 xml:space="preserve"> and targets identified by regulators as involved in DDIs </w:t>
      </w:r>
      <w:r>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&lt;EndNote&gt;&lt;Cite&gt;&lt;Author&gt;Prueksaritanont&lt;/Author&gt;&lt;Year&gt;2013&lt;/Year&gt;&lt;RecNum&gt;41&lt;/RecNum&gt;&lt;DisplayText&gt;[36]&lt;/DisplayText&gt;&lt;record&gt;&lt;rec-number&gt;41&lt;/rec-number&gt;&lt;foreign-keys&gt;&lt;key app="EN" db-id="frrdwfw9b2tr0jevwpbvdvxv2evwzd20zfd5"&gt;41&lt;/key&gt;&lt;/foreign-keys&gt;&lt;ref-type name="Journal Article"&gt;17&lt;/ref-type&gt;&lt;contributors&gt;&lt;authors&gt;&lt;author&gt;Prueksaritanont, T.&lt;/author&gt;&lt;author&gt;Chu, X.&lt;/author&gt;&lt;author&gt;Gibson, C.&lt;/author&gt;&lt;author&gt;Cui, D.&lt;/author&gt;&lt;author&gt;Yee, K. L.&lt;/author&gt;&lt;author&gt;Ballard, J.&lt;/author&gt;&lt;author&gt;Cabalu, T.&lt;/author&gt;&lt;author&gt;Hochman, J.&lt;/author&gt;&lt;/authors&gt;&lt;/contributors&gt;&lt;auth-address&gt;Department of Pharmacokinetics, Pharmacodynamics, and Drug Metabolism, Merck Sharp and Dohme Corp., WP 75A-203, West Point, PA 19486, USA, thomayant_prueksaritanont@merck.com&lt;/auth-address&gt;&lt;titles&gt;&lt;title&gt;Drug-drug interaction studies: regulatory guidance and an industry perspective&lt;/title&gt;&lt;secondary-title&gt;Aaps j&lt;/secondary-title&gt;&lt;alt-title&gt;The AAPS journal&lt;/alt-title&gt;&lt;/titles&gt;&lt;periodical&gt;&lt;full-title&gt;Aaps j&lt;/full-title&gt;&lt;abbr-1&gt;The AAPS journal&lt;/abbr-1&gt;&lt;/periodical&gt;&lt;alt-periodical&gt;&lt;full-title&gt;Aaps j&lt;/full-title&gt;&lt;abbr-1&gt;The AAPS journal&lt;/abbr-1&gt;&lt;/alt-periodical&gt;&lt;pages&gt;629-45&lt;/pages&gt;&lt;volume&gt;15&lt;/volume&gt;&lt;number&gt;3&lt;/number&gt;&lt;edition&gt;2013/04/02&lt;/edition&gt;&lt;keywords&gt;&lt;keyword&gt;Animals&lt;/keyword&gt;&lt;keyword&gt;Drug Interactions/*physiology&lt;/keyword&gt;&lt;keyword&gt;*European Union&lt;/keyword&gt;&lt;keyword&gt;Humans&lt;/keyword&gt;&lt;keyword&gt;Pharmaceutical Preparations/*metabolism/*standards&lt;/keyword&gt;&lt;keyword&gt;Practice Guidelines as Topic/standards&lt;/keyword&gt;&lt;keyword&gt;United States&lt;/keyword&gt;&lt;keyword&gt;United States Food and Drug Administration/*legislation &amp;amp;&lt;/keyword&gt;&lt;keyword&gt;jurisprudence/*standards&lt;/keyword&gt;&lt;/keywords&gt;&lt;dates&gt;&lt;year&gt;2013&lt;/year&gt;&lt;pub-dates&gt;&lt;date&gt;Jul&lt;/date&gt;&lt;/pub-dates&gt;&lt;/dates&gt;&lt;isbn&gt;1550-7416&lt;/isbn&gt;&lt;accession-num&gt;23543602&lt;/accession-num&gt;&lt;urls&gt;&lt;/urls&gt;&lt;custom2&gt;Pmc3691435&lt;/custom2&gt;&lt;electronic-resource-num&gt;10.1208/s12248-013-9470-x&lt;/electronic-resource-num&gt;&lt;remote-database-provider&gt;NLM&lt;/remote-database-provider&gt;&lt;language&gt;eng&lt;/language&gt;&lt;/record&gt;&lt;/Cite&gt;&lt;/EndNote&gt;</w:instrText>
      </w:r>
      <w:r>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36" w:tooltip="Prueksaritanont, 2013 #41" w:history="1">
        <w:r w:rsidR="00D313D2">
          <w:rPr>
            <w:rFonts w:asciiTheme="minorHAnsi" w:hAnsiTheme="minorHAnsi" w:cs="Lucida Grande"/>
            <w:noProof/>
            <w:color w:val="000000" w:themeColor="text1"/>
          </w:rPr>
          <w:t>36</w:t>
        </w:r>
      </w:hyperlink>
      <w:r w:rsidR="00623DAA">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w:t>
      </w:r>
    </w:p>
    <w:p w14:paraId="6263F7CE" w14:textId="77777777" w:rsidR="00687E67" w:rsidRDefault="00687E67" w:rsidP="0040641C">
      <w:pPr>
        <w:pStyle w:val="NoSpacing"/>
        <w:rPr>
          <w:rFonts w:asciiTheme="minorHAnsi" w:hAnsiTheme="minorHAnsi" w:cs="Lucida Grande"/>
          <w:color w:val="000000" w:themeColor="text1"/>
        </w:rPr>
      </w:pPr>
    </w:p>
    <w:p w14:paraId="4B5873FF" w14:textId="70C2244A" w:rsidR="0040641C" w:rsidRDefault="00167DE3" w:rsidP="0040641C">
      <w:pPr>
        <w:pStyle w:val="NoSpacing"/>
        <w:rPr>
          <w:rFonts w:asciiTheme="minorHAnsi" w:hAnsiTheme="minorHAnsi" w:cs="Lucida Grande"/>
          <w:color w:val="000000" w:themeColor="text1"/>
        </w:rPr>
      </w:pPr>
      <w:ins w:id="57" w:author="Francis Atkinson" w:date="2015-01-07T16:44:00Z">
        <w:r>
          <w:rPr>
            <w:rFonts w:asciiTheme="minorHAnsi" w:hAnsiTheme="minorHAnsi" w:cs="Lucida Grande"/>
            <w:b/>
            <w:color w:val="000000" w:themeColor="text1"/>
          </w:rPr>
          <w:t>Table 11</w:t>
        </w:r>
      </w:ins>
      <w:r w:rsidR="0040641C">
        <w:rPr>
          <w:rFonts w:asciiTheme="minorHAnsi" w:hAnsiTheme="minorHAnsi" w:cs="Lucida Grande"/>
          <w:color w:val="000000" w:themeColor="text1"/>
        </w:rPr>
        <w:t xml:space="preserve">. Taken from reference </w:t>
      </w:r>
      <w:r w:rsidR="0040641C" w:rsidRPr="00296EAF">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&lt;EndNote&gt;&lt;Cite&gt;&lt;Author&gt;Prueksaritanont&lt;/Author&gt;&lt;Year&gt;2013&lt;/Year&gt;&lt;RecNum&gt;41&lt;/RecNum&gt;&lt;DisplayText&gt;[36]&lt;/DisplayText&gt;&lt;record&gt;&lt;rec-number&gt;41&lt;/rec-number&gt;&lt;foreign-keys&gt;&lt;key app="EN" db-id="frrdwfw9b2tr0jevwpbvdvxv2evwzd20zfd5"&gt;41&lt;/key&gt;&lt;/foreign-keys&gt;&lt;ref-type name="Journal Article"&gt;17&lt;/ref-type&gt;&lt;contributors&gt;&lt;authors&gt;&lt;author&gt;Prueksaritanont, T.&lt;/author&gt;&lt;author&gt;Chu, X.&lt;/author&gt;&lt;author&gt;Gibson, C.&lt;/author&gt;&lt;author&gt;Cui, D.&lt;/author&gt;&lt;author&gt;Yee, K. L.&lt;/author&gt;&lt;author&gt;Ballard, J.&lt;/author&gt;&lt;author&gt;Cabalu, T.&lt;/author&gt;&lt;author&gt;Hochman, J.&lt;/author&gt;&lt;/authors&gt;&lt;/contributors&gt;&lt;auth-address&gt;Department of Pharmacokinetics, Pharmacodynamics, and Drug Metabolism, Merck Sharp and Dohme Corp., WP 75A-203, West Point, PA 19486, USA, thomayant_prueksaritanont@merck.com&lt;/auth-address&gt;&lt;titles&gt;&lt;title&gt;Drug-drug interaction studies: regulatory guidance and an industry perspective&lt;/title&gt;&lt;secondary-title&gt;Aaps j&lt;/secondary-title&gt;&lt;alt-title&gt;The AAPS journal&lt;/alt-title&gt;&lt;/titles&gt;&lt;periodical&gt;&lt;full-title&gt;Aaps j&lt;/full-title&gt;&lt;abbr-1&gt;The AAPS journal&lt;/abbr-1&gt;&lt;/periodical&gt;&lt;alt-periodical&gt;&lt;full-title&gt;Aaps j&lt;/full-title&gt;&lt;abbr-1&gt;The AAPS journal&lt;/abbr-1&gt;&lt;/alt-periodical&gt;&lt;pages&gt;629-45&lt;/pages&gt;&lt;volume&gt;15&lt;/volume&gt;&lt;number&gt;3&lt;/number&gt;&lt;edition&gt;2013/04/02&lt;/edition&gt;&lt;keywords&gt;&lt;keyword&gt;Animals&lt;/keyword&gt;&lt;keyword&gt;Drug Interactions/*physiology&lt;/keyword&gt;&lt;keyword&gt;*European Union&lt;/keyword&gt;&lt;keyword&gt;Humans&lt;/keyword&gt;&lt;keyword&gt;Pharmaceutical Preparations/*metabolism/*standards&lt;/keyword&gt;&lt;keyword&gt;Practice Guidelines as Topic/standards&lt;/keyword&gt;&lt;keyword&gt;United States&lt;/keyword&gt;&lt;keyword&gt;United States Food and Drug Administration/*legislation &amp;amp;&lt;/keyword&gt;&lt;keyword&gt;jurisprudence/*standards&lt;/keyword&gt;&lt;/keywords&gt;&lt;dates&gt;&lt;year&gt;2013&lt;/year&gt;&lt;pub-dates&gt;&lt;date&gt;Jul&lt;/date&gt;&lt;/pub-dates&gt;&lt;/dates&gt;&lt;isbn&gt;1550-7416&lt;/isbn&gt;&lt;accession-num&gt;23543602&lt;/accession-num&gt;&lt;urls&gt;&lt;/urls&gt;&lt;custom2&gt;Pmc3691435&lt;/custom2&gt;&lt;electronic-resource-num&gt;10.1208/s12248-013-9470-x&lt;/electronic-resource-num&gt;&lt;remote-database-provider&gt;NLM&lt;/remote-database-provider&gt;&lt;language&gt;eng&lt;/language&gt;&lt;/record&gt;&lt;/Cite&gt;&lt;/EndNote&gt;</w:instrText>
      </w:r>
      <w:r w:rsidR="0040641C" w:rsidRPr="00296EAF">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36" w:tooltip="Prueksaritanont, 2013 #41" w:history="1">
        <w:r w:rsidR="00D313D2">
          <w:rPr>
            <w:rFonts w:asciiTheme="minorHAnsi" w:hAnsiTheme="minorHAnsi" w:cs="Lucida Grande"/>
            <w:noProof/>
            <w:color w:val="000000" w:themeColor="text1"/>
          </w:rPr>
          <w:t>36</w:t>
        </w:r>
      </w:hyperlink>
      <w:r w:rsidR="00623DAA">
        <w:rPr>
          <w:rFonts w:asciiTheme="minorHAnsi" w:hAnsiTheme="minorHAnsi" w:cs="Lucida Grande"/>
          <w:noProof/>
          <w:color w:val="000000" w:themeColor="text1"/>
        </w:rPr>
        <w:t>]</w:t>
      </w:r>
      <w:r w:rsidR="0040641C" w:rsidRPr="00296EAF">
        <w:rPr>
          <w:rFonts w:asciiTheme="minorHAnsi" w:hAnsiTheme="minorHAnsi" w:cs="Lucida Grande"/>
          <w:color w:val="000000" w:themeColor="text1"/>
        </w:rPr>
        <w:fldChar w:fldCharType="end"/>
      </w:r>
      <w:r w:rsidR="0040641C">
        <w:rPr>
          <w:rFonts w:asciiTheme="minorHAnsi" w:hAnsiTheme="minorHAnsi" w:cs="Lucida Grande"/>
          <w:color w:val="000000" w:themeColor="text1"/>
        </w:rPr>
        <w:t>.</w:t>
      </w:r>
    </w:p>
    <w:p w14:paraId="1B66CBF0" w14:textId="77777777" w:rsidR="0040641C" w:rsidRDefault="0040641C" w:rsidP="0040641C">
      <w:pPr>
        <w:pStyle w:val="NoSpacing"/>
        <w:rPr>
          <w:rFonts w:asciiTheme="minorHAnsi" w:hAnsiTheme="minorHAnsi" w:cs="Lucida Grande"/>
          <w:color w:val="000000" w:themeColor="text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4723"/>
        <w:gridCol w:w="1248"/>
      </w:tblGrid>
      <w:tr w:rsidR="0040641C" w14:paraId="7F7AC078" w14:textId="77777777" w:rsidTr="0040641C">
        <w:trPr>
          <w:trHeight w:val="320"/>
          <w:jc w:val="center"/>
        </w:trPr>
        <w:tc>
          <w:tcPr>
            <w:tcW w:w="1180" w:type="dxa"/>
            <w:tcBorders>
              <w:bottom w:val="single" w:sz="4" w:space="0" w:color="auto"/>
            </w:tcBorders>
          </w:tcPr>
          <w:p w14:paraId="51AA88E8" w14:textId="77777777" w:rsidR="0040641C" w:rsidRPr="00452F0B" w:rsidRDefault="0040641C" w:rsidP="0040641C">
            <w:pPr>
              <w:pStyle w:val="NoSpacing"/>
              <w:rPr>
                <w:rFonts w:asciiTheme="minorHAnsi" w:hAnsiTheme="minorHAnsi" w:cs="Lucida Grande"/>
                <w:color w:val="000000" w:themeColor="text1"/>
                <w:sz w:val="16"/>
                <w:szCs w:val="16"/>
              </w:rPr>
            </w:pPr>
            <w:bookmarkStart w:id="58" w:name="RANGE!A1:C24"/>
            <w:r w:rsidRPr="00452F0B">
              <w:rPr>
                <w:rFonts w:asciiTheme="minorHAnsi" w:eastAsia="Times New Roman" w:hAnsiTheme="minorHAnsi"/>
                <w:b/>
                <w:bCs/>
                <w:color w:val="000000"/>
                <w:sz w:val="16"/>
                <w:szCs w:val="16"/>
              </w:rPr>
              <w:t>Gene Symbol</w:t>
            </w:r>
            <w:bookmarkEnd w:id="58"/>
          </w:p>
        </w:tc>
        <w:tc>
          <w:tcPr>
            <w:tcW w:w="4723" w:type="dxa"/>
            <w:tcBorders>
              <w:bottom w:val="single" w:sz="4" w:space="0" w:color="auto"/>
            </w:tcBorders>
          </w:tcPr>
          <w:p w14:paraId="16531A8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b/>
                <w:bCs/>
                <w:color w:val="000000"/>
                <w:sz w:val="16"/>
                <w:szCs w:val="16"/>
              </w:rPr>
              <w:t>Full Gene Name</w:t>
            </w:r>
          </w:p>
        </w:tc>
        <w:tc>
          <w:tcPr>
            <w:tcW w:w="1248" w:type="dxa"/>
            <w:tcBorders>
              <w:bottom w:val="single" w:sz="4" w:space="0" w:color="auto"/>
            </w:tcBorders>
          </w:tcPr>
          <w:p w14:paraId="0D2C81C3"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b/>
                <w:bCs/>
                <w:color w:val="000000"/>
                <w:sz w:val="16"/>
                <w:szCs w:val="16"/>
              </w:rPr>
              <w:t>Class</w:t>
            </w:r>
          </w:p>
        </w:tc>
      </w:tr>
      <w:tr w:rsidR="0040641C" w14:paraId="770EFB48" w14:textId="77777777" w:rsidTr="0040641C">
        <w:trPr>
          <w:trHeight w:val="282"/>
          <w:jc w:val="center"/>
        </w:trPr>
        <w:tc>
          <w:tcPr>
            <w:tcW w:w="1180" w:type="dxa"/>
            <w:tcBorders>
              <w:top w:val="single" w:sz="4" w:space="0" w:color="auto"/>
            </w:tcBorders>
            <w:vAlign w:val="bottom"/>
          </w:tcPr>
          <w:p w14:paraId="2336C95C"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CYP1A1</w:t>
            </w:r>
          </w:p>
        </w:tc>
        <w:tc>
          <w:tcPr>
            <w:tcW w:w="4723" w:type="dxa"/>
            <w:tcBorders>
              <w:top w:val="single" w:sz="4" w:space="0" w:color="auto"/>
            </w:tcBorders>
            <w:vAlign w:val="bottom"/>
          </w:tcPr>
          <w:p w14:paraId="07D79B6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cytochrome P450, family 1, subfamily A, polypeptide 1</w:t>
            </w:r>
          </w:p>
        </w:tc>
        <w:tc>
          <w:tcPr>
            <w:tcW w:w="1248" w:type="dxa"/>
            <w:tcBorders>
              <w:top w:val="single" w:sz="4" w:space="0" w:color="auto"/>
            </w:tcBorders>
            <w:vAlign w:val="bottom"/>
          </w:tcPr>
          <w:p w14:paraId="75707A4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37098651" w14:textId="77777777" w:rsidTr="0040641C">
        <w:trPr>
          <w:trHeight w:val="264"/>
          <w:jc w:val="center"/>
        </w:trPr>
        <w:tc>
          <w:tcPr>
            <w:tcW w:w="1180" w:type="dxa"/>
            <w:vAlign w:val="bottom"/>
          </w:tcPr>
          <w:p w14:paraId="14CAFA1C"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CYP1A2</w:t>
            </w:r>
          </w:p>
        </w:tc>
        <w:tc>
          <w:tcPr>
            <w:tcW w:w="4723" w:type="dxa"/>
            <w:vAlign w:val="bottom"/>
          </w:tcPr>
          <w:p w14:paraId="49E9CEE0"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cytochrome P450, family 1, subfamily A, polypeptide 2</w:t>
            </w:r>
          </w:p>
        </w:tc>
        <w:tc>
          <w:tcPr>
            <w:tcW w:w="1248" w:type="dxa"/>
            <w:vAlign w:val="bottom"/>
          </w:tcPr>
          <w:p w14:paraId="29B244E3"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053B8758" w14:textId="77777777" w:rsidTr="0040641C">
        <w:trPr>
          <w:trHeight w:val="264"/>
          <w:jc w:val="center"/>
        </w:trPr>
        <w:tc>
          <w:tcPr>
            <w:tcW w:w="1180" w:type="dxa"/>
            <w:vAlign w:val="bottom"/>
          </w:tcPr>
          <w:p w14:paraId="0372A0B4"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CYP2A6</w:t>
            </w:r>
          </w:p>
        </w:tc>
        <w:tc>
          <w:tcPr>
            <w:tcW w:w="4723" w:type="dxa"/>
            <w:vAlign w:val="bottom"/>
          </w:tcPr>
          <w:p w14:paraId="5F8BD39C"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cytochrome P450, family 2, subfamily A, polypeptide 6</w:t>
            </w:r>
          </w:p>
        </w:tc>
        <w:tc>
          <w:tcPr>
            <w:tcW w:w="1248" w:type="dxa"/>
            <w:vAlign w:val="bottom"/>
          </w:tcPr>
          <w:p w14:paraId="1241E6AF"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338FF7D4" w14:textId="77777777" w:rsidTr="0040641C">
        <w:trPr>
          <w:trHeight w:val="264"/>
          <w:jc w:val="center"/>
        </w:trPr>
        <w:tc>
          <w:tcPr>
            <w:tcW w:w="1180" w:type="dxa"/>
            <w:vAlign w:val="bottom"/>
          </w:tcPr>
          <w:p w14:paraId="57C3DE2F"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CYP2B6</w:t>
            </w:r>
          </w:p>
        </w:tc>
        <w:tc>
          <w:tcPr>
            <w:tcW w:w="4723" w:type="dxa"/>
            <w:vAlign w:val="bottom"/>
          </w:tcPr>
          <w:p w14:paraId="102F992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cytochrome P450, family 2, subfamily B, polypeptide 6</w:t>
            </w:r>
          </w:p>
        </w:tc>
        <w:tc>
          <w:tcPr>
            <w:tcW w:w="1248" w:type="dxa"/>
            <w:vAlign w:val="bottom"/>
          </w:tcPr>
          <w:p w14:paraId="0D132C1C"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5E4E5671" w14:textId="77777777" w:rsidTr="0040641C">
        <w:trPr>
          <w:trHeight w:val="264"/>
          <w:jc w:val="center"/>
        </w:trPr>
        <w:tc>
          <w:tcPr>
            <w:tcW w:w="1180" w:type="dxa"/>
            <w:vAlign w:val="bottom"/>
          </w:tcPr>
          <w:p w14:paraId="352348B2"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CYP2C8</w:t>
            </w:r>
          </w:p>
        </w:tc>
        <w:tc>
          <w:tcPr>
            <w:tcW w:w="4723" w:type="dxa"/>
            <w:vAlign w:val="bottom"/>
          </w:tcPr>
          <w:p w14:paraId="25A8B5D9"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cytochrome P450, family 2, subfamily C, polypeptide 8</w:t>
            </w:r>
          </w:p>
        </w:tc>
        <w:tc>
          <w:tcPr>
            <w:tcW w:w="1248" w:type="dxa"/>
            <w:vAlign w:val="bottom"/>
          </w:tcPr>
          <w:p w14:paraId="54550FDC"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7A0E51EC" w14:textId="77777777" w:rsidTr="0040641C">
        <w:trPr>
          <w:trHeight w:val="264"/>
          <w:jc w:val="center"/>
        </w:trPr>
        <w:tc>
          <w:tcPr>
            <w:tcW w:w="1180" w:type="dxa"/>
            <w:vAlign w:val="bottom"/>
          </w:tcPr>
          <w:p w14:paraId="7E571FFD"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CYP2C9</w:t>
            </w:r>
          </w:p>
        </w:tc>
        <w:tc>
          <w:tcPr>
            <w:tcW w:w="4723" w:type="dxa"/>
            <w:vAlign w:val="bottom"/>
          </w:tcPr>
          <w:p w14:paraId="6F731F2C"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cytochrome P450, family 2, subfamily C, polypeptide 9</w:t>
            </w:r>
          </w:p>
        </w:tc>
        <w:tc>
          <w:tcPr>
            <w:tcW w:w="1248" w:type="dxa"/>
            <w:vAlign w:val="bottom"/>
          </w:tcPr>
          <w:p w14:paraId="2E7FDB5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10BE7DC7" w14:textId="77777777" w:rsidTr="0040641C">
        <w:trPr>
          <w:trHeight w:val="264"/>
          <w:jc w:val="center"/>
        </w:trPr>
        <w:tc>
          <w:tcPr>
            <w:tcW w:w="1180" w:type="dxa"/>
            <w:vAlign w:val="bottom"/>
          </w:tcPr>
          <w:p w14:paraId="1269C93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CYP2C19</w:t>
            </w:r>
          </w:p>
        </w:tc>
        <w:tc>
          <w:tcPr>
            <w:tcW w:w="4723" w:type="dxa"/>
            <w:vAlign w:val="bottom"/>
          </w:tcPr>
          <w:p w14:paraId="7F590DD5"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cytochrome P450, family 2, subfamily C, polypeptide 19</w:t>
            </w:r>
          </w:p>
        </w:tc>
        <w:tc>
          <w:tcPr>
            <w:tcW w:w="1248" w:type="dxa"/>
            <w:vAlign w:val="bottom"/>
          </w:tcPr>
          <w:p w14:paraId="16748FD4"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3919E879" w14:textId="77777777" w:rsidTr="0040641C">
        <w:trPr>
          <w:trHeight w:val="264"/>
          <w:jc w:val="center"/>
        </w:trPr>
        <w:tc>
          <w:tcPr>
            <w:tcW w:w="1180" w:type="dxa"/>
            <w:vAlign w:val="bottom"/>
          </w:tcPr>
          <w:p w14:paraId="76EBF2E3"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CYP2D6</w:t>
            </w:r>
          </w:p>
        </w:tc>
        <w:tc>
          <w:tcPr>
            <w:tcW w:w="4723" w:type="dxa"/>
            <w:vAlign w:val="bottom"/>
          </w:tcPr>
          <w:p w14:paraId="54D1E620"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cytochrome P450, family 2, subfamily D, polypeptide 6</w:t>
            </w:r>
          </w:p>
        </w:tc>
        <w:tc>
          <w:tcPr>
            <w:tcW w:w="1248" w:type="dxa"/>
            <w:vAlign w:val="bottom"/>
          </w:tcPr>
          <w:p w14:paraId="1376369D"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423DF83E" w14:textId="77777777" w:rsidTr="0040641C">
        <w:trPr>
          <w:trHeight w:val="282"/>
          <w:jc w:val="center"/>
        </w:trPr>
        <w:tc>
          <w:tcPr>
            <w:tcW w:w="1180" w:type="dxa"/>
            <w:vAlign w:val="bottom"/>
          </w:tcPr>
          <w:p w14:paraId="31F82FB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CYP2E1</w:t>
            </w:r>
          </w:p>
        </w:tc>
        <w:tc>
          <w:tcPr>
            <w:tcW w:w="4723" w:type="dxa"/>
            <w:vAlign w:val="bottom"/>
          </w:tcPr>
          <w:p w14:paraId="194B5D7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cytochrome P450, family 2, subfamily E, polypeptide 1</w:t>
            </w:r>
          </w:p>
        </w:tc>
        <w:tc>
          <w:tcPr>
            <w:tcW w:w="1248" w:type="dxa"/>
            <w:vAlign w:val="bottom"/>
          </w:tcPr>
          <w:p w14:paraId="7B4C8958"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0DD0A9C0" w14:textId="77777777" w:rsidTr="0040641C">
        <w:trPr>
          <w:trHeight w:val="282"/>
          <w:jc w:val="center"/>
        </w:trPr>
        <w:tc>
          <w:tcPr>
            <w:tcW w:w="1180" w:type="dxa"/>
            <w:vAlign w:val="bottom"/>
          </w:tcPr>
          <w:p w14:paraId="5E69455A"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CYP3A4</w:t>
            </w:r>
          </w:p>
        </w:tc>
        <w:tc>
          <w:tcPr>
            <w:tcW w:w="4723" w:type="dxa"/>
            <w:vAlign w:val="bottom"/>
          </w:tcPr>
          <w:p w14:paraId="07967DF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cytochrome P450, family 3, subfamily A, polypeptide 4</w:t>
            </w:r>
          </w:p>
        </w:tc>
        <w:tc>
          <w:tcPr>
            <w:tcW w:w="1248" w:type="dxa"/>
            <w:vAlign w:val="bottom"/>
          </w:tcPr>
          <w:p w14:paraId="336A3DC6"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550BE2CE" w14:textId="77777777" w:rsidTr="0040641C">
        <w:trPr>
          <w:trHeight w:val="264"/>
          <w:jc w:val="center"/>
        </w:trPr>
        <w:tc>
          <w:tcPr>
            <w:tcW w:w="1180" w:type="dxa"/>
            <w:vAlign w:val="bottom"/>
          </w:tcPr>
          <w:p w14:paraId="190CF5E8"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CYP3A5</w:t>
            </w:r>
          </w:p>
        </w:tc>
        <w:tc>
          <w:tcPr>
            <w:tcW w:w="4723" w:type="dxa"/>
            <w:vAlign w:val="bottom"/>
          </w:tcPr>
          <w:p w14:paraId="21427FE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cytochrome P450, family 3, subfamily A, polypeptide 5</w:t>
            </w:r>
          </w:p>
        </w:tc>
        <w:tc>
          <w:tcPr>
            <w:tcW w:w="1248" w:type="dxa"/>
            <w:vAlign w:val="bottom"/>
          </w:tcPr>
          <w:p w14:paraId="0F308FDE"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6EEBC1DD" w14:textId="77777777" w:rsidTr="0040641C">
        <w:trPr>
          <w:trHeight w:val="264"/>
          <w:jc w:val="center"/>
        </w:trPr>
        <w:tc>
          <w:tcPr>
            <w:tcW w:w="1180" w:type="dxa"/>
            <w:vAlign w:val="bottom"/>
          </w:tcPr>
          <w:p w14:paraId="4408EAA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DPYD</w:t>
            </w:r>
          </w:p>
        </w:tc>
        <w:tc>
          <w:tcPr>
            <w:tcW w:w="4723" w:type="dxa"/>
            <w:vAlign w:val="bottom"/>
          </w:tcPr>
          <w:p w14:paraId="251EDF23"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dihydropyrimidine dehydrogenase</w:t>
            </w:r>
          </w:p>
        </w:tc>
        <w:tc>
          <w:tcPr>
            <w:tcW w:w="1248" w:type="dxa"/>
            <w:vAlign w:val="bottom"/>
          </w:tcPr>
          <w:p w14:paraId="2C630CB8"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w:t>
            </w:r>
          </w:p>
        </w:tc>
      </w:tr>
      <w:tr w:rsidR="0040641C" w14:paraId="750B6A07" w14:textId="77777777" w:rsidTr="0040641C">
        <w:trPr>
          <w:trHeight w:val="264"/>
          <w:jc w:val="center"/>
        </w:trPr>
        <w:tc>
          <w:tcPr>
            <w:tcW w:w="1180" w:type="dxa"/>
            <w:vAlign w:val="bottom"/>
          </w:tcPr>
          <w:p w14:paraId="65791F03"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GSTM1</w:t>
            </w:r>
          </w:p>
        </w:tc>
        <w:tc>
          <w:tcPr>
            <w:tcW w:w="4723" w:type="dxa"/>
            <w:vAlign w:val="bottom"/>
          </w:tcPr>
          <w:p w14:paraId="72A7AD4C"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glutathione S-transferase M1</w:t>
            </w:r>
          </w:p>
        </w:tc>
        <w:tc>
          <w:tcPr>
            <w:tcW w:w="1248" w:type="dxa"/>
            <w:vAlign w:val="bottom"/>
          </w:tcPr>
          <w:p w14:paraId="25B03C70"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535C35B4" w14:textId="77777777" w:rsidTr="0040641C">
        <w:trPr>
          <w:trHeight w:val="264"/>
          <w:jc w:val="center"/>
        </w:trPr>
        <w:tc>
          <w:tcPr>
            <w:tcW w:w="1180" w:type="dxa"/>
            <w:vAlign w:val="bottom"/>
          </w:tcPr>
          <w:p w14:paraId="51EF8A79"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GSTP1</w:t>
            </w:r>
          </w:p>
        </w:tc>
        <w:tc>
          <w:tcPr>
            <w:tcW w:w="4723" w:type="dxa"/>
            <w:vAlign w:val="bottom"/>
          </w:tcPr>
          <w:p w14:paraId="6DA02E94"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glutathione S-transferase pi</w:t>
            </w:r>
          </w:p>
        </w:tc>
        <w:tc>
          <w:tcPr>
            <w:tcW w:w="1248" w:type="dxa"/>
            <w:vAlign w:val="bottom"/>
          </w:tcPr>
          <w:p w14:paraId="3527CFD0"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43118281" w14:textId="77777777" w:rsidTr="0040641C">
        <w:trPr>
          <w:trHeight w:val="264"/>
          <w:jc w:val="center"/>
        </w:trPr>
        <w:tc>
          <w:tcPr>
            <w:tcW w:w="1180" w:type="dxa"/>
            <w:vAlign w:val="bottom"/>
          </w:tcPr>
          <w:p w14:paraId="13851DC0"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GSTT1</w:t>
            </w:r>
          </w:p>
        </w:tc>
        <w:tc>
          <w:tcPr>
            <w:tcW w:w="4723" w:type="dxa"/>
            <w:vAlign w:val="bottom"/>
          </w:tcPr>
          <w:p w14:paraId="74D2FCAE"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glutathione S-transferase theta 1</w:t>
            </w:r>
          </w:p>
        </w:tc>
        <w:tc>
          <w:tcPr>
            <w:tcW w:w="1248" w:type="dxa"/>
            <w:vAlign w:val="bottom"/>
          </w:tcPr>
          <w:p w14:paraId="5D348650"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525FD47B" w14:textId="77777777" w:rsidTr="0040641C">
        <w:trPr>
          <w:trHeight w:val="264"/>
          <w:jc w:val="center"/>
        </w:trPr>
        <w:tc>
          <w:tcPr>
            <w:tcW w:w="1180" w:type="dxa"/>
            <w:vAlign w:val="bottom"/>
          </w:tcPr>
          <w:p w14:paraId="11C867BB"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NAT1</w:t>
            </w:r>
          </w:p>
        </w:tc>
        <w:tc>
          <w:tcPr>
            <w:tcW w:w="4723" w:type="dxa"/>
            <w:vAlign w:val="bottom"/>
          </w:tcPr>
          <w:p w14:paraId="504034BE"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N-acetyltransferase 1 (arylamine N-acetyltransferase)</w:t>
            </w:r>
          </w:p>
        </w:tc>
        <w:tc>
          <w:tcPr>
            <w:tcW w:w="1248" w:type="dxa"/>
            <w:vAlign w:val="bottom"/>
          </w:tcPr>
          <w:p w14:paraId="4A34459F"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05E4882D" w14:textId="77777777" w:rsidTr="0040641C">
        <w:trPr>
          <w:trHeight w:val="264"/>
          <w:jc w:val="center"/>
        </w:trPr>
        <w:tc>
          <w:tcPr>
            <w:tcW w:w="1180" w:type="dxa"/>
            <w:vAlign w:val="bottom"/>
          </w:tcPr>
          <w:p w14:paraId="416745DB"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NAT2</w:t>
            </w:r>
          </w:p>
        </w:tc>
        <w:tc>
          <w:tcPr>
            <w:tcW w:w="4723" w:type="dxa"/>
            <w:vAlign w:val="bottom"/>
          </w:tcPr>
          <w:p w14:paraId="31EFADDD"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N-acetyltransferase 2 (arylamine N-acetyltransferase)</w:t>
            </w:r>
          </w:p>
        </w:tc>
        <w:tc>
          <w:tcPr>
            <w:tcW w:w="1248" w:type="dxa"/>
            <w:vAlign w:val="bottom"/>
          </w:tcPr>
          <w:p w14:paraId="52EDBFD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3893B03E" w14:textId="77777777" w:rsidTr="0040641C">
        <w:trPr>
          <w:trHeight w:val="282"/>
          <w:jc w:val="center"/>
        </w:trPr>
        <w:tc>
          <w:tcPr>
            <w:tcW w:w="1180" w:type="dxa"/>
            <w:vAlign w:val="bottom"/>
          </w:tcPr>
          <w:p w14:paraId="2B48D242"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SULT1A1</w:t>
            </w:r>
          </w:p>
        </w:tc>
        <w:tc>
          <w:tcPr>
            <w:tcW w:w="4723" w:type="dxa"/>
            <w:vAlign w:val="bottom"/>
          </w:tcPr>
          <w:p w14:paraId="23B6F263"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sulfotransferase family, cytosolic, 1A, phenol-preferring, member 1</w:t>
            </w:r>
          </w:p>
        </w:tc>
        <w:tc>
          <w:tcPr>
            <w:tcW w:w="1248" w:type="dxa"/>
            <w:vAlign w:val="bottom"/>
          </w:tcPr>
          <w:p w14:paraId="3C7D9396"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7972EF7A" w14:textId="77777777" w:rsidTr="0040641C">
        <w:trPr>
          <w:trHeight w:val="282"/>
          <w:jc w:val="center"/>
        </w:trPr>
        <w:tc>
          <w:tcPr>
            <w:tcW w:w="1180" w:type="dxa"/>
            <w:vAlign w:val="bottom"/>
          </w:tcPr>
          <w:p w14:paraId="14DD10B2"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TPMT</w:t>
            </w:r>
          </w:p>
        </w:tc>
        <w:tc>
          <w:tcPr>
            <w:tcW w:w="4723" w:type="dxa"/>
            <w:vAlign w:val="bottom"/>
          </w:tcPr>
          <w:p w14:paraId="7FD62BCA"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thiopurine S-methyltransferase,</w:t>
            </w:r>
          </w:p>
        </w:tc>
        <w:tc>
          <w:tcPr>
            <w:tcW w:w="1248" w:type="dxa"/>
            <w:vAlign w:val="bottom"/>
          </w:tcPr>
          <w:p w14:paraId="565AEE40"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5B684695" w14:textId="77777777" w:rsidTr="0040641C">
        <w:trPr>
          <w:trHeight w:val="264"/>
          <w:jc w:val="center"/>
        </w:trPr>
        <w:tc>
          <w:tcPr>
            <w:tcW w:w="1180" w:type="dxa"/>
            <w:vAlign w:val="bottom"/>
          </w:tcPr>
          <w:p w14:paraId="495A208B"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UGT1A1</w:t>
            </w:r>
          </w:p>
        </w:tc>
        <w:tc>
          <w:tcPr>
            <w:tcW w:w="4723" w:type="dxa"/>
            <w:vAlign w:val="bottom"/>
          </w:tcPr>
          <w:p w14:paraId="219F4CD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UDP glucuronosyltransferase 1 family, polypeptide A1</w:t>
            </w:r>
          </w:p>
        </w:tc>
        <w:tc>
          <w:tcPr>
            <w:tcW w:w="1248" w:type="dxa"/>
            <w:vAlign w:val="bottom"/>
          </w:tcPr>
          <w:p w14:paraId="77538D7F"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0462DBC3" w14:textId="77777777" w:rsidTr="0040641C">
        <w:trPr>
          <w:trHeight w:val="264"/>
          <w:jc w:val="center"/>
        </w:trPr>
        <w:tc>
          <w:tcPr>
            <w:tcW w:w="1180" w:type="dxa"/>
            <w:vAlign w:val="bottom"/>
          </w:tcPr>
          <w:p w14:paraId="4A68AF4D"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UGT2B15</w:t>
            </w:r>
          </w:p>
        </w:tc>
        <w:tc>
          <w:tcPr>
            <w:tcW w:w="4723" w:type="dxa"/>
            <w:vAlign w:val="bottom"/>
          </w:tcPr>
          <w:p w14:paraId="2D19E96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UDP glucuronosyltransferase 2 family, polypeptide B15</w:t>
            </w:r>
          </w:p>
        </w:tc>
        <w:tc>
          <w:tcPr>
            <w:tcW w:w="1248" w:type="dxa"/>
            <w:vAlign w:val="bottom"/>
          </w:tcPr>
          <w:p w14:paraId="561BD262"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1672C6EA" w14:textId="77777777" w:rsidTr="0040641C">
        <w:trPr>
          <w:trHeight w:val="264"/>
          <w:jc w:val="center"/>
        </w:trPr>
        <w:tc>
          <w:tcPr>
            <w:tcW w:w="1180" w:type="dxa"/>
            <w:vAlign w:val="bottom"/>
          </w:tcPr>
          <w:p w14:paraId="5F95795E"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UGT2B17</w:t>
            </w:r>
          </w:p>
        </w:tc>
        <w:tc>
          <w:tcPr>
            <w:tcW w:w="4723" w:type="dxa"/>
            <w:vAlign w:val="bottom"/>
          </w:tcPr>
          <w:p w14:paraId="045DE77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UDP glucuronosyltransferase 2 family, polypeptide B17</w:t>
            </w:r>
          </w:p>
        </w:tc>
        <w:tc>
          <w:tcPr>
            <w:tcW w:w="1248" w:type="dxa"/>
            <w:vAlign w:val="bottom"/>
          </w:tcPr>
          <w:p w14:paraId="21856B5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5429BA0C" w14:textId="77777777" w:rsidTr="0040641C">
        <w:trPr>
          <w:trHeight w:val="264"/>
          <w:jc w:val="center"/>
        </w:trPr>
        <w:tc>
          <w:tcPr>
            <w:tcW w:w="1180" w:type="dxa"/>
            <w:vAlign w:val="bottom"/>
          </w:tcPr>
          <w:p w14:paraId="4C45B33B"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lastRenderedPageBreak/>
              <w:t>UGT2B7</w:t>
            </w:r>
          </w:p>
        </w:tc>
        <w:tc>
          <w:tcPr>
            <w:tcW w:w="4723" w:type="dxa"/>
            <w:vAlign w:val="bottom"/>
          </w:tcPr>
          <w:p w14:paraId="28F9CF6D"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UDP glucuronosyltransferase 2 family, polypeptide B7</w:t>
            </w:r>
          </w:p>
        </w:tc>
        <w:tc>
          <w:tcPr>
            <w:tcW w:w="1248" w:type="dxa"/>
            <w:vAlign w:val="bottom"/>
          </w:tcPr>
          <w:p w14:paraId="12975F25"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Phase II</w:t>
            </w:r>
          </w:p>
        </w:tc>
      </w:tr>
      <w:tr w:rsidR="0040641C" w14:paraId="2658D6D0" w14:textId="77777777" w:rsidTr="0040641C">
        <w:trPr>
          <w:trHeight w:val="264"/>
          <w:jc w:val="center"/>
        </w:trPr>
        <w:tc>
          <w:tcPr>
            <w:tcW w:w="1180" w:type="dxa"/>
            <w:vAlign w:val="bottom"/>
          </w:tcPr>
          <w:p w14:paraId="5FD3539F"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ABCB1</w:t>
            </w:r>
          </w:p>
        </w:tc>
        <w:tc>
          <w:tcPr>
            <w:tcW w:w="4723" w:type="dxa"/>
            <w:vAlign w:val="bottom"/>
          </w:tcPr>
          <w:p w14:paraId="493BDEDE"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ATP-binding cassette, sub-family B (MDR/TAP), member 1</w:t>
            </w:r>
          </w:p>
        </w:tc>
        <w:tc>
          <w:tcPr>
            <w:tcW w:w="1248" w:type="dxa"/>
            <w:vAlign w:val="bottom"/>
          </w:tcPr>
          <w:p w14:paraId="18E1B7E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r w:rsidR="0040641C" w14:paraId="7984C071" w14:textId="77777777" w:rsidTr="0040641C">
        <w:trPr>
          <w:trHeight w:val="264"/>
          <w:jc w:val="center"/>
        </w:trPr>
        <w:tc>
          <w:tcPr>
            <w:tcW w:w="1180" w:type="dxa"/>
            <w:vAlign w:val="bottom"/>
          </w:tcPr>
          <w:p w14:paraId="39359E63"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ABCC2</w:t>
            </w:r>
          </w:p>
        </w:tc>
        <w:tc>
          <w:tcPr>
            <w:tcW w:w="4723" w:type="dxa"/>
            <w:vAlign w:val="bottom"/>
          </w:tcPr>
          <w:p w14:paraId="590A17FA"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ATP-binding cassette, sub-family C (CFTR/MRP), member 2</w:t>
            </w:r>
          </w:p>
        </w:tc>
        <w:tc>
          <w:tcPr>
            <w:tcW w:w="1248" w:type="dxa"/>
            <w:vAlign w:val="bottom"/>
          </w:tcPr>
          <w:p w14:paraId="7346ADC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r w:rsidR="0040641C" w14:paraId="71C83802" w14:textId="77777777" w:rsidTr="0040641C">
        <w:trPr>
          <w:trHeight w:val="264"/>
          <w:jc w:val="center"/>
        </w:trPr>
        <w:tc>
          <w:tcPr>
            <w:tcW w:w="1180" w:type="dxa"/>
            <w:vAlign w:val="bottom"/>
          </w:tcPr>
          <w:p w14:paraId="74D7AEA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ABCG2</w:t>
            </w:r>
          </w:p>
        </w:tc>
        <w:tc>
          <w:tcPr>
            <w:tcW w:w="4723" w:type="dxa"/>
            <w:vAlign w:val="bottom"/>
          </w:tcPr>
          <w:p w14:paraId="11542366"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ATP-binding cassette, sub-family G (WHITE), member 2</w:t>
            </w:r>
          </w:p>
        </w:tc>
        <w:tc>
          <w:tcPr>
            <w:tcW w:w="1248" w:type="dxa"/>
            <w:vAlign w:val="bottom"/>
          </w:tcPr>
          <w:p w14:paraId="63DEB4BA"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r w:rsidR="0040641C" w14:paraId="617AA24E" w14:textId="77777777" w:rsidTr="0040641C">
        <w:trPr>
          <w:trHeight w:val="264"/>
          <w:jc w:val="center"/>
        </w:trPr>
        <w:tc>
          <w:tcPr>
            <w:tcW w:w="1180" w:type="dxa"/>
            <w:vAlign w:val="bottom"/>
          </w:tcPr>
          <w:p w14:paraId="291988E8"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SLC15A2</w:t>
            </w:r>
          </w:p>
        </w:tc>
        <w:tc>
          <w:tcPr>
            <w:tcW w:w="4723" w:type="dxa"/>
            <w:vAlign w:val="bottom"/>
          </w:tcPr>
          <w:p w14:paraId="53A60093"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solute carrier family 15 (H+/peptide transporter), member 2</w:t>
            </w:r>
          </w:p>
        </w:tc>
        <w:tc>
          <w:tcPr>
            <w:tcW w:w="1248" w:type="dxa"/>
            <w:vAlign w:val="bottom"/>
          </w:tcPr>
          <w:p w14:paraId="2270EE8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r w:rsidR="0040641C" w14:paraId="0A1E45D9" w14:textId="77777777" w:rsidTr="0040641C">
        <w:trPr>
          <w:trHeight w:val="264"/>
          <w:jc w:val="center"/>
        </w:trPr>
        <w:tc>
          <w:tcPr>
            <w:tcW w:w="1180" w:type="dxa"/>
            <w:vAlign w:val="bottom"/>
          </w:tcPr>
          <w:p w14:paraId="38B16334"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SLC22A1</w:t>
            </w:r>
          </w:p>
        </w:tc>
        <w:tc>
          <w:tcPr>
            <w:tcW w:w="4723" w:type="dxa"/>
            <w:vAlign w:val="bottom"/>
          </w:tcPr>
          <w:p w14:paraId="083785B4"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solute carrier family 22 (organic cation transporter), member 1</w:t>
            </w:r>
          </w:p>
        </w:tc>
        <w:tc>
          <w:tcPr>
            <w:tcW w:w="1248" w:type="dxa"/>
            <w:vAlign w:val="bottom"/>
          </w:tcPr>
          <w:p w14:paraId="55110CA0"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r w:rsidR="0040641C" w14:paraId="3A1B8019" w14:textId="77777777" w:rsidTr="0040641C">
        <w:trPr>
          <w:trHeight w:val="264"/>
          <w:jc w:val="center"/>
        </w:trPr>
        <w:tc>
          <w:tcPr>
            <w:tcW w:w="1180" w:type="dxa"/>
            <w:vAlign w:val="bottom"/>
          </w:tcPr>
          <w:p w14:paraId="466A42A4"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SLC22A2</w:t>
            </w:r>
          </w:p>
        </w:tc>
        <w:tc>
          <w:tcPr>
            <w:tcW w:w="4723" w:type="dxa"/>
            <w:vAlign w:val="bottom"/>
          </w:tcPr>
          <w:p w14:paraId="758B58E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solute carrier family 22 (organic cation transporter), member 2</w:t>
            </w:r>
          </w:p>
        </w:tc>
        <w:tc>
          <w:tcPr>
            <w:tcW w:w="1248" w:type="dxa"/>
            <w:vAlign w:val="bottom"/>
          </w:tcPr>
          <w:p w14:paraId="7DDD9EA1"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r w:rsidR="0040641C" w14:paraId="26A0C3EF" w14:textId="77777777" w:rsidTr="0040641C">
        <w:trPr>
          <w:trHeight w:val="264"/>
          <w:jc w:val="center"/>
        </w:trPr>
        <w:tc>
          <w:tcPr>
            <w:tcW w:w="1180" w:type="dxa"/>
            <w:vAlign w:val="bottom"/>
          </w:tcPr>
          <w:p w14:paraId="4C0E116E"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SLC22A6</w:t>
            </w:r>
          </w:p>
        </w:tc>
        <w:tc>
          <w:tcPr>
            <w:tcW w:w="4723" w:type="dxa"/>
            <w:vAlign w:val="bottom"/>
          </w:tcPr>
          <w:p w14:paraId="52BF7457"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solute carrier family 22 (organic anion transporter), member 6</w:t>
            </w:r>
          </w:p>
        </w:tc>
        <w:tc>
          <w:tcPr>
            <w:tcW w:w="1248" w:type="dxa"/>
            <w:vAlign w:val="bottom"/>
          </w:tcPr>
          <w:p w14:paraId="15DEFD1B"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r w:rsidR="0040641C" w14:paraId="60A98BF4" w14:textId="77777777" w:rsidTr="0040641C">
        <w:trPr>
          <w:trHeight w:val="264"/>
          <w:jc w:val="center"/>
        </w:trPr>
        <w:tc>
          <w:tcPr>
            <w:tcW w:w="1180" w:type="dxa"/>
            <w:vAlign w:val="bottom"/>
          </w:tcPr>
          <w:p w14:paraId="00897A79"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SLCO1B1</w:t>
            </w:r>
          </w:p>
        </w:tc>
        <w:tc>
          <w:tcPr>
            <w:tcW w:w="4723" w:type="dxa"/>
            <w:vAlign w:val="bottom"/>
          </w:tcPr>
          <w:p w14:paraId="352C34D9"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solute carrier organic anion transporter family, member 1B1</w:t>
            </w:r>
          </w:p>
        </w:tc>
        <w:tc>
          <w:tcPr>
            <w:tcW w:w="1248" w:type="dxa"/>
            <w:vAlign w:val="bottom"/>
          </w:tcPr>
          <w:p w14:paraId="7BF427D8"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r w:rsidR="0040641C" w14:paraId="7871B8F9" w14:textId="77777777" w:rsidTr="0040641C">
        <w:trPr>
          <w:trHeight w:val="282"/>
          <w:jc w:val="center"/>
        </w:trPr>
        <w:tc>
          <w:tcPr>
            <w:tcW w:w="1180" w:type="dxa"/>
            <w:vAlign w:val="bottom"/>
          </w:tcPr>
          <w:p w14:paraId="636B093F"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SLCO1B3</w:t>
            </w:r>
          </w:p>
        </w:tc>
        <w:tc>
          <w:tcPr>
            <w:tcW w:w="4723" w:type="dxa"/>
            <w:vAlign w:val="bottom"/>
          </w:tcPr>
          <w:p w14:paraId="1C4EAE86"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solute carrier organic anion transporter family, member 1B3</w:t>
            </w:r>
          </w:p>
        </w:tc>
        <w:tc>
          <w:tcPr>
            <w:tcW w:w="1248" w:type="dxa"/>
            <w:vAlign w:val="bottom"/>
          </w:tcPr>
          <w:p w14:paraId="118A0F18" w14:textId="77777777" w:rsidR="0040641C" w:rsidRPr="00452F0B" w:rsidRDefault="0040641C" w:rsidP="0040641C">
            <w:pPr>
              <w:pStyle w:val="NoSpacing"/>
              <w:rPr>
                <w:rFonts w:asciiTheme="minorHAnsi" w:hAnsiTheme="minorHAnsi" w:cs="Lucida Grande"/>
                <w:color w:val="000000" w:themeColor="text1"/>
                <w:sz w:val="16"/>
                <w:szCs w:val="16"/>
              </w:rPr>
            </w:pPr>
            <w:r w:rsidRPr="00452F0B">
              <w:rPr>
                <w:rFonts w:asciiTheme="minorHAnsi" w:eastAsia="Times New Roman" w:hAnsiTheme="minorHAnsi"/>
                <w:color w:val="000000"/>
                <w:sz w:val="16"/>
                <w:szCs w:val="16"/>
              </w:rPr>
              <w:t>Transporter</w:t>
            </w:r>
          </w:p>
        </w:tc>
      </w:tr>
    </w:tbl>
    <w:p w14:paraId="3DD21D92" w14:textId="77777777" w:rsidR="0040641C" w:rsidRDefault="0040641C" w:rsidP="0040641C">
      <w:pPr>
        <w:pStyle w:val="NoSpacing"/>
        <w:rPr>
          <w:rFonts w:asciiTheme="minorHAnsi" w:hAnsiTheme="minorHAnsi" w:cs="Lucida Grande"/>
          <w:color w:val="000000" w:themeColor="text1"/>
        </w:rPr>
      </w:pPr>
    </w:p>
    <w:p w14:paraId="3E8C4C22" w14:textId="0E742911" w:rsidR="00602913" w:rsidRDefault="00602913" w:rsidP="00602913">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An application using this list is the ADME Sarfari, which integrates tissue expression, orthologues (valuable for cross-species extrapolation) and bioassay data for these proteins and provides convenient access </w:t>
      </w:r>
      <w:r w:rsidRPr="00602913">
        <w:rPr>
          <w:rFonts w:asciiTheme="minorHAnsi" w:hAnsiTheme="minorHAnsi" w:cs="Lucida Grande"/>
          <w:i/>
          <w:color w:val="000000" w:themeColor="text1"/>
        </w:rPr>
        <w:t>via</w:t>
      </w:r>
      <w:r>
        <w:rPr>
          <w:rFonts w:asciiTheme="minorHAnsi" w:hAnsiTheme="minorHAnsi" w:cs="Lucida Grande"/>
          <w:color w:val="000000" w:themeColor="text1"/>
        </w:rPr>
        <w:t xml:space="preserve"> a web portal </w:t>
      </w:r>
      <w:r>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&lt;EndNote&gt;&lt;Cite&gt;&lt;Author&gt;ChEMBL&lt;/Author&gt;&lt;Year&gt;2014&lt;/Year&gt;&lt;RecNum&gt;125&lt;/RecNum&gt;&lt;DisplayText&gt;[127]&lt;/DisplayText&gt;&lt;record&gt;&lt;rec-number&gt;125&lt;/rec-number&gt;&lt;foreign-keys&gt;&lt;key app="EN" db-id="frrdwfw9b2tr0jevwpbvdvxv2evwzd20zfd5"&gt;125&lt;/key&gt;&lt;/foreign-keys&gt;&lt;ref-type name="Web Page"&gt;12&lt;/ref-type&gt;&lt;contributors&gt;&lt;authors&gt;&lt;author&gt;ChEMBL&lt;/author&gt;&lt;/authors&gt;&lt;/contributors&gt;&lt;titles&gt;&lt;title&gt;ADME SARfari&lt;/title&gt;&lt;/titles&gt;&lt;dates&gt;&lt;year&gt;2014&lt;/year&gt;&lt;/dates&gt;&lt;urls&gt;&lt;related-urls&gt;&lt;url&gt;https://www.ebi.ac.uk/chembl/admesarfari&lt;/url&gt;&lt;/related-urls&gt;&lt;/urls&gt;&lt;/record&gt;&lt;/Cite&gt;&lt;/EndNote&gt;</w:instrText>
      </w:r>
      <w:r>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27" w:tooltip="ChEMBL, 2014 #125" w:history="1">
        <w:r w:rsidR="00D313D2">
          <w:rPr>
            <w:rFonts w:asciiTheme="minorHAnsi" w:hAnsiTheme="minorHAnsi" w:cs="Lucida Grande"/>
            <w:noProof/>
            <w:color w:val="000000" w:themeColor="text1"/>
          </w:rPr>
          <w:t>127</w:t>
        </w:r>
      </w:hyperlink>
      <w:r w:rsidR="00D313D2">
        <w:rPr>
          <w:rFonts w:asciiTheme="minorHAnsi" w:hAnsiTheme="minorHAnsi" w:cs="Lucida Grande"/>
          <w:noProof/>
          <w:color w:val="000000" w:themeColor="text1"/>
        </w:rPr>
        <w:t>]</w:t>
      </w:r>
      <w:r>
        <w:rPr>
          <w:rFonts w:asciiTheme="minorHAnsi" w:hAnsiTheme="minorHAnsi" w:cs="Lucida Grande"/>
          <w:color w:val="000000" w:themeColor="text1"/>
        </w:rPr>
        <w:fldChar w:fldCharType="end"/>
      </w:r>
      <w:r>
        <w:rPr>
          <w:rFonts w:asciiTheme="minorHAnsi" w:hAnsiTheme="minorHAnsi" w:cs="Lucida Grande"/>
          <w:color w:val="000000" w:themeColor="text1"/>
        </w:rPr>
        <w:t>.</w:t>
      </w:r>
    </w:p>
    <w:p w14:paraId="01B314F1" w14:textId="77777777" w:rsidR="0040641C" w:rsidRDefault="0040641C" w:rsidP="008927A1">
      <w:pPr>
        <w:pStyle w:val="NoSpacing"/>
        <w:rPr>
          <w:rFonts w:asciiTheme="minorHAnsi" w:hAnsiTheme="minorHAnsi" w:cs="Lucida Grande"/>
          <w:color w:val="000000" w:themeColor="text1"/>
        </w:rPr>
      </w:pPr>
    </w:p>
    <w:p w14:paraId="730E1348" w14:textId="49EE1DFF" w:rsidR="00A64194" w:rsidRDefault="00A64194" w:rsidP="000603F9">
      <w:pPr>
        <w:pStyle w:val="NoSpacing"/>
        <w:rPr>
          <w:rFonts w:asciiTheme="minorHAnsi" w:hAnsiTheme="minorHAnsi" w:cs="Lucida Grande"/>
          <w:b/>
          <w:color w:val="000000" w:themeColor="text1"/>
          <w:sz w:val="24"/>
        </w:rPr>
      </w:pPr>
      <w:r w:rsidRPr="00A64194">
        <w:rPr>
          <w:rFonts w:asciiTheme="minorHAnsi" w:hAnsiTheme="minorHAnsi" w:cs="Lucida Grande"/>
          <w:b/>
          <w:color w:val="000000" w:themeColor="text1"/>
          <w:sz w:val="24"/>
        </w:rPr>
        <w:t>Mitochondria</w:t>
      </w:r>
    </w:p>
    <w:p w14:paraId="4BBEEC33" w14:textId="77777777" w:rsidR="00A64194" w:rsidRDefault="00A64194" w:rsidP="000603F9">
      <w:pPr>
        <w:pStyle w:val="NoSpacing"/>
        <w:rPr>
          <w:rFonts w:asciiTheme="minorHAnsi" w:hAnsiTheme="minorHAnsi" w:cs="Lucida Grande"/>
          <w:b/>
          <w:color w:val="000000" w:themeColor="text1"/>
          <w:sz w:val="24"/>
        </w:rPr>
      </w:pPr>
    </w:p>
    <w:p w14:paraId="7CFB9E3D" w14:textId="42754D10" w:rsidR="00927030" w:rsidRDefault="00AE425E" w:rsidP="000603F9">
      <w:pPr>
        <w:pStyle w:val="NoSpacing"/>
        <w:rPr>
          <w:rFonts w:asciiTheme="minorHAnsi" w:hAnsiTheme="minorHAnsi" w:cs="Lucida Grande"/>
          <w:color w:val="000000" w:themeColor="text1"/>
        </w:rPr>
      </w:pPr>
      <w:r w:rsidRPr="00AE425E">
        <w:rPr>
          <w:rFonts w:asciiTheme="minorHAnsi" w:hAnsiTheme="minorHAnsi" w:cs="Lucida Grande"/>
          <w:color w:val="000000" w:themeColor="text1"/>
        </w:rPr>
        <w:t xml:space="preserve">Mitochondria </w:t>
      </w:r>
      <w:r>
        <w:rPr>
          <w:rFonts w:asciiTheme="minorHAnsi" w:hAnsiTheme="minorHAnsi" w:cs="Lucida Grande"/>
          <w:color w:val="000000" w:themeColor="text1"/>
        </w:rPr>
        <w:t>are fre</w:t>
      </w:r>
      <w:r w:rsidR="003077F8">
        <w:rPr>
          <w:rFonts w:asciiTheme="minorHAnsi" w:hAnsiTheme="minorHAnsi" w:cs="Lucida Grande"/>
          <w:color w:val="000000" w:themeColor="text1"/>
        </w:rPr>
        <w:t>quently invol</w:t>
      </w:r>
      <w:r w:rsidR="006702E0">
        <w:rPr>
          <w:rFonts w:asciiTheme="minorHAnsi" w:hAnsiTheme="minorHAnsi" w:cs="Lucida Grande"/>
          <w:color w:val="000000" w:themeColor="text1"/>
        </w:rPr>
        <w:t xml:space="preserve">ved in toxic </w:t>
      </w:r>
      <w:r w:rsidR="002D35ED">
        <w:rPr>
          <w:rFonts w:asciiTheme="minorHAnsi" w:hAnsiTheme="minorHAnsi" w:cs="Lucida Grande"/>
          <w:color w:val="000000" w:themeColor="text1"/>
        </w:rPr>
        <w:t>responses</w:t>
      </w:r>
      <w:r w:rsidR="006702E0">
        <w:rPr>
          <w:rFonts w:asciiTheme="minorHAnsi" w:hAnsiTheme="minorHAnsi" w:cs="Lucida Grande"/>
          <w:color w:val="000000" w:themeColor="text1"/>
        </w:rPr>
        <w:t xml:space="preserve"> to drugs</w:t>
      </w:r>
      <w:r w:rsidR="00927030">
        <w:rPr>
          <w:rFonts w:asciiTheme="minorHAnsi" w:hAnsiTheme="minorHAnsi" w:cs="Lucida Grande"/>
          <w:color w:val="000000" w:themeColor="text1"/>
        </w:rPr>
        <w:t xml:space="preserve"> </w:t>
      </w:r>
      <w:r w:rsidR="00927030">
        <w:rPr>
          <w:rFonts w:asciiTheme="minorHAnsi" w:hAnsiTheme="minorHAnsi" w:cs="Lucida Grande"/>
          <w:color w:val="000000" w:themeColor="text1"/>
        </w:rPr>
        <w:fldChar w:fldCharType="begin">
          <w:fldData xml:space="preserve">PEVuZE5vdGU+PENpdGU+PFllYXI+MjAwODwvWWVhcj48UmVjTnVtPjM0PC9SZWNOdW0+PERpc3Bs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</w:fldData>
        </w:fldChar>
      </w:r>
      <w:r w:rsidR="00623DAA">
        <w:rPr>
          <w:rFonts w:asciiTheme="minorHAnsi" w:hAnsiTheme="minorHAnsi" w:cs="Lucida Grande"/>
          <w:color w:val="000000" w:themeColor="text1"/>
        </w:rPr>
        <w:instrText xml:space="preserve"> ADDIN EN.CITE </w:instrText>
      </w:r>
      <w:r w:rsidR="00623DAA">
        <w:rPr>
          <w:rFonts w:asciiTheme="minorHAnsi" w:hAnsiTheme="minorHAnsi" w:cs="Lucida Grande"/>
          <w:color w:val="000000" w:themeColor="text1"/>
        </w:rPr>
        <w:fldChar w:fldCharType="begin">
          <w:fldData xml:space="preserve">PEVuZE5vdGU+PENpdGU+PFllYXI+MjAwODwvWWVhcj48UmVjTnVtPjM0PC9SZWNOdW0+PERpc3Bs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</w:fldData>
        </w:fldChar>
      </w:r>
      <w:r w:rsidR="00623DAA">
        <w:rPr>
          <w:rFonts w:asciiTheme="minorHAnsi" w:hAnsiTheme="minorHAnsi" w:cs="Lucida Grande"/>
          <w:color w:val="000000" w:themeColor="text1"/>
        </w:rPr>
        <w:instrText xml:space="preserve"> ADDIN EN.CITE.DATA </w:instrText>
      </w:r>
      <w:r w:rsidR="00623DAA">
        <w:rPr>
          <w:rFonts w:asciiTheme="minorHAnsi" w:hAnsiTheme="minorHAnsi" w:cs="Lucida Grande"/>
          <w:color w:val="000000" w:themeColor="text1"/>
        </w:rPr>
      </w:r>
      <w:r w:rsidR="00623DAA">
        <w:rPr>
          <w:rFonts w:asciiTheme="minorHAnsi" w:hAnsiTheme="minorHAnsi" w:cs="Lucida Grande"/>
          <w:color w:val="000000" w:themeColor="text1"/>
        </w:rPr>
        <w:fldChar w:fldCharType="end"/>
      </w:r>
      <w:r w:rsidR="00927030">
        <w:rPr>
          <w:rFonts w:asciiTheme="minorHAnsi" w:hAnsiTheme="minorHAnsi" w:cs="Lucida Grande"/>
          <w:color w:val="000000" w:themeColor="text1"/>
        </w:rPr>
      </w:r>
      <w:r w:rsidR="00927030">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29" w:tooltip="Begriche, 2011 #32" w:history="1">
        <w:r w:rsidR="00D313D2">
          <w:rPr>
            <w:rFonts w:asciiTheme="minorHAnsi" w:hAnsiTheme="minorHAnsi" w:cs="Lucida Grande"/>
            <w:noProof/>
            <w:color w:val="000000" w:themeColor="text1"/>
          </w:rPr>
          <w:t>29-32</w:t>
        </w:r>
      </w:hyperlink>
      <w:r w:rsidR="00623DAA">
        <w:rPr>
          <w:rFonts w:asciiTheme="minorHAnsi" w:hAnsiTheme="minorHAnsi" w:cs="Lucida Grande"/>
          <w:noProof/>
          <w:color w:val="000000" w:themeColor="text1"/>
        </w:rPr>
        <w:t>]</w:t>
      </w:r>
      <w:r w:rsidR="00927030">
        <w:rPr>
          <w:rFonts w:asciiTheme="minorHAnsi" w:hAnsiTheme="minorHAnsi" w:cs="Lucida Grande"/>
          <w:color w:val="000000" w:themeColor="text1"/>
        </w:rPr>
        <w:fldChar w:fldCharType="end"/>
      </w:r>
      <w:r w:rsidR="007C7C82">
        <w:rPr>
          <w:rFonts w:asciiTheme="minorHAnsi" w:hAnsiTheme="minorHAnsi" w:cs="Lucida Grande"/>
          <w:color w:val="000000" w:themeColor="text1"/>
        </w:rPr>
        <w:t xml:space="preserve">. This is likely to be </w:t>
      </w:r>
      <w:r w:rsidR="003B1C98">
        <w:rPr>
          <w:rFonts w:asciiTheme="minorHAnsi" w:hAnsiTheme="minorHAnsi" w:cs="Lucida Grande"/>
          <w:color w:val="000000" w:themeColor="text1"/>
        </w:rPr>
        <w:t xml:space="preserve">for </w:t>
      </w:r>
      <w:r w:rsidR="006702E0">
        <w:rPr>
          <w:rFonts w:asciiTheme="minorHAnsi" w:hAnsiTheme="minorHAnsi" w:cs="Lucida Grande"/>
          <w:color w:val="000000" w:themeColor="text1"/>
        </w:rPr>
        <w:t>two</w:t>
      </w:r>
      <w:r w:rsidR="002D4EA9">
        <w:rPr>
          <w:rFonts w:asciiTheme="minorHAnsi" w:hAnsiTheme="minorHAnsi" w:cs="Lucida Grande"/>
          <w:color w:val="000000" w:themeColor="text1"/>
        </w:rPr>
        <w:t xml:space="preserve"> </w:t>
      </w:r>
      <w:r w:rsidR="002A7912">
        <w:rPr>
          <w:rFonts w:asciiTheme="minorHAnsi" w:hAnsiTheme="minorHAnsi" w:cs="Lucida Grande"/>
          <w:color w:val="000000" w:themeColor="text1"/>
        </w:rPr>
        <w:t xml:space="preserve">main </w:t>
      </w:r>
      <w:r w:rsidR="002D4EA9">
        <w:rPr>
          <w:rFonts w:asciiTheme="minorHAnsi" w:hAnsiTheme="minorHAnsi" w:cs="Lucida Grande"/>
          <w:color w:val="000000" w:themeColor="text1"/>
        </w:rPr>
        <w:t>reasons.</w:t>
      </w:r>
      <w:r w:rsidR="006702E0">
        <w:rPr>
          <w:rFonts w:asciiTheme="minorHAnsi" w:hAnsiTheme="minorHAnsi" w:cs="Lucida Grande"/>
          <w:color w:val="000000" w:themeColor="text1"/>
        </w:rPr>
        <w:t xml:space="preserve"> First, they play a key </w:t>
      </w:r>
      <w:r w:rsidR="002D35ED">
        <w:rPr>
          <w:rFonts w:asciiTheme="minorHAnsi" w:hAnsiTheme="minorHAnsi" w:cs="Lucida Grande"/>
          <w:color w:val="000000" w:themeColor="text1"/>
        </w:rPr>
        <w:t>r</w:t>
      </w:r>
      <w:r w:rsidR="002D35ED">
        <w:rPr>
          <w:rFonts w:cs="Lucida Grande"/>
          <w:color w:val="000000" w:themeColor="text1"/>
        </w:rPr>
        <w:t>o</w:t>
      </w:r>
      <w:r w:rsidR="002D35ED">
        <w:rPr>
          <w:rFonts w:asciiTheme="minorHAnsi" w:hAnsiTheme="minorHAnsi" w:cs="Lucida Grande"/>
          <w:color w:val="000000" w:themeColor="text1"/>
        </w:rPr>
        <w:t>le</w:t>
      </w:r>
      <w:r w:rsidR="006702E0">
        <w:rPr>
          <w:rFonts w:cs="Lucida Grande"/>
          <w:color w:val="000000" w:themeColor="text1"/>
        </w:rPr>
        <w:t xml:space="preserve"> </w:t>
      </w:r>
      <w:r w:rsidR="002A7912">
        <w:rPr>
          <w:rFonts w:asciiTheme="minorHAnsi" w:hAnsiTheme="minorHAnsi" w:cs="Lucida Grande"/>
          <w:color w:val="000000" w:themeColor="text1"/>
        </w:rPr>
        <w:t>in apopotosis, where</w:t>
      </w:r>
      <w:r w:rsidR="006702E0">
        <w:rPr>
          <w:rFonts w:asciiTheme="minorHAnsi" w:hAnsiTheme="minorHAnsi" w:cs="Lucida Grande"/>
          <w:color w:val="000000" w:themeColor="text1"/>
        </w:rPr>
        <w:t xml:space="preserve"> </w:t>
      </w:r>
      <w:r w:rsidR="006702E0">
        <w:rPr>
          <w:rFonts w:cs="Lucida Grande"/>
          <w:color w:val="000000" w:themeColor="text1"/>
        </w:rPr>
        <w:t xml:space="preserve">they may be effectors of toxic </w:t>
      </w:r>
      <w:r w:rsidR="002D35ED">
        <w:rPr>
          <w:rFonts w:cs="Lucida Grande"/>
          <w:color w:val="000000" w:themeColor="text1"/>
        </w:rPr>
        <w:t>responses</w:t>
      </w:r>
      <w:r w:rsidR="006702E0">
        <w:rPr>
          <w:rFonts w:cs="Lucida Grande"/>
          <w:color w:val="000000" w:themeColor="text1"/>
        </w:rPr>
        <w:t xml:space="preserve"> triggered by initiating events</w:t>
      </w:r>
      <w:r w:rsidR="006702E0">
        <w:rPr>
          <w:rFonts w:asciiTheme="minorHAnsi" w:hAnsiTheme="minorHAnsi" w:cs="Lucida Grande"/>
          <w:color w:val="000000" w:themeColor="text1"/>
        </w:rPr>
        <w:t xml:space="preserve"> in which they were not directly </w:t>
      </w:r>
      <w:r w:rsidR="002D35ED">
        <w:rPr>
          <w:rFonts w:asciiTheme="minorHAnsi" w:hAnsiTheme="minorHAnsi" w:cs="Lucida Grande"/>
          <w:color w:val="000000" w:themeColor="text1"/>
        </w:rPr>
        <w:t>involved</w:t>
      </w:r>
      <w:r w:rsidR="006702E0">
        <w:rPr>
          <w:rFonts w:asciiTheme="minorHAnsi" w:hAnsiTheme="minorHAnsi" w:cs="Lucida Grande"/>
          <w:color w:val="000000" w:themeColor="text1"/>
        </w:rPr>
        <w:t xml:space="preserve">. Second, they may be targets of toxicants themselves, </w:t>
      </w:r>
      <w:r w:rsidR="002C0229">
        <w:rPr>
          <w:rFonts w:asciiTheme="minorHAnsi" w:hAnsiTheme="minorHAnsi" w:cs="Lucida Grande"/>
          <w:color w:val="000000" w:themeColor="text1"/>
        </w:rPr>
        <w:t xml:space="preserve">for example </w:t>
      </w:r>
      <w:r w:rsidR="002C0229" w:rsidRPr="002C0229">
        <w:rPr>
          <w:rFonts w:asciiTheme="minorHAnsi" w:hAnsiTheme="minorHAnsi" w:cs="Lucida Grande"/>
          <w:i/>
          <w:color w:val="000000" w:themeColor="text1"/>
        </w:rPr>
        <w:t>via</w:t>
      </w:r>
      <w:r w:rsidR="002C0229">
        <w:rPr>
          <w:rFonts w:asciiTheme="minorHAnsi" w:hAnsiTheme="minorHAnsi" w:cs="Lucida Grande"/>
          <w:color w:val="000000" w:themeColor="text1"/>
        </w:rPr>
        <w:t xml:space="preserve"> </w:t>
      </w:r>
      <w:r w:rsidR="002D35ED">
        <w:rPr>
          <w:rFonts w:asciiTheme="minorHAnsi" w:hAnsiTheme="minorHAnsi" w:cs="Lucida Grande"/>
          <w:color w:val="000000" w:themeColor="text1"/>
        </w:rPr>
        <w:t>disruption</w:t>
      </w:r>
      <w:r w:rsidR="002C0229">
        <w:rPr>
          <w:rFonts w:asciiTheme="minorHAnsi" w:hAnsiTheme="minorHAnsi" w:cs="Lucida Grande"/>
          <w:color w:val="000000" w:themeColor="text1"/>
        </w:rPr>
        <w:t xml:space="preserve"> of the </w:t>
      </w:r>
      <w:r w:rsidR="00927030">
        <w:rPr>
          <w:rFonts w:asciiTheme="minorHAnsi" w:hAnsiTheme="minorHAnsi" w:cs="Lucida Grande"/>
          <w:color w:val="000000" w:themeColor="text1"/>
        </w:rPr>
        <w:t xml:space="preserve">citric acid cycle, </w:t>
      </w:r>
      <w:r w:rsidR="002C0229">
        <w:rPr>
          <w:rFonts w:asciiTheme="minorHAnsi" w:hAnsiTheme="minorHAnsi" w:cs="Lucida Grande"/>
          <w:color w:val="000000" w:themeColor="text1"/>
        </w:rPr>
        <w:t>fatty-acid oxidation</w:t>
      </w:r>
      <w:r w:rsidR="00927030">
        <w:rPr>
          <w:rFonts w:asciiTheme="minorHAnsi" w:hAnsiTheme="minorHAnsi" w:cs="Lucida Grande"/>
          <w:color w:val="000000" w:themeColor="text1"/>
        </w:rPr>
        <w:t xml:space="preserve"> or the electron transport chain.</w:t>
      </w:r>
    </w:p>
    <w:p w14:paraId="026826E6" w14:textId="77777777" w:rsidR="00927030" w:rsidRDefault="00927030" w:rsidP="000603F9">
      <w:pPr>
        <w:pStyle w:val="NoSpacing"/>
        <w:rPr>
          <w:rFonts w:asciiTheme="minorHAnsi" w:hAnsiTheme="minorHAnsi" w:cs="Lucida Grande"/>
          <w:color w:val="000000" w:themeColor="text1"/>
        </w:rPr>
      </w:pPr>
    </w:p>
    <w:p w14:paraId="3B4E15C9" w14:textId="79F5F384" w:rsidR="006430CA" w:rsidRDefault="007C7C82"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The</w:t>
      </w:r>
      <w:r w:rsidR="006430CA">
        <w:rPr>
          <w:rFonts w:asciiTheme="minorHAnsi" w:hAnsiTheme="minorHAnsi" w:cs="Lucida Grande"/>
          <w:color w:val="000000" w:themeColor="text1"/>
        </w:rPr>
        <w:t xml:space="preserve"> relevance </w:t>
      </w:r>
      <w:r w:rsidR="005F229F">
        <w:rPr>
          <w:rFonts w:asciiTheme="minorHAnsi" w:hAnsiTheme="minorHAnsi" w:cs="Lucida Grande"/>
          <w:color w:val="000000" w:themeColor="text1"/>
        </w:rPr>
        <w:t>to</w:t>
      </w:r>
      <w:r w:rsidR="006430CA">
        <w:rPr>
          <w:rFonts w:asciiTheme="minorHAnsi" w:hAnsiTheme="minorHAnsi" w:cs="Lucida Grande"/>
          <w:color w:val="000000" w:themeColor="text1"/>
        </w:rPr>
        <w:t xml:space="preserve"> HeCaToS is </w:t>
      </w:r>
      <w:r w:rsidR="005F229F">
        <w:rPr>
          <w:rFonts w:asciiTheme="minorHAnsi" w:hAnsiTheme="minorHAnsi" w:cs="Lucida Grande"/>
          <w:color w:val="000000" w:themeColor="text1"/>
        </w:rPr>
        <w:t>great</w:t>
      </w:r>
      <w:r w:rsidR="006430CA">
        <w:rPr>
          <w:rFonts w:asciiTheme="minorHAnsi" w:hAnsiTheme="minorHAnsi" w:cs="Lucida Grande"/>
          <w:color w:val="000000" w:themeColor="text1"/>
        </w:rPr>
        <w:t xml:space="preserve"> as m</w:t>
      </w:r>
      <w:r w:rsidR="003B1C98">
        <w:rPr>
          <w:rFonts w:asciiTheme="minorHAnsi" w:hAnsiTheme="minorHAnsi" w:cs="Lucida Grande"/>
          <w:color w:val="000000" w:themeColor="text1"/>
        </w:rPr>
        <w:t>it</w:t>
      </w:r>
      <w:r w:rsidR="006430CA">
        <w:rPr>
          <w:rFonts w:asciiTheme="minorHAnsi" w:hAnsiTheme="minorHAnsi" w:cs="Lucida Grande"/>
          <w:color w:val="000000" w:themeColor="text1"/>
        </w:rPr>
        <w:t>ochondria are particularly important to</w:t>
      </w:r>
      <w:r w:rsidR="003B1C98">
        <w:rPr>
          <w:rFonts w:asciiTheme="minorHAnsi" w:hAnsiTheme="minorHAnsi" w:cs="Lucida Grande"/>
          <w:color w:val="000000" w:themeColor="text1"/>
        </w:rPr>
        <w:t xml:space="preserve"> both the liver</w:t>
      </w:r>
      <w:r w:rsidR="00927030">
        <w:rPr>
          <w:rFonts w:asciiTheme="minorHAnsi" w:hAnsiTheme="minorHAnsi" w:cs="Lucida Grande"/>
          <w:color w:val="000000" w:themeColor="text1"/>
        </w:rPr>
        <w:t xml:space="preserve"> </w:t>
      </w:r>
      <w:r w:rsidR="00927030">
        <w:rPr>
          <w:lang w:val="en-GB"/>
        </w:rPr>
        <w:fldChar w:fldCharType="begin">
          <w:fldData xml:space="preserve">PEVuZE5vdGU+PENpdGU+PEF1dGhvcj5CZWdyaWNoZTwvQXV0aG9yPjxZZWFyPjIwMTE8L1llYXI+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</w:fldData>
        </w:fldChar>
      </w:r>
      <w:r w:rsidR="00623DAA">
        <w:rPr>
          <w:lang w:val="en-GB"/>
        </w:rPr>
        <w:instrText xml:space="preserve"> ADDIN EN.CITE </w:instrText>
      </w:r>
      <w:r w:rsidR="00623DAA">
        <w:rPr>
          <w:lang w:val="en-GB"/>
        </w:rPr>
        <w:fldChar w:fldCharType="begin">
          <w:fldData xml:space="preserve">PEVuZE5vdGU+PENpdGU+PEF1dGhvcj5CZWdyaWNoZTwvQXV0aG9yPjxZZWFyPjIwMTE8L1llYXI+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</w:fldData>
        </w:fldChar>
      </w:r>
      <w:r w:rsidR="00623DAA">
        <w:rPr>
          <w:lang w:val="en-GB"/>
        </w:rPr>
        <w:instrText xml:space="preserve"> ADDIN EN.CITE.DATA </w:instrText>
      </w:r>
      <w:r w:rsidR="00623DAA">
        <w:rPr>
          <w:lang w:val="en-GB"/>
        </w:rPr>
      </w:r>
      <w:r w:rsidR="00623DAA">
        <w:rPr>
          <w:lang w:val="en-GB"/>
        </w:rPr>
        <w:fldChar w:fldCharType="end"/>
      </w:r>
      <w:r w:rsidR="00927030">
        <w:rPr>
          <w:lang w:val="en-GB"/>
        </w:rPr>
      </w:r>
      <w:r w:rsidR="00927030">
        <w:rPr>
          <w:lang w:val="en-GB"/>
        </w:rPr>
        <w:fldChar w:fldCharType="separate"/>
      </w:r>
      <w:r w:rsidR="00623DAA">
        <w:rPr>
          <w:noProof/>
          <w:lang w:val="en-GB"/>
        </w:rPr>
        <w:t>[</w:t>
      </w:r>
      <w:hyperlink w:anchor="_ENREF_29" w:tooltip="Begriche, 2011 #32" w:history="1">
        <w:r w:rsidR="00D313D2">
          <w:rPr>
            <w:noProof/>
            <w:lang w:val="en-GB"/>
          </w:rPr>
          <w:t>29</w:t>
        </w:r>
      </w:hyperlink>
      <w:r w:rsidR="00623DAA">
        <w:rPr>
          <w:noProof/>
          <w:lang w:val="en-GB"/>
        </w:rPr>
        <w:t xml:space="preserve">, </w:t>
      </w:r>
      <w:hyperlink w:anchor="_ENREF_30" w:tooltip="Pessayre, 2012 #33" w:history="1">
        <w:r w:rsidR="00D313D2">
          <w:rPr>
            <w:noProof/>
            <w:lang w:val="en-GB"/>
          </w:rPr>
          <w:t>30</w:t>
        </w:r>
      </w:hyperlink>
      <w:r w:rsidR="00623DAA">
        <w:rPr>
          <w:noProof/>
          <w:lang w:val="en-GB"/>
        </w:rPr>
        <w:t>]</w:t>
      </w:r>
      <w:r w:rsidR="00927030">
        <w:rPr>
          <w:lang w:val="en-GB"/>
        </w:rPr>
        <w:fldChar w:fldCharType="end"/>
      </w:r>
      <w:r w:rsidR="00927030">
        <w:rPr>
          <w:lang w:val="en-GB"/>
        </w:rPr>
        <w:t xml:space="preserve"> and heart </w:t>
      </w:r>
      <w:r w:rsidR="00927030">
        <w:rPr>
          <w:lang w:val="en-GB"/>
        </w:rPr>
        <w:fldChar w:fldCharType="begin"/>
      </w:r>
      <w:r w:rsidR="00623DAA">
        <w:rPr>
          <w:lang w:val="en-GB"/>
        </w:rPr>
        <w:instrText xml:space="preserve"> ADDIN EN.CITE &lt;EndNote&gt;&lt;Cite&gt;&lt;Author&gt;Di Lisa&lt;/Author&gt;&lt;Year&gt;2010&lt;/Year&gt;&lt;RecNum&gt;117&lt;/RecNum&gt;&lt;DisplayText&gt;[31, 32]&lt;/DisplayText&gt;&lt;record&gt;&lt;rec-number&gt;117&lt;/rec-number&gt;&lt;foreign-keys&gt;&lt;key app="EN" db-id="frrdwfw9b2tr0jevwpbvdvxv2evwzd20zfd5"&gt;117&lt;/key&gt;&lt;/foreign-keys&gt;&lt;ref-type name="Book Section"&gt;5&lt;/ref-type&gt;&lt;contributors&gt;&lt;authors&gt;&lt;author&gt;Di Lisa, F.&lt;/author&gt;&lt;author&gt;Semenzato, M.&lt;/author&gt;&lt;author&gt;Carpi, A.&lt;/author&gt;&lt;author&gt;Menazza, S.&lt;/author&gt;&lt;author&gt;Kaludercic, N.&lt;/author&gt;&lt;author&gt;Menabo, R.&lt;/author&gt;&lt;author&gt;Canton, M.&lt;/author&gt;&lt;/authors&gt;&lt;secondary-authors&gt;&lt;author&gt;Minotti, G.&lt;/author&gt;&lt;/secondary-authors&gt;&lt;/contributors&gt;&lt;titles&gt;&lt;title&gt;Mitochondrial Dysfunction in Cell Injury and Cardiotoxicity&lt;/title&gt;&lt;secondary-title&gt;Cardiotoxicity of Non-Cardiovascular Drugs&lt;/secondary-title&gt;&lt;/titles&gt;&lt;pages&gt;1-24&lt;/pages&gt;&lt;edition&gt;1&lt;/edition&gt;&lt;section&gt;1&lt;/section&gt;&lt;dates&gt;&lt;year&gt;2010&lt;/year&gt;&lt;/dates&gt;&lt;publisher&gt;Wiley-Blackwell&lt;/publisher&gt;&lt;isbn&gt;978-0470772744&lt;/isbn&gt;&lt;urls&gt;&lt;/urls&gt;&lt;/record&gt;&lt;/Cite&gt;&lt;Cite&gt;&lt;Year&gt;2008&lt;/Year&gt;&lt;RecNum&gt;34&lt;/RecNum&gt;&lt;record&gt;&lt;rec-number&gt;34&lt;/rec-number&gt;&lt;foreign-keys&gt;&lt;key app="EN" db-id="frrdwfw9b2tr0jevwpbvdvxv2evwzd20zfd5"&gt;34&lt;/key&gt;&lt;/foreign-keys&gt;&lt;ref-type name="Book"&gt;6&lt;/ref-type&gt;&lt;contributors&gt;&lt;tertiary-authors&gt;&lt;author&gt;Dykens J. A.&lt;/author&gt;&lt;author&gt;Will Y.&lt;/author&gt;&lt;/tertiary-authors&gt;&lt;/contributors&gt;&lt;titles&gt;&lt;title&gt;Drug-Induced Mitochondrial Dysfunction&lt;/title&gt;&lt;/titles&gt;&lt;dates&gt;&lt;year&gt;2008&lt;/year&gt;&lt;/dates&gt;&lt;publisher&gt;Wiley&lt;/publisher&gt;&lt;isbn&gt;978-0-470-11131-4&lt;/isbn&gt;&lt;urls&gt;&lt;/urls&gt;&lt;/record&gt;&lt;/Cite&gt;&lt;/EndNote&gt;</w:instrText>
      </w:r>
      <w:r w:rsidR="00927030">
        <w:rPr>
          <w:lang w:val="en-GB"/>
        </w:rPr>
        <w:fldChar w:fldCharType="separate"/>
      </w:r>
      <w:r w:rsidR="00623DAA">
        <w:rPr>
          <w:noProof/>
          <w:lang w:val="en-GB"/>
        </w:rPr>
        <w:t>[</w:t>
      </w:r>
      <w:hyperlink w:anchor="_ENREF_31" w:tooltip="Di Lisa, 2010 #117" w:history="1">
        <w:r w:rsidR="00D313D2">
          <w:rPr>
            <w:noProof/>
            <w:lang w:val="en-GB"/>
          </w:rPr>
          <w:t>31</w:t>
        </w:r>
      </w:hyperlink>
      <w:r w:rsidR="00623DAA">
        <w:rPr>
          <w:noProof/>
          <w:lang w:val="en-GB"/>
        </w:rPr>
        <w:t xml:space="preserve">, </w:t>
      </w:r>
      <w:hyperlink w:anchor="_ENREF_32" w:tooltip=", 2008 #34" w:history="1">
        <w:r w:rsidR="00D313D2">
          <w:rPr>
            <w:noProof/>
            <w:lang w:val="en-GB"/>
          </w:rPr>
          <w:t>32</w:t>
        </w:r>
      </w:hyperlink>
      <w:r w:rsidR="00623DAA">
        <w:rPr>
          <w:noProof/>
          <w:lang w:val="en-GB"/>
        </w:rPr>
        <w:t>]</w:t>
      </w:r>
      <w:r w:rsidR="00927030">
        <w:rPr>
          <w:lang w:val="en-GB"/>
        </w:rPr>
        <w:fldChar w:fldCharType="end"/>
      </w:r>
      <w:r w:rsidR="003B1C98">
        <w:rPr>
          <w:rFonts w:asciiTheme="minorHAnsi" w:hAnsiTheme="minorHAnsi" w:cs="Lucida Grande"/>
          <w:color w:val="000000" w:themeColor="text1"/>
        </w:rPr>
        <w:t xml:space="preserve">; the former because of </w:t>
      </w:r>
      <w:r w:rsidR="00927030">
        <w:rPr>
          <w:rFonts w:asciiTheme="minorHAnsi" w:hAnsiTheme="minorHAnsi" w:cs="Lucida Grande"/>
          <w:color w:val="000000" w:themeColor="text1"/>
        </w:rPr>
        <w:t>r</w:t>
      </w:r>
      <w:r w:rsidR="00927030">
        <w:rPr>
          <w:rFonts w:cs="Lucida Grande"/>
          <w:color w:val="000000" w:themeColor="text1"/>
        </w:rPr>
        <w:t>o</w:t>
      </w:r>
      <w:r w:rsidR="00927030">
        <w:rPr>
          <w:rFonts w:asciiTheme="minorHAnsi" w:hAnsiTheme="minorHAnsi" w:cs="Lucida Grande"/>
          <w:color w:val="000000" w:themeColor="text1"/>
        </w:rPr>
        <w:t xml:space="preserve">le in energy homeostatis and the latter because of </w:t>
      </w:r>
      <w:r w:rsidR="00F36F14">
        <w:rPr>
          <w:rFonts w:asciiTheme="minorHAnsi" w:hAnsiTheme="minorHAnsi" w:cs="Lucida Grande"/>
          <w:color w:val="000000" w:themeColor="text1"/>
        </w:rPr>
        <w:t>its</w:t>
      </w:r>
      <w:r w:rsidR="003B1C98">
        <w:rPr>
          <w:rFonts w:asciiTheme="minorHAnsi" w:hAnsiTheme="minorHAnsi" w:cs="Lucida Grande"/>
          <w:color w:val="000000" w:themeColor="text1"/>
        </w:rPr>
        <w:t xml:space="preserve"> energ</w:t>
      </w:r>
      <w:r w:rsidR="002A7912">
        <w:rPr>
          <w:rFonts w:asciiTheme="minorHAnsi" w:hAnsiTheme="minorHAnsi" w:cs="Lucida Grande"/>
          <w:color w:val="000000" w:themeColor="text1"/>
        </w:rPr>
        <w:t xml:space="preserve">y </w:t>
      </w:r>
      <w:r w:rsidR="000B53D4">
        <w:rPr>
          <w:rFonts w:asciiTheme="minorHAnsi" w:hAnsiTheme="minorHAnsi" w:cs="Lucida Grande"/>
          <w:color w:val="000000" w:themeColor="text1"/>
        </w:rPr>
        <w:t>requirements</w:t>
      </w:r>
      <w:r>
        <w:rPr>
          <w:rFonts w:asciiTheme="minorHAnsi" w:hAnsiTheme="minorHAnsi" w:cs="Lucida Grande"/>
          <w:color w:val="000000" w:themeColor="text1"/>
        </w:rPr>
        <w:t xml:space="preserve">. </w:t>
      </w:r>
      <w:r w:rsidR="005F229F">
        <w:rPr>
          <w:rFonts w:asciiTheme="minorHAnsi" w:hAnsiTheme="minorHAnsi" w:cs="Lucida Grande"/>
          <w:color w:val="000000" w:themeColor="text1"/>
        </w:rPr>
        <w:t>In addition, t</w:t>
      </w:r>
      <w:r w:rsidR="002A7912">
        <w:rPr>
          <w:rFonts w:asciiTheme="minorHAnsi" w:hAnsiTheme="minorHAnsi" w:cs="Lucida Grande"/>
          <w:color w:val="000000" w:themeColor="text1"/>
        </w:rPr>
        <w:t xml:space="preserve">he liver’s </w:t>
      </w:r>
      <w:r w:rsidR="002D35ED">
        <w:rPr>
          <w:rFonts w:asciiTheme="minorHAnsi" w:hAnsiTheme="minorHAnsi" w:cs="Lucida Grande"/>
          <w:color w:val="000000" w:themeColor="text1"/>
        </w:rPr>
        <w:t>r</w:t>
      </w:r>
      <w:r w:rsidR="002D35ED">
        <w:rPr>
          <w:rFonts w:cs="Lucida Grande"/>
          <w:color w:val="000000" w:themeColor="text1"/>
        </w:rPr>
        <w:t>o</w:t>
      </w:r>
      <w:r w:rsidR="002D35ED">
        <w:rPr>
          <w:rFonts w:asciiTheme="minorHAnsi" w:hAnsiTheme="minorHAnsi" w:cs="Lucida Grande"/>
          <w:color w:val="000000" w:themeColor="text1"/>
        </w:rPr>
        <w:t>le</w:t>
      </w:r>
      <w:r>
        <w:rPr>
          <w:rFonts w:asciiTheme="minorHAnsi" w:hAnsiTheme="minorHAnsi" w:cs="Lucida Grande"/>
          <w:color w:val="000000" w:themeColor="text1"/>
        </w:rPr>
        <w:t xml:space="preserve"> in the clearance of xenobiotics means exposure to both parent compounds and active metabolites is likely to be higher than in other tissues. </w:t>
      </w:r>
    </w:p>
    <w:p w14:paraId="6BDF76C9" w14:textId="78BD7422" w:rsidR="002C0229" w:rsidRDefault="006430CA"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 xml:space="preserve">The involvement in energy </w:t>
      </w:r>
      <w:r w:rsidR="000B2D2E">
        <w:rPr>
          <w:rFonts w:asciiTheme="minorHAnsi" w:hAnsiTheme="minorHAnsi" w:cs="Lucida Grande"/>
          <w:color w:val="000000" w:themeColor="text1"/>
        </w:rPr>
        <w:t>homeostasis</w:t>
      </w:r>
      <w:r>
        <w:rPr>
          <w:rFonts w:asciiTheme="minorHAnsi" w:hAnsiTheme="minorHAnsi" w:cs="Lucida Grande"/>
          <w:color w:val="000000" w:themeColor="text1"/>
        </w:rPr>
        <w:t xml:space="preserve">, lipogenesis </w:t>
      </w:r>
      <w:r w:rsidRPr="006430CA">
        <w:rPr>
          <w:rFonts w:asciiTheme="minorHAnsi" w:hAnsiTheme="minorHAnsi" w:cs="Lucida Grande"/>
          <w:i/>
          <w:color w:val="000000" w:themeColor="text1"/>
        </w:rPr>
        <w:t>etc.</w:t>
      </w:r>
      <w:r>
        <w:rPr>
          <w:rFonts w:asciiTheme="minorHAnsi" w:hAnsiTheme="minorHAnsi" w:cs="Lucida Grande"/>
          <w:color w:val="000000" w:themeColor="text1"/>
        </w:rPr>
        <w:t xml:space="preserve"> means </w:t>
      </w:r>
      <w:r w:rsidR="000B2D2E">
        <w:rPr>
          <w:rFonts w:asciiTheme="minorHAnsi" w:hAnsiTheme="minorHAnsi" w:cs="Lucida Grande"/>
          <w:color w:val="000000" w:themeColor="text1"/>
        </w:rPr>
        <w:t>mitochondria</w:t>
      </w:r>
      <w:r>
        <w:rPr>
          <w:rFonts w:asciiTheme="minorHAnsi" w:hAnsiTheme="minorHAnsi" w:cs="Lucida Grande"/>
          <w:color w:val="000000" w:themeColor="text1"/>
        </w:rPr>
        <w:t xml:space="preserve"> are of </w:t>
      </w:r>
      <w:r w:rsidR="005A4828">
        <w:rPr>
          <w:rFonts w:asciiTheme="minorHAnsi" w:hAnsiTheme="minorHAnsi" w:cs="Lucida Grande"/>
          <w:color w:val="000000" w:themeColor="text1"/>
        </w:rPr>
        <w:t>great</w:t>
      </w:r>
      <w:r>
        <w:rPr>
          <w:rFonts w:asciiTheme="minorHAnsi" w:hAnsiTheme="minorHAnsi" w:cs="Lucida Grande"/>
          <w:color w:val="000000" w:themeColor="text1"/>
        </w:rPr>
        <w:t xml:space="preserve"> interest</w:t>
      </w:r>
      <w:r w:rsidR="00394110">
        <w:rPr>
          <w:rFonts w:asciiTheme="minorHAnsi" w:hAnsiTheme="minorHAnsi" w:cs="Lucida Grande"/>
          <w:color w:val="000000" w:themeColor="text1"/>
        </w:rPr>
        <w:t xml:space="preserve"> </w:t>
      </w:r>
      <w:r w:rsidR="005A4828">
        <w:rPr>
          <w:rFonts w:asciiTheme="minorHAnsi" w:hAnsiTheme="minorHAnsi" w:cs="Lucida Grande"/>
          <w:color w:val="000000" w:themeColor="text1"/>
        </w:rPr>
        <w:t>to those studying metabolic diseases. This focus</w:t>
      </w:r>
      <w:r w:rsidR="00455256">
        <w:rPr>
          <w:rFonts w:asciiTheme="minorHAnsi" w:hAnsiTheme="minorHAnsi" w:cs="Lucida Grande"/>
          <w:color w:val="000000" w:themeColor="text1"/>
        </w:rPr>
        <w:t>, alongside their roles in apoptosis and toxicity,</w:t>
      </w:r>
      <w:r w:rsidR="005A4828">
        <w:rPr>
          <w:rFonts w:asciiTheme="minorHAnsi" w:hAnsiTheme="minorHAnsi" w:cs="Lucida Grande"/>
          <w:color w:val="000000" w:themeColor="text1"/>
        </w:rPr>
        <w:t xml:space="preserve"> has led to the creation of several resources integrating various types of ‘omics data</w:t>
      </w:r>
      <w:r w:rsidR="00394110">
        <w:rPr>
          <w:rFonts w:asciiTheme="minorHAnsi" w:hAnsiTheme="minorHAnsi" w:cs="Lucida Grande"/>
          <w:color w:val="000000" w:themeColor="text1"/>
        </w:rPr>
        <w:t xml:space="preserve"> for </w:t>
      </w:r>
      <w:r w:rsidR="000B2D2E">
        <w:rPr>
          <w:rFonts w:asciiTheme="minorHAnsi" w:hAnsiTheme="minorHAnsi" w:cs="Lucida Grande"/>
          <w:color w:val="000000" w:themeColor="text1"/>
        </w:rPr>
        <w:t xml:space="preserve">mitochondria </w:t>
      </w:r>
      <w:r w:rsidR="000B2D2E">
        <w:rPr>
          <w:rFonts w:asciiTheme="minorHAnsi" w:hAnsiTheme="minorHAnsi" w:cs="Lucida Grande"/>
          <w:color w:val="000000" w:themeColor="text1"/>
        </w:rPr>
        <w:fldChar w:fldCharType="begin">
          <w:fldData xml:space="preserve">PEVuZE5vdGU+PENpdGU+PEF1dGhvcj5Db3R0ZXI8L0F1dGhvcj48WWVhcj4yMDA0PC9ZZWFyPjxS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PEVuZE5vdGU+PENpdGU+PEF1dGhvcj5Db3R0ZXI8L0F1dGhvcj48WWVhcj4yMDA0PC9ZZWFyPjxS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0B2D2E">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28" w:tooltip="Cotter, 2004 #91" w:history="1">
        <w:r w:rsidR="00D313D2">
          <w:rPr>
            <w:rFonts w:asciiTheme="minorHAnsi" w:hAnsiTheme="minorHAnsi" w:cs="Lucida Grande"/>
            <w:noProof/>
            <w:color w:val="000000" w:themeColor="text1"/>
          </w:rPr>
          <w:t>128-130</w:t>
        </w:r>
      </w:hyperlink>
      <w:r w:rsidR="00D313D2">
        <w:rPr>
          <w:rFonts w:asciiTheme="minorHAnsi" w:hAnsiTheme="minorHAnsi" w:cs="Lucida Grande"/>
          <w:noProof/>
          <w:color w:val="000000" w:themeColor="text1"/>
        </w:rPr>
        <w:t>]</w:t>
      </w:r>
      <w:r w:rsidR="000B2D2E">
        <w:rPr>
          <w:rFonts w:asciiTheme="minorHAnsi" w:hAnsiTheme="minorHAnsi" w:cs="Lucida Grande"/>
          <w:color w:val="000000" w:themeColor="text1"/>
        </w:rPr>
        <w:fldChar w:fldCharType="end"/>
      </w:r>
      <w:r w:rsidR="00394110">
        <w:rPr>
          <w:rFonts w:asciiTheme="minorHAnsi" w:hAnsiTheme="minorHAnsi" w:cs="Lucida Grande"/>
          <w:color w:val="000000" w:themeColor="text1"/>
        </w:rPr>
        <w:t xml:space="preserve">. These resources </w:t>
      </w:r>
      <w:r w:rsidR="00A64EE5">
        <w:rPr>
          <w:rFonts w:asciiTheme="minorHAnsi" w:hAnsiTheme="minorHAnsi" w:cs="Lucida Grande"/>
          <w:color w:val="000000" w:themeColor="text1"/>
        </w:rPr>
        <w:t>provide</w:t>
      </w:r>
      <w:r w:rsidR="00965334">
        <w:rPr>
          <w:rFonts w:asciiTheme="minorHAnsi" w:hAnsiTheme="minorHAnsi" w:cs="Lucida Grande"/>
          <w:color w:val="000000" w:themeColor="text1"/>
        </w:rPr>
        <w:t xml:space="preserve"> a </w:t>
      </w:r>
      <w:r w:rsidR="00A64EE5">
        <w:rPr>
          <w:rFonts w:asciiTheme="minorHAnsi" w:hAnsiTheme="minorHAnsi" w:cs="Lucida Grande"/>
          <w:color w:val="000000" w:themeColor="text1"/>
        </w:rPr>
        <w:t>comprehensive</w:t>
      </w:r>
      <w:r w:rsidR="00965334">
        <w:rPr>
          <w:rFonts w:asciiTheme="minorHAnsi" w:hAnsiTheme="minorHAnsi" w:cs="Lucida Grande"/>
          <w:color w:val="000000" w:themeColor="text1"/>
        </w:rPr>
        <w:t xml:space="preserve"> </w:t>
      </w:r>
      <w:r w:rsidR="00C53183">
        <w:rPr>
          <w:rFonts w:asciiTheme="minorHAnsi" w:hAnsiTheme="minorHAnsi" w:cs="Lucida Grande"/>
          <w:color w:val="000000" w:themeColor="text1"/>
        </w:rPr>
        <w:t>overview</w:t>
      </w:r>
      <w:r w:rsidR="00965334">
        <w:rPr>
          <w:rFonts w:asciiTheme="minorHAnsi" w:hAnsiTheme="minorHAnsi" w:cs="Lucida Grande"/>
          <w:color w:val="000000" w:themeColor="text1"/>
        </w:rPr>
        <w:t xml:space="preserve"> of which proteins are found in mitochondria, and which might therefore be the molecular targets of mitochondrial toxins. However, as is often the case with such exhaustive </w:t>
      </w:r>
      <w:r w:rsidR="00C53183">
        <w:rPr>
          <w:rFonts w:asciiTheme="minorHAnsi" w:hAnsiTheme="minorHAnsi" w:cs="Lucida Grande"/>
          <w:color w:val="000000" w:themeColor="text1"/>
        </w:rPr>
        <w:t>lists of protein</w:t>
      </w:r>
      <w:r w:rsidR="00965334">
        <w:rPr>
          <w:rFonts w:asciiTheme="minorHAnsi" w:hAnsiTheme="minorHAnsi" w:cs="Lucida Grande"/>
          <w:color w:val="000000" w:themeColor="text1"/>
        </w:rPr>
        <w:t xml:space="preserve">s, not all </w:t>
      </w:r>
      <w:r w:rsidR="00C53183">
        <w:rPr>
          <w:rFonts w:asciiTheme="minorHAnsi" w:hAnsiTheme="minorHAnsi" w:cs="Lucida Grande"/>
          <w:color w:val="000000" w:themeColor="text1"/>
        </w:rPr>
        <w:t>have</w:t>
      </w:r>
      <w:r w:rsidR="00965334">
        <w:rPr>
          <w:rFonts w:asciiTheme="minorHAnsi" w:hAnsiTheme="minorHAnsi" w:cs="Lucida Grande"/>
          <w:color w:val="000000" w:themeColor="text1"/>
        </w:rPr>
        <w:t xml:space="preserve"> </w:t>
      </w:r>
      <w:r w:rsidR="00C53183">
        <w:rPr>
          <w:rFonts w:asciiTheme="minorHAnsi" w:hAnsiTheme="minorHAnsi" w:cs="Lucida Grande"/>
          <w:color w:val="000000" w:themeColor="text1"/>
        </w:rPr>
        <w:t xml:space="preserve">yet been </w:t>
      </w:r>
      <w:r w:rsidR="00965334">
        <w:rPr>
          <w:rFonts w:asciiTheme="minorHAnsi" w:hAnsiTheme="minorHAnsi" w:cs="Lucida Grande"/>
          <w:color w:val="000000" w:themeColor="text1"/>
        </w:rPr>
        <w:t xml:space="preserve">well characterized and </w:t>
      </w:r>
      <w:r w:rsidR="002C0229">
        <w:rPr>
          <w:rFonts w:asciiTheme="minorHAnsi" w:hAnsiTheme="minorHAnsi" w:cs="Lucida Grande"/>
          <w:color w:val="000000" w:themeColor="text1"/>
        </w:rPr>
        <w:t>the level of annotation varies</w:t>
      </w:r>
      <w:r w:rsidR="00C53183">
        <w:rPr>
          <w:rFonts w:asciiTheme="minorHAnsi" w:hAnsiTheme="minorHAnsi" w:cs="Lucida Grande"/>
          <w:color w:val="000000" w:themeColor="text1"/>
        </w:rPr>
        <w:t xml:space="preserve"> widely</w:t>
      </w:r>
      <w:r w:rsidR="002C0229">
        <w:rPr>
          <w:rFonts w:asciiTheme="minorHAnsi" w:hAnsiTheme="minorHAnsi" w:cs="Lucida Grande"/>
          <w:color w:val="000000" w:themeColor="text1"/>
        </w:rPr>
        <w:t>.</w:t>
      </w:r>
      <w:r w:rsidR="007C7C82">
        <w:rPr>
          <w:rFonts w:asciiTheme="minorHAnsi" w:hAnsiTheme="minorHAnsi" w:cs="Lucida Grande"/>
          <w:color w:val="000000" w:themeColor="text1"/>
        </w:rPr>
        <w:t xml:space="preserve"> Other useful sources of information here are pathway databases such as Reactome</w:t>
      </w:r>
      <w:r w:rsidR="00C53183" w:rsidRPr="00C53183">
        <w:rPr>
          <w:rFonts w:asciiTheme="minorHAnsi" w:hAnsiTheme="minorHAnsi" w:cs="Lucida Grande"/>
          <w:color w:val="000000" w:themeColor="text1"/>
        </w:rPr>
        <w:t xml:space="preserve"> </w:t>
      </w:r>
      <w:r w:rsidR="00C53183" w:rsidRPr="00C53183">
        <w:rPr>
          <w:rFonts w:asciiTheme="minorHAnsi" w:hAnsiTheme="minorHAnsi" w:cs="Lucida Grande"/>
          <w:color w:val="000000" w:themeColor="text1"/>
        </w:rPr>
        <w:fldChar w:fldCharType="begin"/>
      </w:r>
      <w:r w:rsidR="00623DAA">
        <w:rPr>
          <w:rFonts w:asciiTheme="minorHAnsi" w:hAnsiTheme="minorHAnsi" w:cs="Lucida Grande"/>
          <w:color w:val="000000" w:themeColor="text1"/>
        </w:rPr>
        <w:instrText xml:space="preserve"> ADDIN EN.CITE &lt;EndNote&gt;&lt;Cite&gt;&lt;Year&gt;2014&lt;/Year&gt;&lt;RecNum&gt;35&lt;/RecNum&gt;&lt;DisplayText&gt;[33]&lt;/DisplayText&gt;&lt;record&gt;&lt;rec-number&gt;35&lt;/rec-number&gt;&lt;foreign-keys&gt;&lt;key app="EN" db-id="frrdwfw9b2tr0jevwpbvdvxv2evwzd20zfd5"&gt;35&lt;/key&gt;&lt;/foreign-keys&gt;&lt;ref-type name="Journal Article"&gt;17&lt;/ref-type&gt;&lt;contributors&gt;&lt;/contributors&gt;&lt;titles&gt;&lt;title&gt;Reactome: A curated pathway database&lt;/title&gt;&lt;/titles&gt;&lt;dates&gt;&lt;year&gt;2014&lt;/year&gt;&lt;/dates&gt;&lt;urls&gt;&lt;related-urls&gt;&lt;url&gt;http://www.reactome.org/&lt;/url&gt;&lt;/related-urls&gt;&lt;/urls&gt;&lt;/record&gt;&lt;/Cite&gt;&lt;/EndNote&gt;</w:instrText>
      </w:r>
      <w:r w:rsidR="00C53183" w:rsidRPr="00C53183">
        <w:rPr>
          <w:rFonts w:asciiTheme="minorHAnsi" w:hAnsiTheme="minorHAnsi" w:cs="Lucida Grande"/>
          <w:color w:val="000000" w:themeColor="text1"/>
        </w:rPr>
        <w:fldChar w:fldCharType="separate"/>
      </w:r>
      <w:r w:rsidR="00623DAA">
        <w:rPr>
          <w:rFonts w:asciiTheme="minorHAnsi" w:hAnsiTheme="minorHAnsi" w:cs="Lucida Grande"/>
          <w:noProof/>
          <w:color w:val="000000" w:themeColor="text1"/>
        </w:rPr>
        <w:t>[</w:t>
      </w:r>
      <w:hyperlink w:anchor="_ENREF_33" w:tooltip=", 2014 #35" w:history="1">
        <w:r w:rsidR="00D313D2">
          <w:rPr>
            <w:rFonts w:asciiTheme="minorHAnsi" w:hAnsiTheme="minorHAnsi" w:cs="Lucida Grande"/>
            <w:noProof/>
            <w:color w:val="000000" w:themeColor="text1"/>
          </w:rPr>
          <w:t>33</w:t>
        </w:r>
      </w:hyperlink>
      <w:r w:rsidR="00623DAA">
        <w:rPr>
          <w:rFonts w:asciiTheme="minorHAnsi" w:hAnsiTheme="minorHAnsi" w:cs="Lucida Grande"/>
          <w:noProof/>
          <w:color w:val="000000" w:themeColor="text1"/>
        </w:rPr>
        <w:t>]</w:t>
      </w:r>
      <w:r w:rsidR="00C53183" w:rsidRPr="00C53183">
        <w:rPr>
          <w:rFonts w:asciiTheme="minorHAnsi" w:hAnsiTheme="minorHAnsi" w:cs="Lucida Grande"/>
          <w:color w:val="000000" w:themeColor="text1"/>
        </w:rPr>
        <w:fldChar w:fldCharType="end"/>
      </w:r>
      <w:r w:rsidR="00C53183">
        <w:rPr>
          <w:rFonts w:asciiTheme="minorHAnsi" w:hAnsiTheme="minorHAnsi" w:cs="Lucida Grande"/>
          <w:color w:val="000000" w:themeColor="text1"/>
        </w:rPr>
        <w:t xml:space="preserve"> </w:t>
      </w:r>
      <w:r w:rsidR="007C7C82">
        <w:rPr>
          <w:rFonts w:asciiTheme="minorHAnsi" w:hAnsiTheme="minorHAnsi" w:cs="Lucida Grande"/>
          <w:color w:val="000000" w:themeColor="text1"/>
        </w:rPr>
        <w:t>and ConsensusPathDB</w:t>
      </w:r>
      <w:r w:rsidR="00C53183">
        <w:rPr>
          <w:rFonts w:asciiTheme="minorHAnsi" w:hAnsiTheme="minorHAnsi" w:cs="Lucida Grande"/>
          <w:color w:val="000000" w:themeColor="text1"/>
        </w:rPr>
        <w:t xml:space="preserve"> </w:t>
      </w:r>
      <w:r w:rsidR="00C53183">
        <w:rPr>
          <w:rFonts w:asciiTheme="minorHAnsi" w:hAnsiTheme="minorHAnsi" w:cs="Lucida Grande"/>
          <w:color w:val="000000" w:themeColor="text1"/>
        </w:rPr>
        <w:fldChar w:fldCharType="begin"/>
      </w:r>
      <w:r w:rsidR="00D313D2">
        <w:rPr>
          <w:rFonts w:asciiTheme="minorHAnsi" w:hAnsiTheme="minorHAnsi" w:cs="Lucida Grande"/>
          <w:color w:val="000000" w:themeColor="text1"/>
        </w:rPr>
        <w:instrText xml:space="preserve"> ADDIN EN.CITE &lt;EndNote&gt;&lt;Cite&gt;&lt;Year&gt;2014&lt;/Year&gt;&lt;RecNum&gt;98&lt;/RecNum&gt;&lt;DisplayText&gt;[131]&lt;/DisplayText&gt;&lt;record&gt;&lt;rec-number&gt;98&lt;/rec-number&gt;&lt;foreign-keys&gt;&lt;key app="EN" db-id="frrdwfw9b2tr0jevwpbvdvxv2evwzd20zfd5"&gt;98&lt;/key&gt;&lt;/foreign-keys&gt;&lt;ref-type name="Web Page"&gt;12&lt;/ref-type&gt;&lt;contributors&gt;&lt;/contributors&gt;&lt;titles&gt;&lt;title&gt;ConsensusPathDB&lt;/title&gt;&lt;/titles&gt;&lt;dates&gt;&lt;year&gt;2014&lt;/year&gt;&lt;/dates&gt;&lt;urls&gt;&lt;related-urls&gt;&lt;url&gt;http://consensuspathdb.org/&lt;/url&gt;&lt;/related-urls&gt;&lt;/urls&gt;&lt;/record&gt;&lt;/Cite&gt;&lt;/EndNote&gt;</w:instrText>
      </w:r>
      <w:r w:rsidR="00C53183">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131" w:tooltip=", 2014 #98" w:history="1">
        <w:r w:rsidR="00D313D2">
          <w:rPr>
            <w:rFonts w:asciiTheme="minorHAnsi" w:hAnsiTheme="minorHAnsi" w:cs="Lucida Grande"/>
            <w:noProof/>
            <w:color w:val="000000" w:themeColor="text1"/>
          </w:rPr>
          <w:t>131</w:t>
        </w:r>
      </w:hyperlink>
      <w:r w:rsidR="00D313D2">
        <w:rPr>
          <w:rFonts w:asciiTheme="minorHAnsi" w:hAnsiTheme="minorHAnsi" w:cs="Lucida Grande"/>
          <w:noProof/>
          <w:color w:val="000000" w:themeColor="text1"/>
        </w:rPr>
        <w:t>]</w:t>
      </w:r>
      <w:r w:rsidR="00C53183">
        <w:rPr>
          <w:rFonts w:asciiTheme="minorHAnsi" w:hAnsiTheme="minorHAnsi" w:cs="Lucida Grande"/>
          <w:color w:val="000000" w:themeColor="text1"/>
        </w:rPr>
        <w:fldChar w:fldCharType="end"/>
      </w:r>
      <w:r w:rsidR="007C7C82">
        <w:rPr>
          <w:rFonts w:asciiTheme="minorHAnsi" w:hAnsiTheme="minorHAnsi" w:cs="Lucida Grande"/>
          <w:color w:val="000000" w:themeColor="text1"/>
        </w:rPr>
        <w:t>, which place individual targets in the biochemical context in which they operate.</w:t>
      </w:r>
    </w:p>
    <w:p w14:paraId="1575AD32" w14:textId="77777777" w:rsidR="002C0229" w:rsidRDefault="002C0229" w:rsidP="000603F9">
      <w:pPr>
        <w:pStyle w:val="NoSpacing"/>
        <w:rPr>
          <w:rFonts w:asciiTheme="minorHAnsi" w:hAnsiTheme="minorHAnsi" w:cs="Lucida Grande"/>
          <w:color w:val="000000" w:themeColor="text1"/>
        </w:rPr>
      </w:pPr>
    </w:p>
    <w:p w14:paraId="76785111" w14:textId="6C9BBC0C" w:rsidR="00A64194" w:rsidRDefault="007C7C82"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The Reactome database was chosen as the basis f</w:t>
      </w:r>
      <w:r w:rsidR="000E1E25">
        <w:rPr>
          <w:rFonts w:asciiTheme="minorHAnsi" w:hAnsiTheme="minorHAnsi" w:cs="Lucida Grande"/>
          <w:color w:val="000000" w:themeColor="text1"/>
        </w:rPr>
        <w:t>or an initial investigation of the possibilities for modeling drug-induced mitochondrial dysfunction</w:t>
      </w:r>
      <w:r w:rsidR="00132F70">
        <w:rPr>
          <w:rFonts w:asciiTheme="minorHAnsi" w:hAnsiTheme="minorHAnsi" w:cs="Lucida Grande"/>
          <w:color w:val="000000" w:themeColor="text1"/>
        </w:rPr>
        <w:t xml:space="preserve">. This </w:t>
      </w:r>
      <w:r>
        <w:rPr>
          <w:rFonts w:asciiTheme="minorHAnsi" w:hAnsiTheme="minorHAnsi" w:cs="Lucida Grande"/>
          <w:color w:val="000000" w:themeColor="text1"/>
        </w:rPr>
        <w:t xml:space="preserve">resource </w:t>
      </w:r>
      <w:r w:rsidR="00132F70">
        <w:rPr>
          <w:rFonts w:asciiTheme="minorHAnsi" w:hAnsiTheme="minorHAnsi" w:cs="Lucida Grande"/>
          <w:color w:val="000000" w:themeColor="text1"/>
        </w:rPr>
        <w:t xml:space="preserve">contains a </w:t>
      </w:r>
      <w:r>
        <w:rPr>
          <w:rFonts w:asciiTheme="minorHAnsi" w:hAnsiTheme="minorHAnsi" w:cs="Lucida Grande"/>
          <w:color w:val="000000" w:themeColor="text1"/>
        </w:rPr>
        <w:t>particularly</w:t>
      </w:r>
      <w:r w:rsidR="00132F70">
        <w:rPr>
          <w:rFonts w:asciiTheme="minorHAnsi" w:hAnsiTheme="minorHAnsi" w:cs="Lucida Grande"/>
          <w:color w:val="000000" w:themeColor="text1"/>
        </w:rPr>
        <w:t xml:space="preserve"> rich description of proteins and complexes and the reactions and pathways they are involv</w:t>
      </w:r>
      <w:r w:rsidR="00A8295C">
        <w:rPr>
          <w:rFonts w:asciiTheme="minorHAnsi" w:hAnsiTheme="minorHAnsi" w:cs="Lucida Grande"/>
          <w:color w:val="000000" w:themeColor="text1"/>
        </w:rPr>
        <w:t>ed in. This</w:t>
      </w:r>
      <w:r w:rsidR="002C0229">
        <w:rPr>
          <w:rFonts w:asciiTheme="minorHAnsi" w:hAnsiTheme="minorHAnsi" w:cs="Lucida Grande"/>
          <w:color w:val="000000" w:themeColor="text1"/>
        </w:rPr>
        <w:t xml:space="preserve"> can appear</w:t>
      </w:r>
      <w:r w:rsidR="00E22547">
        <w:rPr>
          <w:rFonts w:asciiTheme="minorHAnsi" w:hAnsiTheme="minorHAnsi" w:cs="Lucida Grande"/>
          <w:color w:val="000000" w:themeColor="text1"/>
        </w:rPr>
        <w:t xml:space="preserve"> </w:t>
      </w:r>
      <w:r w:rsidR="002C0229">
        <w:rPr>
          <w:rFonts w:asciiTheme="minorHAnsi" w:hAnsiTheme="minorHAnsi" w:cs="Lucida Grande"/>
          <w:color w:val="000000" w:themeColor="text1"/>
        </w:rPr>
        <w:t>c</w:t>
      </w:r>
      <w:r w:rsidR="00983079">
        <w:rPr>
          <w:rFonts w:asciiTheme="minorHAnsi" w:hAnsiTheme="minorHAnsi" w:cs="Lucida Grande"/>
          <w:color w:val="000000" w:themeColor="text1"/>
        </w:rPr>
        <w:t xml:space="preserve">omplicated when compared with the </w:t>
      </w:r>
      <w:r w:rsidR="002C0229">
        <w:rPr>
          <w:rFonts w:asciiTheme="minorHAnsi" w:hAnsiTheme="minorHAnsi" w:cs="Lucida Grande"/>
          <w:color w:val="000000" w:themeColor="text1"/>
        </w:rPr>
        <w:t>simple list</w:t>
      </w:r>
      <w:r w:rsidR="00983079">
        <w:rPr>
          <w:rFonts w:asciiTheme="minorHAnsi" w:hAnsiTheme="minorHAnsi" w:cs="Lucida Grande"/>
          <w:color w:val="000000" w:themeColor="text1"/>
        </w:rPr>
        <w:t>s</w:t>
      </w:r>
      <w:r w:rsidR="002C0229">
        <w:rPr>
          <w:rFonts w:asciiTheme="minorHAnsi" w:hAnsiTheme="minorHAnsi" w:cs="Lucida Grande"/>
          <w:color w:val="000000" w:themeColor="text1"/>
        </w:rPr>
        <w:t xml:space="preserve"> of</w:t>
      </w:r>
      <w:r w:rsidR="00983079">
        <w:rPr>
          <w:rFonts w:asciiTheme="minorHAnsi" w:hAnsiTheme="minorHAnsi" w:cs="Lucida Grande"/>
          <w:color w:val="000000" w:themeColor="text1"/>
        </w:rPr>
        <w:t xml:space="preserve"> protein</w:t>
      </w:r>
      <w:r w:rsidR="005A2D56">
        <w:rPr>
          <w:rFonts w:asciiTheme="minorHAnsi" w:hAnsiTheme="minorHAnsi" w:cs="Lucida Grande"/>
          <w:color w:val="000000" w:themeColor="text1"/>
        </w:rPr>
        <w:t>s</w:t>
      </w:r>
      <w:r w:rsidR="002C0229">
        <w:rPr>
          <w:rFonts w:asciiTheme="minorHAnsi" w:hAnsiTheme="minorHAnsi" w:cs="Lucida Grande"/>
          <w:color w:val="000000" w:themeColor="text1"/>
        </w:rPr>
        <w:t>:</w:t>
      </w:r>
      <w:r w:rsidR="00983079">
        <w:rPr>
          <w:rFonts w:asciiTheme="minorHAnsi" w:hAnsiTheme="minorHAnsi" w:cs="Lucida Grande"/>
          <w:color w:val="000000" w:themeColor="text1"/>
        </w:rPr>
        <w:t xml:space="preserve"> for example,</w:t>
      </w:r>
      <w:r w:rsidR="002C0229">
        <w:rPr>
          <w:rFonts w:asciiTheme="minorHAnsi" w:hAnsiTheme="minorHAnsi" w:cs="Lucida Grande"/>
          <w:color w:val="000000" w:themeColor="text1"/>
        </w:rPr>
        <w:t xml:space="preserve"> p</w:t>
      </w:r>
      <w:r w:rsidR="00983079">
        <w:rPr>
          <w:rFonts w:asciiTheme="minorHAnsi" w:hAnsiTheme="minorHAnsi" w:cs="Lucida Grande"/>
          <w:color w:val="000000" w:themeColor="text1"/>
        </w:rPr>
        <w:t xml:space="preserve">roteins can appear individually and as part of complexes, </w:t>
      </w:r>
      <w:r w:rsidR="002C0229">
        <w:rPr>
          <w:rFonts w:asciiTheme="minorHAnsi" w:hAnsiTheme="minorHAnsi" w:cs="Lucida Grande"/>
          <w:color w:val="000000" w:themeColor="text1"/>
        </w:rPr>
        <w:t xml:space="preserve">complexes </w:t>
      </w:r>
      <w:r w:rsidR="00132F70">
        <w:rPr>
          <w:rFonts w:asciiTheme="minorHAnsi" w:hAnsiTheme="minorHAnsi" w:cs="Lucida Grande"/>
          <w:color w:val="000000" w:themeColor="text1"/>
        </w:rPr>
        <w:t>might be included in both reduced and oxidized forms</w:t>
      </w:r>
      <w:r w:rsidR="002C0229">
        <w:rPr>
          <w:rFonts w:asciiTheme="minorHAnsi" w:hAnsiTheme="minorHAnsi" w:cs="Lucida Grande"/>
          <w:color w:val="000000" w:themeColor="text1"/>
        </w:rPr>
        <w:t xml:space="preserve"> and in multiple locations and pathways </w:t>
      </w:r>
      <w:r w:rsidR="002C0229" w:rsidRPr="002C0229">
        <w:rPr>
          <w:rFonts w:asciiTheme="minorHAnsi" w:hAnsiTheme="minorHAnsi" w:cs="Lucida Grande"/>
          <w:i/>
          <w:color w:val="000000" w:themeColor="text1"/>
        </w:rPr>
        <w:t>etc</w:t>
      </w:r>
      <w:r w:rsidR="002C0229">
        <w:rPr>
          <w:rFonts w:asciiTheme="minorHAnsi" w:hAnsiTheme="minorHAnsi" w:cs="Lucida Grande"/>
          <w:color w:val="000000" w:themeColor="text1"/>
        </w:rPr>
        <w:t xml:space="preserve">. </w:t>
      </w:r>
      <w:r w:rsidR="00616D25">
        <w:rPr>
          <w:rFonts w:asciiTheme="minorHAnsi" w:hAnsiTheme="minorHAnsi" w:cs="Lucida Grande"/>
          <w:color w:val="000000" w:themeColor="text1"/>
        </w:rPr>
        <w:t>However, t</w:t>
      </w:r>
      <w:r w:rsidR="00132F70">
        <w:rPr>
          <w:rFonts w:asciiTheme="minorHAnsi" w:hAnsiTheme="minorHAnsi" w:cs="Lucida Grande"/>
          <w:color w:val="000000" w:themeColor="text1"/>
        </w:rPr>
        <w:t>his</w:t>
      </w:r>
      <w:r w:rsidR="00616D25">
        <w:rPr>
          <w:rFonts w:asciiTheme="minorHAnsi" w:hAnsiTheme="minorHAnsi" w:cs="Lucida Grande"/>
          <w:color w:val="000000" w:themeColor="text1"/>
        </w:rPr>
        <w:t xml:space="preserve"> complexity</w:t>
      </w:r>
      <w:r w:rsidR="00E22547">
        <w:rPr>
          <w:rFonts w:asciiTheme="minorHAnsi" w:hAnsiTheme="minorHAnsi" w:cs="Lucida Grande"/>
          <w:color w:val="000000" w:themeColor="text1"/>
        </w:rPr>
        <w:t xml:space="preserve"> reflects the underlying biology,</w:t>
      </w:r>
      <w:r w:rsidR="002C0229">
        <w:rPr>
          <w:rFonts w:asciiTheme="minorHAnsi" w:hAnsiTheme="minorHAnsi" w:cs="Lucida Grande"/>
          <w:color w:val="000000" w:themeColor="text1"/>
        </w:rPr>
        <w:t xml:space="preserve"> </w:t>
      </w:r>
      <w:r w:rsidR="00E22547">
        <w:rPr>
          <w:rFonts w:asciiTheme="minorHAnsi" w:hAnsiTheme="minorHAnsi" w:cs="Lucida Grande"/>
          <w:color w:val="000000" w:themeColor="text1"/>
        </w:rPr>
        <w:t xml:space="preserve">and </w:t>
      </w:r>
      <w:r w:rsidR="005A2D56">
        <w:rPr>
          <w:rFonts w:asciiTheme="minorHAnsi" w:hAnsiTheme="minorHAnsi" w:cs="Lucida Grande"/>
          <w:color w:val="000000" w:themeColor="text1"/>
        </w:rPr>
        <w:t xml:space="preserve">provides many </w:t>
      </w:r>
      <w:r w:rsidR="00A8295C">
        <w:rPr>
          <w:rFonts w:asciiTheme="minorHAnsi" w:hAnsiTheme="minorHAnsi" w:cs="Lucida Grande"/>
          <w:color w:val="000000" w:themeColor="text1"/>
        </w:rPr>
        <w:t>extra insight</w:t>
      </w:r>
      <w:r w:rsidR="005A2D56">
        <w:rPr>
          <w:rFonts w:asciiTheme="minorHAnsi" w:hAnsiTheme="minorHAnsi" w:cs="Lucida Grande"/>
          <w:color w:val="000000" w:themeColor="text1"/>
        </w:rPr>
        <w:t>s</w:t>
      </w:r>
      <w:r w:rsidR="00E22547">
        <w:rPr>
          <w:rFonts w:asciiTheme="minorHAnsi" w:hAnsiTheme="minorHAnsi" w:cs="Lucida Grande"/>
          <w:color w:val="000000" w:themeColor="text1"/>
        </w:rPr>
        <w:t>.</w:t>
      </w:r>
      <w:r w:rsidR="006B3EF8">
        <w:rPr>
          <w:rFonts w:asciiTheme="minorHAnsi" w:hAnsiTheme="minorHAnsi" w:cs="Lucida Grande"/>
          <w:color w:val="000000" w:themeColor="text1"/>
        </w:rPr>
        <w:t xml:space="preserve"> </w:t>
      </w:r>
      <w:r w:rsidR="00A8295C">
        <w:rPr>
          <w:rFonts w:asciiTheme="minorHAnsi" w:hAnsiTheme="minorHAnsi" w:cs="Lucida Grande"/>
          <w:color w:val="000000" w:themeColor="text1"/>
        </w:rPr>
        <w:t xml:space="preserve">In addition to enabling mitochondrial modeling, the pathway databases will be </w:t>
      </w:r>
      <w:r w:rsidR="006F1638">
        <w:rPr>
          <w:rFonts w:asciiTheme="minorHAnsi" w:hAnsiTheme="minorHAnsi" w:cs="Lucida Grande"/>
          <w:color w:val="000000" w:themeColor="text1"/>
        </w:rPr>
        <w:t>useful</w:t>
      </w:r>
      <w:r w:rsidR="00A8295C">
        <w:rPr>
          <w:rFonts w:asciiTheme="minorHAnsi" w:hAnsiTheme="minorHAnsi" w:cs="Lucida Grande"/>
          <w:color w:val="000000" w:themeColor="text1"/>
        </w:rPr>
        <w:t xml:space="preserve"> in </w:t>
      </w:r>
      <w:r w:rsidR="006F1638">
        <w:rPr>
          <w:rFonts w:asciiTheme="minorHAnsi" w:hAnsiTheme="minorHAnsi" w:cs="Lucida Grande"/>
          <w:color w:val="000000" w:themeColor="text1"/>
        </w:rPr>
        <w:t>further investigation of</w:t>
      </w:r>
      <w:r w:rsidR="007D18AD">
        <w:rPr>
          <w:rFonts w:asciiTheme="minorHAnsi" w:hAnsiTheme="minorHAnsi" w:cs="Lucida Grande"/>
          <w:color w:val="000000" w:themeColor="text1"/>
        </w:rPr>
        <w:t xml:space="preserve"> some of the other anti</w:t>
      </w:r>
      <w:r w:rsidR="007D18AD">
        <w:rPr>
          <w:rFonts w:asciiTheme="minorHAnsi" w:hAnsiTheme="minorHAnsi" w:cs="Lucida Grande"/>
          <w:color w:val="000000" w:themeColor="text1"/>
        </w:rPr>
        <w:noBreakHyphen/>
      </w:r>
      <w:r w:rsidR="00A8295C">
        <w:rPr>
          <w:rFonts w:asciiTheme="minorHAnsi" w:hAnsiTheme="minorHAnsi" w:cs="Lucida Grande"/>
          <w:color w:val="000000" w:themeColor="text1"/>
        </w:rPr>
        <w:t xml:space="preserve">targets </w:t>
      </w:r>
      <w:r w:rsidR="007D18AD">
        <w:rPr>
          <w:rFonts w:asciiTheme="minorHAnsi" w:hAnsiTheme="minorHAnsi" w:cs="Lucida Grande"/>
          <w:color w:val="000000" w:themeColor="text1"/>
        </w:rPr>
        <w:t>discussed</w:t>
      </w:r>
      <w:r w:rsidR="00A8295C">
        <w:rPr>
          <w:rFonts w:asciiTheme="minorHAnsi" w:hAnsiTheme="minorHAnsi" w:cs="Lucida Grande"/>
          <w:color w:val="000000" w:themeColor="text1"/>
        </w:rPr>
        <w:t xml:space="preserve"> above.</w:t>
      </w:r>
    </w:p>
    <w:p w14:paraId="0314034F" w14:textId="77777777" w:rsidR="002C0229" w:rsidRDefault="002C0229" w:rsidP="000603F9">
      <w:pPr>
        <w:pStyle w:val="NoSpacing"/>
        <w:rPr>
          <w:rFonts w:asciiTheme="minorHAnsi" w:hAnsiTheme="minorHAnsi" w:cs="Lucida Grande"/>
          <w:color w:val="000000" w:themeColor="text1"/>
        </w:rPr>
      </w:pPr>
    </w:p>
    <w:p w14:paraId="207C6D29" w14:textId="426780A1" w:rsidR="002C0229" w:rsidRDefault="002C0229"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As an examp</w:t>
      </w:r>
      <w:r w:rsidR="006B3EF8">
        <w:rPr>
          <w:rFonts w:asciiTheme="minorHAnsi" w:hAnsiTheme="minorHAnsi" w:cs="Lucida Grande"/>
          <w:color w:val="000000" w:themeColor="text1"/>
        </w:rPr>
        <w:t xml:space="preserve">le application, mitochondrial entities from Reactome were mapped to ChEMBL targets, using shared protein chain membership. This </w:t>
      </w:r>
      <w:r w:rsidR="001169E6">
        <w:rPr>
          <w:rFonts w:asciiTheme="minorHAnsi" w:hAnsiTheme="minorHAnsi" w:cs="Lucida Grande"/>
          <w:color w:val="000000" w:themeColor="text1"/>
        </w:rPr>
        <w:t>enabled the retrieval of</w:t>
      </w:r>
      <w:r w:rsidR="006B3EF8">
        <w:rPr>
          <w:rFonts w:asciiTheme="minorHAnsi" w:hAnsiTheme="minorHAnsi" w:cs="Lucida Grande"/>
          <w:color w:val="000000" w:themeColor="text1"/>
        </w:rPr>
        <w:t xml:space="preserve"> </w:t>
      </w:r>
      <w:r w:rsidR="001169E6">
        <w:rPr>
          <w:rFonts w:asciiTheme="minorHAnsi" w:hAnsiTheme="minorHAnsi" w:cs="Lucida Grande"/>
          <w:color w:val="000000" w:themeColor="text1"/>
        </w:rPr>
        <w:t xml:space="preserve">ChEMBL </w:t>
      </w:r>
      <w:r w:rsidR="006B3EF8">
        <w:rPr>
          <w:rFonts w:asciiTheme="minorHAnsi" w:hAnsiTheme="minorHAnsi" w:cs="Lucida Grande"/>
          <w:color w:val="000000" w:themeColor="text1"/>
        </w:rPr>
        <w:t xml:space="preserve">data for compounds </w:t>
      </w:r>
      <w:r w:rsidR="00297E91">
        <w:rPr>
          <w:rFonts w:asciiTheme="minorHAnsi" w:hAnsiTheme="minorHAnsi" w:cs="Lucida Grande"/>
          <w:color w:val="000000" w:themeColor="text1"/>
        </w:rPr>
        <w:t>active again</w:t>
      </w:r>
      <w:r w:rsidR="00203C3C">
        <w:rPr>
          <w:rFonts w:asciiTheme="minorHAnsi" w:hAnsiTheme="minorHAnsi" w:cs="Lucida Grande"/>
          <w:color w:val="000000" w:themeColor="text1"/>
        </w:rPr>
        <w:t>st</w:t>
      </w:r>
      <w:r w:rsidR="006B3EF8">
        <w:rPr>
          <w:rFonts w:asciiTheme="minorHAnsi" w:hAnsiTheme="minorHAnsi" w:cs="Lucida Grande"/>
          <w:color w:val="000000" w:themeColor="text1"/>
        </w:rPr>
        <w:t xml:space="preserve"> those targets</w:t>
      </w:r>
      <w:r w:rsidR="001169E6">
        <w:rPr>
          <w:rFonts w:asciiTheme="minorHAnsi" w:hAnsiTheme="minorHAnsi" w:cs="Lucida Grande"/>
          <w:color w:val="000000" w:themeColor="text1"/>
        </w:rPr>
        <w:t>, a prelude</w:t>
      </w:r>
      <w:r w:rsidR="006B3EF8">
        <w:rPr>
          <w:rFonts w:asciiTheme="minorHAnsi" w:hAnsiTheme="minorHAnsi" w:cs="Lucida Grande"/>
          <w:color w:val="000000" w:themeColor="text1"/>
        </w:rPr>
        <w:t xml:space="preserve"> to investigating the possibilities of building QSAR models for these targets. The number of compounds active against the </w:t>
      </w:r>
      <w:r w:rsidR="00616D25">
        <w:rPr>
          <w:rFonts w:asciiTheme="minorHAnsi" w:hAnsiTheme="minorHAnsi" w:cs="Lucida Grande"/>
          <w:color w:val="000000" w:themeColor="text1"/>
        </w:rPr>
        <w:t xml:space="preserve">various </w:t>
      </w:r>
      <w:r w:rsidR="002D35ED">
        <w:rPr>
          <w:rFonts w:asciiTheme="minorHAnsi" w:hAnsiTheme="minorHAnsi" w:cs="Lucida Grande"/>
          <w:color w:val="000000" w:themeColor="text1"/>
        </w:rPr>
        <w:t>targets</w:t>
      </w:r>
      <w:r w:rsidR="00616D25">
        <w:rPr>
          <w:rFonts w:asciiTheme="minorHAnsi" w:hAnsiTheme="minorHAnsi" w:cs="Lucida Grande"/>
          <w:color w:val="000000" w:themeColor="text1"/>
        </w:rPr>
        <w:t xml:space="preserve"> is shown in the following histogram…</w:t>
      </w:r>
      <w:r w:rsidR="006B3EF8">
        <w:rPr>
          <w:rFonts w:asciiTheme="minorHAnsi" w:hAnsiTheme="minorHAnsi" w:cs="Lucida Grande"/>
          <w:color w:val="000000" w:themeColor="text1"/>
        </w:rPr>
        <w:t xml:space="preserve"> </w:t>
      </w:r>
    </w:p>
    <w:p w14:paraId="534E0F53" w14:textId="77777777" w:rsidR="001659FF" w:rsidRDefault="001659FF" w:rsidP="000603F9">
      <w:pPr>
        <w:pStyle w:val="NoSpacing"/>
        <w:rPr>
          <w:rFonts w:asciiTheme="minorHAnsi" w:hAnsiTheme="minorHAnsi" w:cs="Lucida Grande"/>
          <w:color w:val="000000" w:themeColor="text1"/>
        </w:rPr>
      </w:pPr>
    </w:p>
    <w:p w14:paraId="02E97418" w14:textId="0E4463B5" w:rsidR="001659FF" w:rsidRDefault="006B3EF8" w:rsidP="000603F9">
      <w:pPr>
        <w:pStyle w:val="NoSpacing"/>
        <w:rPr>
          <w:rFonts w:asciiTheme="minorHAnsi" w:hAnsiTheme="minorHAnsi" w:cs="Lucida Grande"/>
          <w:color w:val="000000" w:themeColor="text1"/>
        </w:rPr>
      </w:pPr>
      <w:r w:rsidRPr="006B3EF8">
        <w:rPr>
          <w:rFonts w:asciiTheme="minorHAnsi" w:hAnsiTheme="minorHAnsi" w:cs="Lucida Grande"/>
          <w:noProof/>
          <w:color w:val="000000" w:themeColor="text1"/>
        </w:rPr>
        <w:lastRenderedPageBreak/>
        <w:drawing>
          <wp:inline distT="0" distB="0" distL="0" distR="0" wp14:anchorId="70B1CF3F" wp14:editId="3ED33AE2">
            <wp:extent cx="5579505" cy="2527300"/>
            <wp:effectExtent l="0" t="0" r="889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582694" cy="2528745"/>
                    </a:xfrm>
                    <a:prstGeom prst="rect">
                      <a:avLst/>
                    </a:prstGeom>
                  </pic:spPr>
                </pic:pic>
              </a:graphicData>
            </a:graphic>
          </wp:inline>
        </w:drawing>
      </w:r>
    </w:p>
    <w:p w14:paraId="4695A20E" w14:textId="77777777" w:rsidR="004942F4" w:rsidRDefault="004942F4" w:rsidP="000603F9">
      <w:pPr>
        <w:pStyle w:val="NoSpacing"/>
        <w:rPr>
          <w:rFonts w:asciiTheme="minorHAnsi" w:hAnsiTheme="minorHAnsi" w:cs="Lucida Grande"/>
          <w:color w:val="000000" w:themeColor="text1"/>
        </w:rPr>
      </w:pPr>
    </w:p>
    <w:p w14:paraId="1EDF5B44" w14:textId="1B882C5A" w:rsidR="00A8295C" w:rsidRDefault="00297E91" w:rsidP="000603F9">
      <w:pPr>
        <w:pStyle w:val="NoSpacing"/>
        <w:rPr>
          <w:rFonts w:asciiTheme="minorHAnsi" w:hAnsiTheme="minorHAnsi" w:cs="Lucida Grande"/>
          <w:color w:val="000000" w:themeColor="text1"/>
        </w:rPr>
      </w:pPr>
      <w:r>
        <w:rPr>
          <w:rFonts w:asciiTheme="minorHAnsi" w:hAnsiTheme="minorHAnsi" w:cs="Lucida Grande"/>
          <w:color w:val="000000" w:themeColor="text1"/>
        </w:rPr>
        <w:t>Note that</w:t>
      </w:r>
      <w:r w:rsidR="0099329A">
        <w:rPr>
          <w:rFonts w:asciiTheme="minorHAnsi" w:hAnsiTheme="minorHAnsi" w:cs="Lucida Grande"/>
          <w:color w:val="000000" w:themeColor="text1"/>
        </w:rPr>
        <w:t xml:space="preserve"> ther</w:t>
      </w:r>
      <w:r w:rsidR="00A33FC6">
        <w:rPr>
          <w:rFonts w:asciiTheme="minorHAnsi" w:hAnsiTheme="minorHAnsi" w:cs="Lucida Grande"/>
          <w:color w:val="000000" w:themeColor="text1"/>
        </w:rPr>
        <w:t xml:space="preserve">e are issues that </w:t>
      </w:r>
      <w:r w:rsidR="0099329A">
        <w:rPr>
          <w:rFonts w:asciiTheme="minorHAnsi" w:hAnsiTheme="minorHAnsi" w:cs="Lucida Grande"/>
          <w:color w:val="000000" w:themeColor="text1"/>
        </w:rPr>
        <w:t>remain</w:t>
      </w:r>
      <w:r w:rsidR="00A33FC6">
        <w:rPr>
          <w:rFonts w:asciiTheme="minorHAnsi" w:hAnsiTheme="minorHAnsi" w:cs="Lucida Grande"/>
          <w:color w:val="000000" w:themeColor="text1"/>
        </w:rPr>
        <w:t xml:space="preserve"> to </w:t>
      </w:r>
      <w:r w:rsidR="008B432B">
        <w:rPr>
          <w:rFonts w:asciiTheme="minorHAnsi" w:hAnsiTheme="minorHAnsi" w:cs="Lucida Grande"/>
          <w:color w:val="000000" w:themeColor="text1"/>
        </w:rPr>
        <w:t xml:space="preserve">be </w:t>
      </w:r>
      <w:r w:rsidR="00A33FC6">
        <w:rPr>
          <w:rFonts w:asciiTheme="minorHAnsi" w:hAnsiTheme="minorHAnsi" w:cs="Lucida Grande"/>
          <w:color w:val="000000" w:themeColor="text1"/>
        </w:rPr>
        <w:t>d</w:t>
      </w:r>
      <w:r>
        <w:rPr>
          <w:rFonts w:asciiTheme="minorHAnsi" w:hAnsiTheme="minorHAnsi" w:cs="Lucida Grande"/>
          <w:color w:val="000000" w:themeColor="text1"/>
        </w:rPr>
        <w:t xml:space="preserve">ealt with here, such as the </w:t>
      </w:r>
      <w:r w:rsidR="0099329A">
        <w:rPr>
          <w:rFonts w:asciiTheme="minorHAnsi" w:hAnsiTheme="minorHAnsi" w:cs="Lucida Grande"/>
          <w:color w:val="000000" w:themeColor="text1"/>
        </w:rPr>
        <w:t>compatibility</w:t>
      </w:r>
      <w:r>
        <w:rPr>
          <w:rFonts w:asciiTheme="minorHAnsi" w:hAnsiTheme="minorHAnsi" w:cs="Lucida Grande"/>
          <w:color w:val="000000" w:themeColor="text1"/>
        </w:rPr>
        <w:t xml:space="preserve"> of the </w:t>
      </w:r>
      <w:r w:rsidR="0099329A">
        <w:rPr>
          <w:rFonts w:asciiTheme="minorHAnsi" w:hAnsiTheme="minorHAnsi" w:cs="Lucida Grande"/>
          <w:color w:val="000000" w:themeColor="text1"/>
        </w:rPr>
        <w:t xml:space="preserve">various </w:t>
      </w:r>
      <w:r>
        <w:rPr>
          <w:rFonts w:asciiTheme="minorHAnsi" w:hAnsiTheme="minorHAnsi" w:cs="Lucida Grande"/>
          <w:color w:val="000000" w:themeColor="text1"/>
        </w:rPr>
        <w:t xml:space="preserve">assays involved, diversity of the compounds available </w:t>
      </w:r>
      <w:r w:rsidRPr="0099329A">
        <w:rPr>
          <w:rFonts w:asciiTheme="minorHAnsi" w:hAnsiTheme="minorHAnsi" w:cs="Lucida Grande"/>
          <w:i/>
          <w:color w:val="000000" w:themeColor="text1"/>
        </w:rPr>
        <w:t>etc.</w:t>
      </w:r>
      <w:r>
        <w:rPr>
          <w:rFonts w:asciiTheme="minorHAnsi" w:hAnsiTheme="minorHAnsi" w:cs="Lucida Grande"/>
          <w:color w:val="000000" w:themeColor="text1"/>
        </w:rPr>
        <w:t xml:space="preserve"> This work is in progress and will be described in detail elsewhere.</w:t>
      </w:r>
    </w:p>
    <w:p w14:paraId="7E06B6D3" w14:textId="77777777" w:rsidR="00A64194" w:rsidRDefault="00A64194" w:rsidP="000603F9">
      <w:pPr>
        <w:pStyle w:val="NoSpacing"/>
        <w:rPr>
          <w:rFonts w:asciiTheme="minorHAnsi" w:hAnsiTheme="minorHAnsi" w:cs="Lucida Grande"/>
          <w:color w:val="000000" w:themeColor="text1"/>
        </w:rPr>
      </w:pPr>
    </w:p>
    <w:p w14:paraId="70B660CF" w14:textId="35F9AAEE" w:rsidR="000603F9" w:rsidRDefault="00553624" w:rsidP="007D34A3">
      <w:pPr>
        <w:spacing w:after="200" w:line="276" w:lineRule="auto"/>
        <w:rPr>
          <w:lang w:val="en-GB"/>
        </w:rPr>
      </w:pPr>
      <w:r w:rsidRPr="007D34A3">
        <w:rPr>
          <w:b/>
          <w:lang w:val="en-GB"/>
        </w:rPr>
        <w:t>Difficulties</w:t>
      </w:r>
    </w:p>
    <w:p w14:paraId="7A37EB97" w14:textId="673053CF" w:rsidR="00182573" w:rsidRDefault="002D4084" w:rsidP="001D4E9F">
      <w:pPr>
        <w:pStyle w:val="NoSpacing"/>
        <w:rPr>
          <w:lang w:val="en-GB"/>
        </w:rPr>
      </w:pPr>
      <w:r>
        <w:rPr>
          <w:lang w:val="en-GB"/>
        </w:rPr>
        <w:t>There a</w:t>
      </w:r>
      <w:r w:rsidR="00247FB7">
        <w:rPr>
          <w:lang w:val="en-GB"/>
        </w:rPr>
        <w:t>re</w:t>
      </w:r>
      <w:r>
        <w:rPr>
          <w:lang w:val="en-GB"/>
        </w:rPr>
        <w:t xml:space="preserve"> several related issues </w:t>
      </w:r>
      <w:r w:rsidR="00247FB7">
        <w:rPr>
          <w:lang w:val="en-GB"/>
        </w:rPr>
        <w:t>to be considered with regard to the information presented above.</w:t>
      </w:r>
      <w:r>
        <w:rPr>
          <w:lang w:val="en-GB"/>
        </w:rPr>
        <w:t xml:space="preserve"> The first</w:t>
      </w:r>
      <w:r w:rsidR="005B7555">
        <w:rPr>
          <w:lang w:val="en-GB"/>
        </w:rPr>
        <w:t xml:space="preserve"> is that </w:t>
      </w:r>
      <w:r w:rsidR="00063835">
        <w:rPr>
          <w:lang w:val="en-GB"/>
        </w:rPr>
        <w:t>there is likely to</w:t>
      </w:r>
      <w:r w:rsidR="005B7555">
        <w:rPr>
          <w:lang w:val="en-GB"/>
        </w:rPr>
        <w:t xml:space="preserve"> </w:t>
      </w:r>
      <w:r w:rsidR="00063835">
        <w:rPr>
          <w:lang w:val="en-GB"/>
        </w:rPr>
        <w:t>be</w:t>
      </w:r>
      <w:r w:rsidR="005B7555">
        <w:rPr>
          <w:lang w:val="en-GB"/>
        </w:rPr>
        <w:t xml:space="preserve"> gaps in</w:t>
      </w:r>
      <w:r w:rsidR="00063835">
        <w:rPr>
          <w:lang w:val="en-GB"/>
        </w:rPr>
        <w:t xml:space="preserve"> the</w:t>
      </w:r>
      <w:r w:rsidR="005B7555">
        <w:rPr>
          <w:lang w:val="en-GB"/>
        </w:rPr>
        <w:t xml:space="preserve"> coverage</w:t>
      </w:r>
      <w:r w:rsidR="00063835">
        <w:rPr>
          <w:lang w:val="en-GB"/>
        </w:rPr>
        <w:t xml:space="preserve"> of </w:t>
      </w:r>
      <w:r w:rsidR="0002595E">
        <w:rPr>
          <w:lang w:val="en-GB"/>
        </w:rPr>
        <w:t>anti-target</w:t>
      </w:r>
      <w:r w:rsidR="00063835">
        <w:rPr>
          <w:lang w:val="en-GB"/>
        </w:rPr>
        <w:t>s</w:t>
      </w:r>
      <w:r w:rsidR="005B7555">
        <w:rPr>
          <w:lang w:val="en-GB"/>
        </w:rPr>
        <w:t xml:space="preserve">. Despite recent </w:t>
      </w:r>
      <w:r w:rsidR="002D35ED">
        <w:rPr>
          <w:lang w:val="en-GB"/>
        </w:rPr>
        <w:t>advances</w:t>
      </w:r>
      <w:r w:rsidR="005B7555">
        <w:rPr>
          <w:lang w:val="en-GB"/>
        </w:rPr>
        <w:t>, aspects of both cardiotoxicity and hepatotox</w:t>
      </w:r>
      <w:r w:rsidR="00063835">
        <w:rPr>
          <w:lang w:val="en-GB"/>
        </w:rPr>
        <w:t xml:space="preserve">icity remain poorly understood and </w:t>
      </w:r>
      <w:r w:rsidR="0052192C">
        <w:rPr>
          <w:lang w:val="en-GB"/>
        </w:rPr>
        <w:t>t</w:t>
      </w:r>
      <w:r w:rsidR="005B7555">
        <w:rPr>
          <w:lang w:val="en-GB"/>
        </w:rPr>
        <w:t xml:space="preserve">his suggests </w:t>
      </w:r>
      <w:r w:rsidR="0052192C">
        <w:rPr>
          <w:lang w:val="en-GB"/>
        </w:rPr>
        <w:t xml:space="preserve">that there are </w:t>
      </w:r>
      <w:r w:rsidR="0002595E">
        <w:rPr>
          <w:lang w:val="en-GB"/>
        </w:rPr>
        <w:t>anti-target</w:t>
      </w:r>
      <w:r w:rsidR="0052192C">
        <w:rPr>
          <w:lang w:val="en-GB"/>
        </w:rPr>
        <w:t>s and</w:t>
      </w:r>
      <w:r w:rsidR="00063835">
        <w:rPr>
          <w:lang w:val="en-GB"/>
        </w:rPr>
        <w:t>/or</w:t>
      </w:r>
      <w:r w:rsidR="0052192C">
        <w:rPr>
          <w:lang w:val="en-GB"/>
        </w:rPr>
        <w:t xml:space="preserve"> </w:t>
      </w:r>
      <w:r w:rsidR="002D35ED">
        <w:rPr>
          <w:lang w:val="en-GB"/>
        </w:rPr>
        <w:t>mechanisms</w:t>
      </w:r>
      <w:r w:rsidR="0052192C">
        <w:rPr>
          <w:lang w:val="en-GB"/>
        </w:rPr>
        <w:t xml:space="preserve"> of toxicity</w:t>
      </w:r>
      <w:r w:rsidR="005B7555">
        <w:rPr>
          <w:lang w:val="en-GB"/>
        </w:rPr>
        <w:t xml:space="preserve"> and </w:t>
      </w:r>
      <w:r w:rsidR="0052192C">
        <w:rPr>
          <w:lang w:val="en-GB"/>
        </w:rPr>
        <w:t xml:space="preserve">that </w:t>
      </w:r>
      <w:r w:rsidR="00182573">
        <w:rPr>
          <w:lang w:val="en-GB"/>
        </w:rPr>
        <w:t>remain to be identified.</w:t>
      </w:r>
    </w:p>
    <w:p w14:paraId="53FF749D" w14:textId="77777777" w:rsidR="00182573" w:rsidRDefault="00182573" w:rsidP="001D4E9F">
      <w:pPr>
        <w:pStyle w:val="NoSpacing"/>
        <w:rPr>
          <w:lang w:val="en-GB"/>
        </w:rPr>
      </w:pPr>
    </w:p>
    <w:p w14:paraId="65119886" w14:textId="13D91860" w:rsidR="00E9767F" w:rsidRDefault="005B7555" w:rsidP="001D4E9F">
      <w:pPr>
        <w:pStyle w:val="NoSpacing"/>
        <w:rPr>
          <w:lang w:val="en-GB"/>
        </w:rPr>
      </w:pPr>
      <w:r>
        <w:rPr>
          <w:lang w:val="en-GB"/>
        </w:rPr>
        <w:t xml:space="preserve">One way of expanding </w:t>
      </w:r>
      <w:r w:rsidR="0002595E">
        <w:rPr>
          <w:lang w:val="en-GB"/>
        </w:rPr>
        <w:t>anti-target</w:t>
      </w:r>
      <w:r w:rsidR="0052192C">
        <w:rPr>
          <w:lang w:val="en-GB"/>
        </w:rPr>
        <w:t xml:space="preserve"> </w:t>
      </w:r>
      <w:r>
        <w:rPr>
          <w:lang w:val="en-GB"/>
        </w:rPr>
        <w:t xml:space="preserve">coverage might be to use pathway databases to identify other targets on the same pathways as known </w:t>
      </w:r>
      <w:r w:rsidR="0002595E">
        <w:rPr>
          <w:lang w:val="en-GB"/>
        </w:rPr>
        <w:t>anti-target</w:t>
      </w:r>
      <w:r>
        <w:rPr>
          <w:lang w:val="en-GB"/>
        </w:rPr>
        <w:t xml:space="preserve">s. </w:t>
      </w:r>
      <w:r w:rsidR="00063835">
        <w:rPr>
          <w:lang w:val="en-GB"/>
        </w:rPr>
        <w:t>For example, if antagonism of a cell-surface receptor is known to result in toxicity in some circumstances, then it is plausible that disru</w:t>
      </w:r>
      <w:r w:rsidR="00C86D33">
        <w:rPr>
          <w:lang w:val="en-GB"/>
        </w:rPr>
        <w:t xml:space="preserve">ption of elements of the signal </w:t>
      </w:r>
      <w:r w:rsidR="00063835">
        <w:rPr>
          <w:lang w:val="en-GB"/>
        </w:rPr>
        <w:t>transduction pathway</w:t>
      </w:r>
      <w:r w:rsidR="008C6312">
        <w:rPr>
          <w:lang w:val="en-GB"/>
        </w:rPr>
        <w:t>(s)</w:t>
      </w:r>
      <w:r w:rsidR="00063835">
        <w:rPr>
          <w:lang w:val="en-GB"/>
        </w:rPr>
        <w:t xml:space="preserve"> </w:t>
      </w:r>
      <w:r w:rsidR="008C6312">
        <w:rPr>
          <w:lang w:val="en-GB"/>
        </w:rPr>
        <w:t>associated with</w:t>
      </w:r>
      <w:r w:rsidR="00063835">
        <w:rPr>
          <w:lang w:val="en-GB"/>
        </w:rPr>
        <w:t xml:space="preserve"> that receptor might result in a similar phenotype. Similarly, if inhibition of an enzyme on a </w:t>
      </w:r>
      <w:r w:rsidR="00F20F9A">
        <w:rPr>
          <w:lang w:val="en-GB"/>
        </w:rPr>
        <w:t>metabolic</w:t>
      </w:r>
      <w:r w:rsidR="00063835">
        <w:rPr>
          <w:lang w:val="en-GB"/>
        </w:rPr>
        <w:t xml:space="preserve"> pathway results in toxicity, it is possible </w:t>
      </w:r>
      <w:r w:rsidR="00C86D33">
        <w:rPr>
          <w:lang w:val="en-GB"/>
        </w:rPr>
        <w:t xml:space="preserve">that </w:t>
      </w:r>
      <w:r w:rsidR="00063835">
        <w:rPr>
          <w:lang w:val="en-GB"/>
        </w:rPr>
        <w:t>inhibition of other enzymes on that pathway might give a similar effect. This sort of thinking is common when attempting to discover new therapeutic targets</w:t>
      </w:r>
      <w:r w:rsidR="00F20F9A">
        <w:rPr>
          <w:lang w:val="en-GB"/>
        </w:rPr>
        <w:t>, and it should also be appli</w:t>
      </w:r>
      <w:r w:rsidR="00E9767F">
        <w:rPr>
          <w:lang w:val="en-GB"/>
        </w:rPr>
        <w:t>cable to anti-</w:t>
      </w:r>
      <w:r w:rsidR="002D35ED">
        <w:rPr>
          <w:lang w:val="en-GB"/>
        </w:rPr>
        <w:t>target</w:t>
      </w:r>
      <w:r w:rsidR="00E9767F">
        <w:rPr>
          <w:lang w:val="en-GB"/>
        </w:rPr>
        <w:t xml:space="preserve"> discovery.</w:t>
      </w:r>
    </w:p>
    <w:p w14:paraId="1E5BB57A" w14:textId="77777777" w:rsidR="00E9767F" w:rsidRDefault="00E9767F" w:rsidP="001D4E9F">
      <w:pPr>
        <w:pStyle w:val="NoSpacing"/>
        <w:rPr>
          <w:lang w:val="en-GB"/>
        </w:rPr>
      </w:pPr>
    </w:p>
    <w:p w14:paraId="6C3482E2" w14:textId="25CC563F" w:rsidR="00182573" w:rsidRDefault="00F20F9A" w:rsidP="001D4E9F">
      <w:pPr>
        <w:pStyle w:val="NoSpacing"/>
        <w:rPr>
          <w:lang w:val="en-GB"/>
        </w:rPr>
      </w:pPr>
      <w:r>
        <w:rPr>
          <w:lang w:val="en-GB"/>
        </w:rPr>
        <w:t xml:space="preserve">There are problems with the approach, however. </w:t>
      </w:r>
      <w:r w:rsidR="00E9767F">
        <w:rPr>
          <w:lang w:val="en-GB"/>
        </w:rPr>
        <w:t>Importantly</w:t>
      </w:r>
      <w:r>
        <w:rPr>
          <w:lang w:val="en-GB"/>
        </w:rPr>
        <w:t xml:space="preserve">, </w:t>
      </w:r>
      <w:r w:rsidR="007A6F65">
        <w:rPr>
          <w:lang w:val="en-GB"/>
        </w:rPr>
        <w:t xml:space="preserve">it </w:t>
      </w:r>
      <w:r w:rsidR="005B7555">
        <w:rPr>
          <w:lang w:val="en-GB"/>
        </w:rPr>
        <w:t>likely</w:t>
      </w:r>
      <w:r w:rsidR="00274615">
        <w:rPr>
          <w:lang w:val="en-GB"/>
        </w:rPr>
        <w:t xml:space="preserve"> to</w:t>
      </w:r>
      <w:r w:rsidR="005B7555">
        <w:rPr>
          <w:lang w:val="en-GB"/>
        </w:rPr>
        <w:t xml:space="preserve"> introduce false positives</w:t>
      </w:r>
      <w:r>
        <w:rPr>
          <w:lang w:val="en-GB"/>
        </w:rPr>
        <w:t xml:space="preserve">: </w:t>
      </w:r>
      <w:r w:rsidR="00DD66B8">
        <w:rPr>
          <w:lang w:val="en-GB"/>
        </w:rPr>
        <w:t>for example, it is well known that there is redundancy built into many signalling pathways</w:t>
      </w:r>
      <w:r w:rsidR="008C6312">
        <w:rPr>
          <w:lang w:val="en-GB"/>
        </w:rPr>
        <w:t xml:space="preserve"> </w:t>
      </w:r>
      <w:r w:rsidR="008C6312">
        <w:rPr>
          <w:lang w:val="en-GB"/>
        </w:rPr>
        <w:fldChar w:fldCharType="begin"/>
      </w:r>
      <w:r w:rsidR="00D313D2">
        <w:rPr>
          <w:lang w:val="en-GB"/>
        </w:rPr>
        <w:instrText xml:space="preserve"> ADDIN EN.CITE &lt;EndNote&gt;&lt;Cite&gt;&lt;Author&gt;Logue&lt;/Author&gt;&lt;Year&gt;2012&lt;/Year&gt;&lt;RecNum&gt;99&lt;/RecNum&gt;&lt;DisplayText&gt;[132]&lt;/DisplayText&gt;&lt;record&gt;&lt;rec-number&gt;99&lt;/rec-number&gt;&lt;foreign-keys&gt;&lt;key app="EN" db-id="frrdwfw9b2tr0jevwpbvdvxv2evwzd20zfd5"&gt;99&lt;/key&gt;&lt;/foreign-keys&gt;&lt;ref-type name="Journal Article"&gt;17&lt;/ref-type&gt;&lt;contributors&gt;&lt;authors&gt;&lt;author&gt;Logue, J. S.&lt;/author&gt;&lt;author&gt;Morrison, D. K.&lt;/author&gt;&lt;/authors&gt;&lt;/contributors&gt;&lt;auth-address&gt;Laboratory of Cell and Developmental Signaling, National Cancer Institute at Frederick, Frederick, Maryland 21702, USA.&lt;/auth-address&gt;&lt;titles&gt;&lt;title&gt;Complexity in the signaling network: insights from the use of targeted inhibitors in cancer therapy&lt;/title&gt;&lt;secondary-title&gt;Genes Dev&lt;/secondary-title&gt;&lt;alt-title&gt;Genes &amp;amp; development&lt;/alt-title&gt;&lt;/titles&gt;&lt;periodical&gt;&lt;full-title&gt;Genes Dev&lt;/full-title&gt;&lt;abbr-1&gt;Genes &amp;amp; development&lt;/abbr-1&gt;&lt;/periodical&gt;&lt;alt-periodical&gt;&lt;full-title&gt;Genes Dev&lt;/full-title&gt;&lt;abbr-1&gt;Genes &amp;amp; development&lt;/abbr-1&gt;&lt;/alt-periodical&gt;&lt;pages&gt;641-50&lt;/pages&gt;&lt;volume&gt;26&lt;/volume&gt;&lt;number&gt;7&lt;/number&gt;&lt;edition&gt;2012/04/05&lt;/edition&gt;&lt;keywords&gt;&lt;keyword&gt;Animals&lt;/keyword&gt;&lt;keyword&gt;Antineoplastic Agents/therapeutic use&lt;/keyword&gt;&lt;keyword&gt;*Gene Regulatory Networks&lt;/keyword&gt;&lt;keyword&gt;Humans&lt;/keyword&gt;&lt;keyword&gt;Molecular Targeted Therapy&lt;/keyword&gt;&lt;keyword&gt;Neoplasms/genetics/metabolism/*therapy&lt;/keyword&gt;&lt;keyword&gt;*Signal Transduction&lt;/keyword&gt;&lt;/keywords&gt;&lt;dates&gt;&lt;year&gt;2012&lt;/year&gt;&lt;pub-dates&gt;&lt;date&gt;Apr 1&lt;/date&gt;&lt;/pub-dates&gt;&lt;/dates&gt;&lt;isbn&gt;0890-9369&lt;/isbn&gt;&lt;accession-num&gt;22474259&lt;/accession-num&gt;&lt;urls&gt;&lt;/urls&gt;&lt;custom2&gt;Pmc3323875&lt;/custom2&gt;&lt;electronic-resource-num&gt;10.1101/gad.186965.112&lt;/electronic-resource-num&gt;&lt;remote-database-provider&gt;NLM&lt;/remote-database-provider&gt;&lt;language&gt;eng&lt;/language&gt;&lt;/record&gt;&lt;/Cite&gt;&lt;/EndNote&gt;</w:instrText>
      </w:r>
      <w:r w:rsidR="008C6312">
        <w:rPr>
          <w:lang w:val="en-GB"/>
        </w:rPr>
        <w:fldChar w:fldCharType="separate"/>
      </w:r>
      <w:r w:rsidR="00D313D2">
        <w:rPr>
          <w:noProof/>
          <w:lang w:val="en-GB"/>
        </w:rPr>
        <w:t>[</w:t>
      </w:r>
      <w:hyperlink w:anchor="_ENREF_132" w:tooltip="Logue, 2012 #99" w:history="1">
        <w:r w:rsidR="00D313D2">
          <w:rPr>
            <w:noProof/>
            <w:lang w:val="en-GB"/>
          </w:rPr>
          <w:t>132</w:t>
        </w:r>
      </w:hyperlink>
      <w:r w:rsidR="00D313D2">
        <w:rPr>
          <w:noProof/>
          <w:lang w:val="en-GB"/>
        </w:rPr>
        <w:t>]</w:t>
      </w:r>
      <w:r w:rsidR="008C6312">
        <w:rPr>
          <w:lang w:val="en-GB"/>
        </w:rPr>
        <w:fldChar w:fldCharType="end"/>
      </w:r>
      <w:r w:rsidR="008C6312">
        <w:rPr>
          <w:lang w:val="en-GB"/>
        </w:rPr>
        <w:t xml:space="preserve"> </w:t>
      </w:r>
      <w:r>
        <w:rPr>
          <w:lang w:val="en-GB"/>
        </w:rPr>
        <w:t>and that the effects of inhibiting enzymes on a metabolic pathway might differ depending on whether they catalyse a rate-limiting step</w:t>
      </w:r>
      <w:r w:rsidR="00DB1C86">
        <w:rPr>
          <w:vertAlign w:val="superscript"/>
          <w:lang w:val="en-GB"/>
        </w:rPr>
        <w:t xml:space="preserve"> </w:t>
      </w:r>
      <w:r w:rsidR="00DB1C86" w:rsidRPr="00DB1C86">
        <w:rPr>
          <w:lang w:val="en-GB"/>
        </w:rPr>
        <w:t>or not</w:t>
      </w:r>
      <w:r w:rsidR="00DB1C86">
        <w:rPr>
          <w:lang w:val="en-GB"/>
        </w:rPr>
        <w:t xml:space="preserve"> </w:t>
      </w:r>
      <w:r w:rsidR="00DB1C86">
        <w:rPr>
          <w:lang w:val="en-GB"/>
        </w:rPr>
        <w:fldChar w:fldCharType="begin"/>
      </w:r>
      <w:r w:rsidR="00D313D2">
        <w:rPr>
          <w:lang w:val="en-GB"/>
        </w:rPr>
        <w:instrText xml:space="preserve"> ADDIN EN.CITE &lt;EndNote&gt;&lt;Cite&gt;&lt;Author&gt;Rognstad&lt;/Author&gt;&lt;Year&gt;1979&lt;/Year&gt;&lt;RecNum&gt;106&lt;/RecNum&gt;&lt;DisplayText&gt;[133]&lt;/DisplayText&gt;&lt;record&gt;&lt;rec-number&gt;106&lt;/rec-number&gt;&lt;foreign-keys&gt;&lt;key app="EN" db-id="frrdwfw9b2tr0jevwpbvdvxv2evwzd20zfd5"&gt;106&lt;/key&gt;&lt;/foreign-keys&gt;&lt;ref-type name="Journal Article"&gt;17&lt;/ref-type&gt;&lt;contributors&gt;&lt;authors&gt;&lt;author&gt;Rognstad, R.&lt;/author&gt;&lt;/authors&gt;&lt;/contributors&gt;&lt;titles&gt;&lt;title&gt;Rate-limiting steps in metabolic pathways&lt;/title&gt;&lt;secondary-title&gt;J Biol Chem&lt;/secondary-title&gt;&lt;alt-title&gt;The Journal of biological chemistry&lt;/alt-title&gt;&lt;/titles&gt;&lt;periodical&gt;&lt;full-title&gt;J Biol Chem&lt;/full-title&gt;&lt;abbr-1&gt;The Journal of biological chemistry&lt;/abbr-1&gt;&lt;/periodical&gt;&lt;alt-periodical&gt;&lt;full-title&gt;J Biol Chem&lt;/full-title&gt;&lt;abbr-1&gt;The Journal of biological chemistry&lt;/abbr-1&gt;&lt;/alt-periodical&gt;&lt;pages&gt;1875-8&lt;/pages&gt;&lt;volume&gt;254&lt;/volume&gt;&lt;number&gt;6&lt;/number&gt;&lt;edition&gt;1979/03/25&lt;/edition&gt;&lt;keywords&gt;&lt;keyword&gt;Aminooxyacetic Acid/pharmacology&lt;/keyword&gt;&lt;keyword&gt;Animals&lt;/keyword&gt;&lt;keyword&gt;Cycloserine/pharmacology&lt;/keyword&gt;&lt;keyword&gt;Dose-Response Relationship, Drug&lt;/keyword&gt;&lt;keyword&gt;Gluconeogenesis/*drug effects&lt;/keyword&gt;&lt;keyword&gt;Kinetics&lt;/keyword&gt;&lt;keyword&gt;Lactates/*metabolism&lt;/keyword&gt;&lt;keyword&gt;Lipids/biosynthesis&lt;/keyword&gt;&lt;keyword&gt;Liver/cytology/*metabolism&lt;/keyword&gt;&lt;keyword&gt;Male&lt;/keyword&gt;&lt;keyword&gt;Phosphoenolpyruvate Carboxykinase (GTP)/antagonists &amp;amp; inhibitors/*metabolism&lt;/keyword&gt;&lt;keyword&gt;Picolinic Acids/pharmacology&lt;/keyword&gt;&lt;keyword&gt;Rats&lt;/keyword&gt;&lt;keyword&gt;Sulfhydryl Compounds/pharmacology&lt;/keyword&gt;&lt;/keywords&gt;&lt;dates&gt;&lt;year&gt;1979&lt;/year&gt;&lt;pub-dates&gt;&lt;date&gt;Mar 25&lt;/date&gt;&lt;/pub-dates&gt;&lt;/dates&gt;&lt;isbn&gt;0021-9258 (Print)&amp;#xD;0021-9258&lt;/isbn&gt;&lt;accession-num&gt;422559&lt;/accession-num&gt;&lt;urls&gt;&lt;/urls&gt;&lt;remote-database-provider&gt;NLM&lt;/remote-database-provider&gt;&lt;language&gt;eng&lt;/language&gt;&lt;/record&gt;&lt;/Cite&gt;&lt;/EndNote&gt;</w:instrText>
      </w:r>
      <w:r w:rsidR="00DB1C86">
        <w:rPr>
          <w:lang w:val="en-GB"/>
        </w:rPr>
        <w:fldChar w:fldCharType="separate"/>
      </w:r>
      <w:r w:rsidR="00D313D2">
        <w:rPr>
          <w:noProof/>
          <w:lang w:val="en-GB"/>
        </w:rPr>
        <w:t>[</w:t>
      </w:r>
      <w:hyperlink w:anchor="_ENREF_133" w:tooltip="Rognstad, 1979 #106" w:history="1">
        <w:r w:rsidR="00D313D2">
          <w:rPr>
            <w:noProof/>
            <w:lang w:val="en-GB"/>
          </w:rPr>
          <w:t>133</w:t>
        </w:r>
      </w:hyperlink>
      <w:r w:rsidR="00D313D2">
        <w:rPr>
          <w:noProof/>
          <w:lang w:val="en-GB"/>
        </w:rPr>
        <w:t>]</w:t>
      </w:r>
      <w:r w:rsidR="00DB1C86">
        <w:rPr>
          <w:lang w:val="en-GB"/>
        </w:rPr>
        <w:fldChar w:fldCharType="end"/>
      </w:r>
      <w:r>
        <w:rPr>
          <w:lang w:val="en-GB"/>
        </w:rPr>
        <w:t xml:space="preserve">. </w:t>
      </w:r>
      <w:r w:rsidR="005448C8">
        <w:rPr>
          <w:lang w:val="en-GB"/>
        </w:rPr>
        <w:t>In an industrial target</w:t>
      </w:r>
      <w:r w:rsidR="00E9767F">
        <w:rPr>
          <w:lang w:val="en-GB"/>
        </w:rPr>
        <w:t xml:space="preserve"> </w:t>
      </w:r>
      <w:r w:rsidR="005448C8">
        <w:rPr>
          <w:lang w:val="en-GB"/>
        </w:rPr>
        <w:t>discovery setting th</w:t>
      </w:r>
      <w:r w:rsidR="00E9767F">
        <w:rPr>
          <w:lang w:val="en-GB"/>
        </w:rPr>
        <w:t xml:space="preserve">ese hypotheses could be tested </w:t>
      </w:r>
      <w:r w:rsidR="005448C8">
        <w:rPr>
          <w:lang w:val="en-GB"/>
        </w:rPr>
        <w:t xml:space="preserve">by experiment, while in the current context only the literature is available. </w:t>
      </w:r>
      <w:r w:rsidR="00E76FD3">
        <w:rPr>
          <w:lang w:val="en-GB"/>
        </w:rPr>
        <w:t xml:space="preserve">For example, quantitative models of metabolic networks might help to identify those enzymes that would cause the most disruption if inhibited </w:t>
      </w:r>
      <w:r w:rsidR="00E76FD3">
        <w:rPr>
          <w:lang w:val="en-GB"/>
        </w:rPr>
        <w:fldChar w:fldCharType="begin">
          <w:fldData xml:space="preserve">PEVuZE5vdGU+PENpdGU+PEF1dGhvcj5UaGllbGU8L0F1dGhvcj48WWVhcj4yMDEzPC9ZZWFyPjxS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</w:fldData>
        </w:fldChar>
      </w:r>
      <w:r w:rsidR="00D313D2">
        <w:rPr>
          <w:lang w:val="en-GB"/>
        </w:rPr>
        <w:instrText xml:space="preserve"> ADDIN EN.CITE </w:instrText>
      </w:r>
      <w:r w:rsidR="00D313D2">
        <w:rPr>
          <w:lang w:val="en-GB"/>
        </w:rPr>
        <w:fldChar w:fldCharType="begin">
          <w:fldData xml:space="preserve">PEVuZE5vdGU+PENpdGU+PEF1dGhvcj5UaGllbGU8L0F1dGhvcj48WWVhcj4yMDEzPC9ZZWFyPjxS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</w:fldData>
        </w:fldChar>
      </w:r>
      <w:r w:rsidR="00D313D2">
        <w:rPr>
          <w:lang w:val="en-GB"/>
        </w:rPr>
        <w:instrText xml:space="preserve"> ADDIN EN.CITE.DATA </w:instrText>
      </w:r>
      <w:r w:rsidR="00D313D2">
        <w:rPr>
          <w:lang w:val="en-GB"/>
        </w:rPr>
      </w:r>
      <w:r w:rsidR="00D313D2">
        <w:rPr>
          <w:lang w:val="en-GB"/>
        </w:rPr>
        <w:fldChar w:fldCharType="end"/>
      </w:r>
      <w:r w:rsidR="00E76FD3">
        <w:rPr>
          <w:lang w:val="en-GB"/>
        </w:rPr>
        <w:fldChar w:fldCharType="separate"/>
      </w:r>
      <w:r w:rsidR="00D313D2">
        <w:rPr>
          <w:noProof/>
          <w:lang w:val="en-GB"/>
        </w:rPr>
        <w:t>[</w:t>
      </w:r>
      <w:hyperlink w:anchor="_ENREF_134" w:tooltip="Thiele, 2013 #123" w:history="1">
        <w:r w:rsidR="00D313D2">
          <w:rPr>
            <w:noProof/>
            <w:lang w:val="en-GB"/>
          </w:rPr>
          <w:t>134</w:t>
        </w:r>
      </w:hyperlink>
      <w:r w:rsidR="00D313D2">
        <w:rPr>
          <w:noProof/>
          <w:lang w:val="en-GB"/>
        </w:rPr>
        <w:t>]</w:t>
      </w:r>
      <w:r w:rsidR="00E76FD3">
        <w:rPr>
          <w:lang w:val="en-GB"/>
        </w:rPr>
        <w:fldChar w:fldCharType="end"/>
      </w:r>
      <w:r w:rsidR="00E76FD3">
        <w:rPr>
          <w:lang w:val="en-GB"/>
        </w:rPr>
        <w:t>.</w:t>
      </w:r>
    </w:p>
    <w:p w14:paraId="26C02017" w14:textId="77777777" w:rsidR="00182573" w:rsidRDefault="00182573" w:rsidP="001D4E9F">
      <w:pPr>
        <w:pStyle w:val="NoSpacing"/>
        <w:rPr>
          <w:lang w:val="en-GB"/>
        </w:rPr>
      </w:pPr>
    </w:p>
    <w:p w14:paraId="491AB379" w14:textId="4B1975FC" w:rsidR="003C15FC" w:rsidRDefault="007A6F65" w:rsidP="001D4E9F">
      <w:pPr>
        <w:pStyle w:val="NoSpacing"/>
        <w:rPr>
          <w:lang w:val="en-GB"/>
        </w:rPr>
      </w:pPr>
      <w:r>
        <w:rPr>
          <w:lang w:val="en-GB"/>
        </w:rPr>
        <w:t xml:space="preserve">Another way of expanding the range of </w:t>
      </w:r>
      <w:r w:rsidR="002D35ED">
        <w:rPr>
          <w:lang w:val="en-GB"/>
        </w:rPr>
        <w:t>mechanisms</w:t>
      </w:r>
      <w:r>
        <w:rPr>
          <w:lang w:val="en-GB"/>
        </w:rPr>
        <w:t xml:space="preserve"> covered would be to consult one of the various</w:t>
      </w:r>
      <w:r w:rsidR="00182573">
        <w:rPr>
          <w:lang w:val="en-GB"/>
        </w:rPr>
        <w:t xml:space="preserve"> lists of targets associated wi</w:t>
      </w:r>
      <w:r>
        <w:rPr>
          <w:lang w:val="en-GB"/>
        </w:rPr>
        <w:t>th ADRs that have been published</w:t>
      </w:r>
      <w:r w:rsidR="00553D8D">
        <w:rPr>
          <w:lang w:val="en-GB"/>
        </w:rPr>
        <w:t xml:space="preserve"> </w:t>
      </w:r>
      <w:r w:rsidR="00553D8D">
        <w:rPr>
          <w:lang w:val="en-GB"/>
        </w:rPr>
        <w:fldChar w:fldCharType="begin">
          <w:fldData xml:space="preserve">PEVuZE5vdGU+PENpdGU+PEF1dGhvcj5Mb3Vua2luZTwvQXV0aG9yPjxZZWFyPjIwMTI8L1llYXI+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dGxlPjxhYmJyLTE+TmF0dXJlPC9hYmJyLTE+PC9hbHQtcGVyaW9kaWNhbD48cGFnZXM+MzYxLTc8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</w:fldData>
        </w:fldChar>
      </w:r>
      <w:r w:rsidR="00623DAA">
        <w:rPr>
          <w:lang w:val="en-GB"/>
        </w:rPr>
        <w:instrText xml:space="preserve"> ADDIN EN.CITE </w:instrText>
      </w:r>
      <w:r w:rsidR="00623DAA">
        <w:rPr>
          <w:lang w:val="en-GB"/>
        </w:rPr>
        <w:fldChar w:fldCharType="begin">
          <w:fldData xml:space="preserve">PEVuZE5vdGU+PENpdGU+PEF1dGhvcj5Mb3Vua2luZTwvQXV0aG9yPjxZZWFyPjIwMTI8L1llYXI+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dGxlPjxhYmJyLTE+TmF0dXJlPC9hYmJyLTE+PC9hbHQtcGVyaW9kaWNhbD48cGFnZXM+MzYxLTc8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</w:fldData>
        </w:fldChar>
      </w:r>
      <w:r w:rsidR="00623DAA">
        <w:rPr>
          <w:lang w:val="en-GB"/>
        </w:rPr>
        <w:instrText xml:space="preserve"> ADDIN EN.CITE.DATA </w:instrText>
      </w:r>
      <w:r w:rsidR="00623DAA">
        <w:rPr>
          <w:lang w:val="en-GB"/>
        </w:rPr>
      </w:r>
      <w:r w:rsidR="00623DAA">
        <w:rPr>
          <w:lang w:val="en-GB"/>
        </w:rPr>
        <w:fldChar w:fldCharType="end"/>
      </w:r>
      <w:r w:rsidR="00553D8D">
        <w:rPr>
          <w:lang w:val="en-GB"/>
        </w:rPr>
      </w:r>
      <w:r w:rsidR="00553D8D">
        <w:rPr>
          <w:lang w:val="en-GB"/>
        </w:rPr>
        <w:fldChar w:fldCharType="separate"/>
      </w:r>
      <w:r w:rsidR="00623DAA">
        <w:rPr>
          <w:noProof/>
          <w:lang w:val="en-GB"/>
        </w:rPr>
        <w:t>[</w:t>
      </w:r>
      <w:hyperlink w:anchor="_ENREF_18" w:tooltip="Kuhn, 2013 #22" w:history="1">
        <w:r w:rsidR="00D313D2">
          <w:rPr>
            <w:noProof/>
            <w:lang w:val="en-GB"/>
          </w:rPr>
          <w:t>18-21</w:t>
        </w:r>
      </w:hyperlink>
      <w:r w:rsidR="00623DAA">
        <w:rPr>
          <w:noProof/>
          <w:lang w:val="en-GB"/>
        </w:rPr>
        <w:t>]</w:t>
      </w:r>
      <w:r w:rsidR="00553D8D">
        <w:rPr>
          <w:lang w:val="en-GB"/>
        </w:rPr>
        <w:fldChar w:fldCharType="end"/>
      </w:r>
      <w:r>
        <w:rPr>
          <w:lang w:val="en-GB"/>
        </w:rPr>
        <w:t>.</w:t>
      </w:r>
      <w:r w:rsidR="00182573">
        <w:rPr>
          <w:lang w:val="en-GB"/>
        </w:rPr>
        <w:t xml:space="preserve"> </w:t>
      </w:r>
      <w:r w:rsidR="00F96793">
        <w:rPr>
          <w:lang w:val="en-GB"/>
        </w:rPr>
        <w:t xml:space="preserve">In addition, toxicogenomics </w:t>
      </w:r>
      <w:r w:rsidR="00AE7A4E">
        <w:rPr>
          <w:lang w:val="en-GB"/>
        </w:rPr>
        <w:t xml:space="preserve">experiments can </w:t>
      </w:r>
      <w:r w:rsidR="00553D8D">
        <w:rPr>
          <w:lang w:val="en-GB"/>
        </w:rPr>
        <w:t>identify</w:t>
      </w:r>
      <w:r w:rsidR="00AE7A4E">
        <w:rPr>
          <w:lang w:val="en-GB"/>
        </w:rPr>
        <w:t xml:space="preserve"> genes a</w:t>
      </w:r>
      <w:r w:rsidR="00553D8D">
        <w:rPr>
          <w:lang w:val="en-GB"/>
        </w:rPr>
        <w:t>nd associated pathways peturbed</w:t>
      </w:r>
      <w:r w:rsidR="00AE7A4E">
        <w:rPr>
          <w:lang w:val="en-GB"/>
        </w:rPr>
        <w:t xml:space="preserve"> during a toxic response</w:t>
      </w:r>
      <w:r w:rsidR="00553D8D">
        <w:rPr>
          <w:lang w:val="en-GB"/>
        </w:rPr>
        <w:t xml:space="preserve"> </w:t>
      </w:r>
      <w:r w:rsidR="00553D8D">
        <w:rPr>
          <w:lang w:val="en-GB"/>
        </w:rPr>
        <w:fldChar w:fldCharType="begin">
          <w:fldData xml:space="preserve">PEVuZE5vdGU+PENpdGU+PFllYXI+MjAxNDwvWWVhcj48UmVjTnVtPjEwODwvUmVjTnVtPjxEaXNw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</w:fldData>
        </w:fldChar>
      </w:r>
      <w:r w:rsidR="00D313D2">
        <w:rPr>
          <w:lang w:val="en-GB"/>
        </w:rPr>
        <w:instrText xml:space="preserve"> ADDIN EN.CITE </w:instrText>
      </w:r>
      <w:r w:rsidR="00D313D2">
        <w:rPr>
          <w:lang w:val="en-GB"/>
        </w:rPr>
        <w:fldChar w:fldCharType="begin">
          <w:fldData xml:space="preserve">PEVuZE5vdGU+PENpdGU+PFllYXI+MjAxNDwvWWVhcj48UmVjTnVtPjEwODwvUmVjTnVtPjxEaXNw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</w:fldData>
        </w:fldChar>
      </w:r>
      <w:r w:rsidR="00D313D2">
        <w:rPr>
          <w:lang w:val="en-GB"/>
        </w:rPr>
        <w:instrText xml:space="preserve"> ADDIN EN.CITE.DATA </w:instrText>
      </w:r>
      <w:r w:rsidR="00D313D2">
        <w:rPr>
          <w:lang w:val="en-GB"/>
        </w:rPr>
      </w:r>
      <w:r w:rsidR="00D313D2">
        <w:rPr>
          <w:lang w:val="en-GB"/>
        </w:rPr>
        <w:fldChar w:fldCharType="end"/>
      </w:r>
      <w:r w:rsidR="00553D8D">
        <w:rPr>
          <w:lang w:val="en-GB"/>
        </w:rPr>
        <w:fldChar w:fldCharType="separate"/>
      </w:r>
      <w:r w:rsidR="00D313D2">
        <w:rPr>
          <w:noProof/>
          <w:lang w:val="en-GB"/>
        </w:rPr>
        <w:t>[</w:t>
      </w:r>
      <w:hyperlink w:anchor="_ENREF_135" w:tooltip=", 2014 #108" w:history="1">
        <w:r w:rsidR="00D313D2">
          <w:rPr>
            <w:noProof/>
            <w:lang w:val="en-GB"/>
          </w:rPr>
          <w:t>135</w:t>
        </w:r>
      </w:hyperlink>
      <w:r w:rsidR="00D313D2">
        <w:rPr>
          <w:noProof/>
          <w:lang w:val="en-GB"/>
        </w:rPr>
        <w:t xml:space="preserve">, </w:t>
      </w:r>
      <w:hyperlink w:anchor="_ENREF_136" w:tooltip="Kiyosawa, 2010 #107" w:history="1">
        <w:r w:rsidR="00D313D2">
          <w:rPr>
            <w:noProof/>
            <w:lang w:val="en-GB"/>
          </w:rPr>
          <w:t>136</w:t>
        </w:r>
      </w:hyperlink>
      <w:r w:rsidR="00D313D2">
        <w:rPr>
          <w:noProof/>
          <w:lang w:val="en-GB"/>
        </w:rPr>
        <w:t>]</w:t>
      </w:r>
      <w:r w:rsidR="00553D8D">
        <w:rPr>
          <w:lang w:val="en-GB"/>
        </w:rPr>
        <w:fldChar w:fldCharType="end"/>
      </w:r>
      <w:r w:rsidR="00AE7A4E">
        <w:rPr>
          <w:lang w:val="en-GB"/>
        </w:rPr>
        <w:t>, although the link to anti</w:t>
      </w:r>
      <w:r w:rsidR="00AE7A4E">
        <w:rPr>
          <w:lang w:val="en-GB"/>
        </w:rPr>
        <w:noBreakHyphen/>
        <w:t>targets as disc</w:t>
      </w:r>
      <w:r w:rsidR="003C15FC">
        <w:rPr>
          <w:lang w:val="en-GB"/>
        </w:rPr>
        <w:t>ussed here is not always clear.</w:t>
      </w:r>
    </w:p>
    <w:p w14:paraId="38858567" w14:textId="77777777" w:rsidR="003C15FC" w:rsidRDefault="003C15FC" w:rsidP="001D4E9F">
      <w:pPr>
        <w:pStyle w:val="NoSpacing"/>
        <w:rPr>
          <w:lang w:val="en-GB"/>
        </w:rPr>
      </w:pPr>
    </w:p>
    <w:p w14:paraId="3E2403B4" w14:textId="7702F253" w:rsidR="00F96793" w:rsidRDefault="00AE7A4E" w:rsidP="001D4E9F">
      <w:pPr>
        <w:pStyle w:val="NoSpacing"/>
        <w:rPr>
          <w:lang w:val="en-GB"/>
        </w:rPr>
      </w:pPr>
      <w:r>
        <w:rPr>
          <w:lang w:val="en-GB"/>
        </w:rPr>
        <w:t xml:space="preserve">While </w:t>
      </w:r>
      <w:r w:rsidR="003C15FC">
        <w:rPr>
          <w:lang w:val="en-GB"/>
        </w:rPr>
        <w:t xml:space="preserve">these </w:t>
      </w:r>
      <w:r w:rsidR="00274615">
        <w:rPr>
          <w:lang w:val="en-GB"/>
        </w:rPr>
        <w:t>data-driven approach</w:t>
      </w:r>
      <w:r>
        <w:rPr>
          <w:lang w:val="en-GB"/>
        </w:rPr>
        <w:t>es</w:t>
      </w:r>
      <w:r w:rsidR="00274615">
        <w:rPr>
          <w:lang w:val="en-GB"/>
        </w:rPr>
        <w:t xml:space="preserve"> </w:t>
      </w:r>
      <w:r>
        <w:rPr>
          <w:lang w:val="en-GB"/>
        </w:rPr>
        <w:t>are attractive, they can</w:t>
      </w:r>
      <w:r w:rsidR="00274615">
        <w:rPr>
          <w:lang w:val="en-GB"/>
        </w:rPr>
        <w:t xml:space="preserve"> only be a starting point in the iden</w:t>
      </w:r>
      <w:r w:rsidR="00F645E8">
        <w:rPr>
          <w:lang w:val="en-GB"/>
        </w:rPr>
        <w:t>tification of anti</w:t>
      </w:r>
      <w:r w:rsidR="00E9767F">
        <w:rPr>
          <w:lang w:val="en-GB"/>
        </w:rPr>
        <w:t>-</w:t>
      </w:r>
      <w:r w:rsidR="00F645E8">
        <w:rPr>
          <w:lang w:val="en-GB"/>
        </w:rPr>
        <w:t>targets, as confirmatory data (</w:t>
      </w:r>
      <w:r w:rsidR="00F645E8" w:rsidRPr="00F645E8">
        <w:rPr>
          <w:i/>
          <w:lang w:val="en-GB"/>
        </w:rPr>
        <w:t>in vivo</w:t>
      </w:r>
      <w:r w:rsidR="00F645E8">
        <w:rPr>
          <w:lang w:val="en-GB"/>
        </w:rPr>
        <w:t xml:space="preserve"> or clinical) or a convincing </w:t>
      </w:r>
      <w:r w:rsidR="00274615">
        <w:rPr>
          <w:lang w:val="en-GB"/>
        </w:rPr>
        <w:t xml:space="preserve">mechanistic hypothesis would </w:t>
      </w:r>
      <w:r w:rsidR="005A51DF">
        <w:rPr>
          <w:lang w:val="en-GB"/>
        </w:rPr>
        <w:t xml:space="preserve">still </w:t>
      </w:r>
      <w:r w:rsidR="00274615">
        <w:rPr>
          <w:lang w:val="en-GB"/>
        </w:rPr>
        <w:t>be required</w:t>
      </w:r>
      <w:r w:rsidR="00F645E8">
        <w:rPr>
          <w:lang w:val="en-GB"/>
        </w:rPr>
        <w:t xml:space="preserve"> to validate </w:t>
      </w:r>
      <w:r w:rsidR="005A51DF">
        <w:rPr>
          <w:lang w:val="en-GB"/>
        </w:rPr>
        <w:t>an anti</w:t>
      </w:r>
      <w:r w:rsidR="005A51DF">
        <w:rPr>
          <w:lang w:val="en-GB"/>
        </w:rPr>
        <w:noBreakHyphen/>
      </w:r>
      <w:r w:rsidR="00F645E8">
        <w:rPr>
          <w:lang w:val="en-GB"/>
        </w:rPr>
        <w:t>target.</w:t>
      </w:r>
      <w:r w:rsidR="00E9767F">
        <w:rPr>
          <w:lang w:val="en-GB"/>
        </w:rPr>
        <w:t xml:space="preserve"> Again, as experiment is not an option</w:t>
      </w:r>
      <w:r w:rsidR="00C6741F">
        <w:rPr>
          <w:lang w:val="en-GB"/>
        </w:rPr>
        <w:t xml:space="preserve"> here</w:t>
      </w:r>
      <w:r w:rsidR="00E9767F">
        <w:rPr>
          <w:lang w:val="en-GB"/>
        </w:rPr>
        <w:t>,</w:t>
      </w:r>
      <w:r w:rsidR="00F96793">
        <w:rPr>
          <w:lang w:val="en-GB"/>
        </w:rPr>
        <w:t xml:space="preserve"> only</w:t>
      </w:r>
      <w:r w:rsidR="0024584F">
        <w:rPr>
          <w:lang w:val="en-GB"/>
        </w:rPr>
        <w:t xml:space="preserve"> the</w:t>
      </w:r>
      <w:r w:rsidR="00F96793">
        <w:rPr>
          <w:lang w:val="en-GB"/>
        </w:rPr>
        <w:t xml:space="preserve"> literature is available for</w:t>
      </w:r>
      <w:r w:rsidR="0024584F">
        <w:rPr>
          <w:lang w:val="en-GB"/>
        </w:rPr>
        <w:t xml:space="preserve"> further</w:t>
      </w:r>
      <w:r w:rsidR="00F96793">
        <w:rPr>
          <w:lang w:val="en-GB"/>
        </w:rPr>
        <w:t xml:space="preserve"> investigating hypotheses.</w:t>
      </w:r>
    </w:p>
    <w:p w14:paraId="7F17AE35" w14:textId="77777777" w:rsidR="00F96793" w:rsidRDefault="00F96793" w:rsidP="001D4E9F">
      <w:pPr>
        <w:pStyle w:val="NoSpacing"/>
        <w:rPr>
          <w:lang w:val="en-GB"/>
        </w:rPr>
      </w:pPr>
    </w:p>
    <w:p w14:paraId="5841B064" w14:textId="0AF59A01" w:rsidR="00F645E8" w:rsidRDefault="00F96793" w:rsidP="001D4E9F">
      <w:pPr>
        <w:pStyle w:val="NoSpacing"/>
        <w:rPr>
          <w:lang w:val="en-GB"/>
        </w:rPr>
      </w:pPr>
      <w:r>
        <w:rPr>
          <w:lang w:val="en-GB"/>
        </w:rPr>
        <w:t xml:space="preserve">As </w:t>
      </w:r>
      <w:r w:rsidR="000A01A6">
        <w:rPr>
          <w:lang w:val="en-GB"/>
        </w:rPr>
        <w:t>noted previously</w:t>
      </w:r>
      <w:r>
        <w:rPr>
          <w:lang w:val="en-GB"/>
        </w:rPr>
        <w:t xml:space="preserve">, there are databases </w:t>
      </w:r>
      <w:r w:rsidR="0024584F">
        <w:rPr>
          <w:lang w:val="en-GB"/>
        </w:rPr>
        <w:t>of toxicity-associated targets</w:t>
      </w:r>
      <w:r w:rsidR="000A01A6">
        <w:rPr>
          <w:lang w:val="en-GB"/>
        </w:rPr>
        <w:t xml:space="preserve"> </w:t>
      </w:r>
      <w:r w:rsidR="000A01A6">
        <w:rPr>
          <w:lang w:val="en-GB"/>
        </w:rPr>
        <w:fldChar w:fldCharType="begin">
          <w:fldData xml:space="preserve">PEVuZE5vdGU+PENpdGU+PEF1dGhvcj5KaTwvQXV0aG9yPjxZZWFyPjIwMDM8L1llYXI+PFJlY051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</w:fldData>
        </w:fldChar>
      </w:r>
      <w:r w:rsidR="00E05EC9">
        <w:rPr>
          <w:lang w:val="en-GB"/>
        </w:rPr>
        <w:instrText xml:space="preserve"> ADDIN EN.CITE </w:instrText>
      </w:r>
      <w:r w:rsidR="00E05EC9">
        <w:rPr>
          <w:lang w:val="en-GB"/>
        </w:rPr>
        <w:fldChar w:fldCharType="begin">
          <w:fldData xml:space="preserve">PEVuZE5vdGU+PENpdGU+PEF1dGhvcj5KaTwvQXV0aG9yPjxZZWFyPjIwMDM8L1llYXI+PFJlY051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</w:fldData>
        </w:fldChar>
      </w:r>
      <w:r w:rsidR="00E05EC9">
        <w:rPr>
          <w:lang w:val="en-GB"/>
        </w:rPr>
        <w:instrText xml:space="preserve"> ADDIN EN.CITE.DATA </w:instrText>
      </w:r>
      <w:r w:rsidR="00E05EC9">
        <w:rPr>
          <w:lang w:val="en-GB"/>
        </w:rPr>
      </w:r>
      <w:r w:rsidR="00E05EC9">
        <w:rPr>
          <w:lang w:val="en-GB"/>
        </w:rPr>
        <w:fldChar w:fldCharType="end"/>
      </w:r>
      <w:r w:rsidR="000A01A6">
        <w:rPr>
          <w:lang w:val="en-GB"/>
        </w:rPr>
      </w:r>
      <w:r w:rsidR="000A01A6">
        <w:rPr>
          <w:lang w:val="en-GB"/>
        </w:rPr>
        <w:fldChar w:fldCharType="separate"/>
      </w:r>
      <w:r w:rsidR="00E05EC9">
        <w:rPr>
          <w:noProof/>
          <w:lang w:val="en-GB"/>
        </w:rPr>
        <w:t>[</w:t>
      </w:r>
      <w:hyperlink w:anchor="_ENREF_6" w:tooltip="Zhang, 2007 #46" w:history="1">
        <w:r w:rsidR="00D313D2">
          <w:rPr>
            <w:noProof/>
            <w:lang w:val="en-GB"/>
          </w:rPr>
          <w:t>6</w:t>
        </w:r>
      </w:hyperlink>
      <w:r w:rsidR="00E05EC9">
        <w:rPr>
          <w:noProof/>
          <w:lang w:val="en-GB"/>
        </w:rPr>
        <w:t xml:space="preserve">, </w:t>
      </w:r>
      <w:hyperlink w:anchor="_ENREF_7" w:tooltip="Ji, 2003 #48" w:history="1">
        <w:r w:rsidR="00D313D2">
          <w:rPr>
            <w:noProof/>
            <w:lang w:val="en-GB"/>
          </w:rPr>
          <w:t>7</w:t>
        </w:r>
      </w:hyperlink>
      <w:r w:rsidR="00E05EC9">
        <w:rPr>
          <w:noProof/>
          <w:lang w:val="en-GB"/>
        </w:rPr>
        <w:t>]</w:t>
      </w:r>
      <w:r w:rsidR="000A01A6">
        <w:rPr>
          <w:lang w:val="en-GB"/>
        </w:rPr>
        <w:fldChar w:fldCharType="end"/>
      </w:r>
      <w:r w:rsidR="001653E4">
        <w:rPr>
          <w:lang w:val="en-GB"/>
        </w:rPr>
        <w:t xml:space="preserve"> that</w:t>
      </w:r>
      <w:r w:rsidR="0078355D">
        <w:rPr>
          <w:lang w:val="en-GB"/>
        </w:rPr>
        <w:t xml:space="preserve"> are useful for annotating known anti-targets but </w:t>
      </w:r>
      <w:r w:rsidR="00E40198">
        <w:rPr>
          <w:lang w:val="en-GB"/>
        </w:rPr>
        <w:t>difficult to mine systemati</w:t>
      </w:r>
      <w:r>
        <w:rPr>
          <w:lang w:val="en-GB"/>
        </w:rPr>
        <w:t xml:space="preserve">cally. A related resource which might be </w:t>
      </w:r>
      <w:r w:rsidR="00E40198">
        <w:rPr>
          <w:lang w:val="en-GB"/>
        </w:rPr>
        <w:t xml:space="preserve">useful for this purpose is the Comparative </w:t>
      </w:r>
      <w:r w:rsidR="0078355D">
        <w:rPr>
          <w:lang w:val="en-GB"/>
        </w:rPr>
        <w:t xml:space="preserve">Toxicogenomics Database </w:t>
      </w:r>
      <w:r w:rsidR="004074CB">
        <w:rPr>
          <w:lang w:val="en-GB"/>
        </w:rPr>
        <w:fldChar w:fldCharType="begin"/>
      </w:r>
      <w:r w:rsidR="00D313D2">
        <w:rPr>
          <w:lang w:val="en-GB"/>
        </w:rPr>
        <w:instrText xml:space="preserve"> ADDIN EN.CITE &lt;EndNote&gt;&lt;Cite&gt;&lt;Year&gt;2014&lt;/Year&gt;&lt;RecNum&gt;109&lt;/RecNum&gt;&lt;DisplayText&gt;[137]&lt;/DisplayText&gt;&lt;record&gt;&lt;rec-number&gt;109&lt;/rec-number&gt;&lt;foreign-keys&gt;&lt;key app="EN" db-id="frrdwfw9b2tr0jevwpbvdvxv2evwzd20zfd5"&gt;109&lt;/key&gt;&lt;/foreign-keys&gt;&lt;ref-type name="Web Page"&gt;12&lt;/ref-type&gt;&lt;contributors&gt;&lt;/contributors&gt;&lt;titles&gt;&lt;title&gt;CTD: Comparative Toxicogenomics Database&lt;/title&gt;&lt;/titles&gt;&lt;dates&gt;&lt;year&gt;2014&lt;/year&gt;&lt;/dates&gt;&lt;urls&gt;&lt;related-urls&gt;&lt;url&gt;http://ctdbase.org/&lt;/url&gt;&lt;/related-urls&gt;&lt;/urls&gt;&lt;/record&gt;&lt;/Cite&gt;&lt;/EndNote&gt;</w:instrText>
      </w:r>
      <w:r w:rsidR="004074CB">
        <w:rPr>
          <w:lang w:val="en-GB"/>
        </w:rPr>
        <w:fldChar w:fldCharType="separate"/>
      </w:r>
      <w:r w:rsidR="00D313D2">
        <w:rPr>
          <w:noProof/>
          <w:lang w:val="en-GB"/>
        </w:rPr>
        <w:t>[</w:t>
      </w:r>
      <w:hyperlink w:anchor="_ENREF_137" w:tooltip=", 2014 #109" w:history="1">
        <w:r w:rsidR="00D313D2">
          <w:rPr>
            <w:noProof/>
            <w:lang w:val="en-GB"/>
          </w:rPr>
          <w:t>137</w:t>
        </w:r>
      </w:hyperlink>
      <w:r w:rsidR="00D313D2">
        <w:rPr>
          <w:noProof/>
          <w:lang w:val="en-GB"/>
        </w:rPr>
        <w:t>]</w:t>
      </w:r>
      <w:r w:rsidR="004074CB">
        <w:rPr>
          <w:lang w:val="en-GB"/>
        </w:rPr>
        <w:fldChar w:fldCharType="end"/>
      </w:r>
      <w:r w:rsidR="0024584F">
        <w:rPr>
          <w:lang w:val="en-GB"/>
        </w:rPr>
        <w:t>, which links diseases, gene</w:t>
      </w:r>
      <w:r w:rsidR="0078355D">
        <w:rPr>
          <w:lang w:val="en-GB"/>
        </w:rPr>
        <w:t>s</w:t>
      </w:r>
      <w:r w:rsidR="0024584F">
        <w:rPr>
          <w:lang w:val="en-GB"/>
        </w:rPr>
        <w:t xml:space="preserve">/proteins and compounds. While this began as a resource aimed at environmental toxicants, there is now more </w:t>
      </w:r>
      <w:r w:rsidR="004074CB">
        <w:rPr>
          <w:lang w:val="en-GB"/>
        </w:rPr>
        <w:t>o</w:t>
      </w:r>
      <w:r w:rsidR="00221AA7">
        <w:rPr>
          <w:lang w:val="en-GB"/>
        </w:rPr>
        <w:t>f an</w:t>
      </w:r>
      <w:r w:rsidR="004074CB">
        <w:rPr>
          <w:lang w:val="en-GB"/>
        </w:rPr>
        <w:t xml:space="preserve"> emphasis on </w:t>
      </w:r>
      <w:r w:rsidR="0024584F">
        <w:rPr>
          <w:lang w:val="en-GB"/>
        </w:rPr>
        <w:t>drug-like compounds</w:t>
      </w:r>
      <w:r w:rsidR="00221AA7">
        <w:rPr>
          <w:lang w:val="en-GB"/>
        </w:rPr>
        <w:t xml:space="preserve"> </w:t>
      </w:r>
      <w:r w:rsidR="00221AA7">
        <w:rPr>
          <w:lang w:val="en-GB"/>
        </w:rPr>
        <w:fldChar w:fldCharType="begin">
          <w:fldData xml:space="preserve">PEVuZE5vdGU+PENpdGU+PEF1dGhvcj5EYXZpczwvQXV0aG9yPjxZZWFyPjIwMTM8L1llYXI+PFJl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</w:fldData>
        </w:fldChar>
      </w:r>
      <w:r w:rsidR="00D313D2">
        <w:rPr>
          <w:lang w:val="en-GB"/>
        </w:rPr>
        <w:instrText xml:space="preserve"> ADDIN EN.CITE </w:instrText>
      </w:r>
      <w:r w:rsidR="00D313D2">
        <w:rPr>
          <w:lang w:val="en-GB"/>
        </w:rPr>
        <w:fldChar w:fldCharType="begin">
          <w:fldData xml:space="preserve">PEVuZE5vdGU+PENpdGU+PEF1dGhvcj5EYXZpczwvQXV0aG9yPjxZZWFyPjIwMTM8L1llYXI+PFJl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</w:fldData>
        </w:fldChar>
      </w:r>
      <w:r w:rsidR="00D313D2">
        <w:rPr>
          <w:lang w:val="en-GB"/>
        </w:rPr>
        <w:instrText xml:space="preserve"> ADDIN EN.CITE.DATA </w:instrText>
      </w:r>
      <w:r w:rsidR="00D313D2">
        <w:rPr>
          <w:lang w:val="en-GB"/>
        </w:rPr>
      </w:r>
      <w:r w:rsidR="00D313D2">
        <w:rPr>
          <w:lang w:val="en-GB"/>
        </w:rPr>
        <w:fldChar w:fldCharType="end"/>
      </w:r>
      <w:r w:rsidR="00221AA7">
        <w:rPr>
          <w:lang w:val="en-GB"/>
        </w:rPr>
        <w:fldChar w:fldCharType="separate"/>
      </w:r>
      <w:r w:rsidR="00D313D2">
        <w:rPr>
          <w:noProof/>
          <w:lang w:val="en-GB"/>
        </w:rPr>
        <w:t>[</w:t>
      </w:r>
      <w:hyperlink w:anchor="_ENREF_138" w:tooltip="Davis, 2013 #122" w:history="1">
        <w:r w:rsidR="00D313D2">
          <w:rPr>
            <w:noProof/>
            <w:lang w:val="en-GB"/>
          </w:rPr>
          <w:t>138</w:t>
        </w:r>
      </w:hyperlink>
      <w:r w:rsidR="00D313D2">
        <w:rPr>
          <w:noProof/>
          <w:lang w:val="en-GB"/>
        </w:rPr>
        <w:t>]</w:t>
      </w:r>
      <w:r w:rsidR="00221AA7">
        <w:rPr>
          <w:lang w:val="en-GB"/>
        </w:rPr>
        <w:fldChar w:fldCharType="end"/>
      </w:r>
      <w:r w:rsidR="0024584F">
        <w:rPr>
          <w:lang w:val="en-GB"/>
        </w:rPr>
        <w:t>, and the ability to download data means algorithmic mining might be more practical.</w:t>
      </w:r>
    </w:p>
    <w:p w14:paraId="3FD85A58" w14:textId="77777777" w:rsidR="00F645E8" w:rsidRDefault="00F645E8" w:rsidP="001D4E9F">
      <w:pPr>
        <w:pStyle w:val="NoSpacing"/>
        <w:rPr>
          <w:lang w:val="en-GB"/>
        </w:rPr>
      </w:pPr>
    </w:p>
    <w:p w14:paraId="53C8F48A" w14:textId="02704762" w:rsidR="00F645E8" w:rsidRDefault="001653E4" w:rsidP="001D4E9F">
      <w:pPr>
        <w:pStyle w:val="NoSpacing"/>
        <w:rPr>
          <w:lang w:val="en-GB"/>
        </w:rPr>
      </w:pPr>
      <w:r>
        <w:rPr>
          <w:lang w:val="en-GB"/>
        </w:rPr>
        <w:t>Once novel candidate anti</w:t>
      </w:r>
      <w:r>
        <w:rPr>
          <w:lang w:val="en-GB"/>
        </w:rPr>
        <w:noBreakHyphen/>
        <w:t xml:space="preserve">targets are identified, the </w:t>
      </w:r>
      <w:r w:rsidR="00F645E8">
        <w:rPr>
          <w:lang w:val="en-GB"/>
        </w:rPr>
        <w:t xml:space="preserve">issue of </w:t>
      </w:r>
      <w:r>
        <w:rPr>
          <w:lang w:val="en-GB"/>
        </w:rPr>
        <w:t>their v</w:t>
      </w:r>
      <w:r w:rsidR="00F645E8">
        <w:rPr>
          <w:lang w:val="en-GB"/>
        </w:rPr>
        <w:t>alidation</w:t>
      </w:r>
      <w:r w:rsidR="00CE7918">
        <w:rPr>
          <w:lang w:val="en-GB"/>
        </w:rPr>
        <w:t xml:space="preserve"> </w:t>
      </w:r>
      <w:r>
        <w:rPr>
          <w:lang w:val="en-GB"/>
        </w:rPr>
        <w:t>arises</w:t>
      </w:r>
      <w:r w:rsidR="00F645E8">
        <w:rPr>
          <w:lang w:val="en-GB"/>
        </w:rPr>
        <w:t xml:space="preserve">. The amount of </w:t>
      </w:r>
      <w:r w:rsidR="00CE7918">
        <w:rPr>
          <w:lang w:val="en-GB"/>
        </w:rPr>
        <w:t xml:space="preserve">information </w:t>
      </w:r>
      <w:r w:rsidR="00F645E8">
        <w:rPr>
          <w:lang w:val="en-GB"/>
        </w:rPr>
        <w:t>available on different anti-targets differs greatly, and what is</w:t>
      </w:r>
      <w:r w:rsidR="00CE7918">
        <w:rPr>
          <w:lang w:val="en-GB"/>
        </w:rPr>
        <w:t xml:space="preserve"> actually</w:t>
      </w:r>
      <w:r w:rsidR="00F645E8">
        <w:rPr>
          <w:lang w:val="en-GB"/>
        </w:rPr>
        <w:t xml:space="preserve"> ‘sufficient’</w:t>
      </w:r>
      <w:r w:rsidR="00C665B2">
        <w:rPr>
          <w:lang w:val="en-GB"/>
        </w:rPr>
        <w:t xml:space="preserve"> in a given context</w:t>
      </w:r>
      <w:r w:rsidR="00F645E8">
        <w:rPr>
          <w:lang w:val="en-GB"/>
        </w:rPr>
        <w:t xml:space="preserve"> is an open question. Ideally, a comprehensive AOP would be available</w:t>
      </w:r>
      <w:r w:rsidR="00D66D57">
        <w:rPr>
          <w:vertAlign w:val="superscript"/>
          <w:lang w:val="en-GB"/>
        </w:rPr>
        <w:t xml:space="preserve"> </w:t>
      </w:r>
      <w:r w:rsidR="00D66D57" w:rsidRPr="00D66D57">
        <w:rPr>
          <w:lang w:val="en-GB"/>
        </w:rPr>
        <w:fldChar w:fldCharType="begin">
          <w:fldData xml:space="preserve">PEVuZE5vdGU+PENpdGU+PEF1dGhvcj5WaW5rZW48L0F1dGhvcj48WWVhcj4yMDEzPC9ZZWFyPjxS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</w:fldData>
        </w:fldChar>
      </w:r>
      <w:r w:rsidR="00D313D2">
        <w:rPr>
          <w:lang w:val="en-GB"/>
        </w:rPr>
        <w:instrText xml:space="preserve"> ADDIN EN.CITE </w:instrText>
      </w:r>
      <w:r w:rsidR="00D313D2">
        <w:rPr>
          <w:lang w:val="en-GB"/>
        </w:rPr>
        <w:fldChar w:fldCharType="begin">
          <w:fldData xml:space="preserve">PEVuZE5vdGU+PENpdGU+PEF1dGhvcj5WaW5rZW48L0F1dGhvcj48WWVhcj4yMDEzPC9ZZWFyPjxS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</w:fldData>
        </w:fldChar>
      </w:r>
      <w:r w:rsidR="00D313D2">
        <w:rPr>
          <w:lang w:val="en-GB"/>
        </w:rPr>
        <w:instrText xml:space="preserve"> ADDIN EN.CITE.DATA </w:instrText>
      </w:r>
      <w:r w:rsidR="00D313D2">
        <w:rPr>
          <w:lang w:val="en-GB"/>
        </w:rPr>
      </w:r>
      <w:r w:rsidR="00D313D2">
        <w:rPr>
          <w:lang w:val="en-GB"/>
        </w:rPr>
        <w:fldChar w:fldCharType="end"/>
      </w:r>
      <w:r w:rsidR="00D66D57" w:rsidRPr="00D66D57">
        <w:rPr>
          <w:lang w:val="en-GB"/>
        </w:rPr>
        <w:fldChar w:fldCharType="separate"/>
      </w:r>
      <w:r w:rsidR="00D313D2">
        <w:rPr>
          <w:noProof/>
          <w:lang w:val="en-GB"/>
        </w:rPr>
        <w:t>[</w:t>
      </w:r>
      <w:hyperlink w:anchor="_ENREF_9" w:tooltip="Vinken, 2013 #113" w:history="1">
        <w:r w:rsidR="00D313D2">
          <w:rPr>
            <w:noProof/>
            <w:lang w:val="en-GB"/>
          </w:rPr>
          <w:t>9</w:t>
        </w:r>
      </w:hyperlink>
      <w:r w:rsidR="00D313D2">
        <w:rPr>
          <w:noProof/>
          <w:lang w:val="en-GB"/>
        </w:rPr>
        <w:t xml:space="preserve">, </w:t>
      </w:r>
      <w:hyperlink w:anchor="_ENREF_88" w:tooltip="Vinken, 2013 #67" w:history="1">
        <w:r w:rsidR="00D313D2">
          <w:rPr>
            <w:noProof/>
            <w:lang w:val="en-GB"/>
          </w:rPr>
          <w:t>88</w:t>
        </w:r>
      </w:hyperlink>
      <w:r w:rsidR="00D313D2">
        <w:rPr>
          <w:noProof/>
          <w:lang w:val="en-GB"/>
        </w:rPr>
        <w:t>]</w:t>
      </w:r>
      <w:r w:rsidR="00D66D57" w:rsidRPr="00D66D57">
        <w:rPr>
          <w:lang w:val="en-GB"/>
        </w:rPr>
        <w:fldChar w:fldCharType="end"/>
      </w:r>
      <w:r w:rsidR="00F645E8">
        <w:rPr>
          <w:lang w:val="en-GB"/>
        </w:rPr>
        <w:t xml:space="preserve">, with unambiguous </w:t>
      </w:r>
      <w:r w:rsidR="00F645E8" w:rsidRPr="00F645E8">
        <w:rPr>
          <w:i/>
          <w:lang w:val="en-GB"/>
        </w:rPr>
        <w:t>in vitro</w:t>
      </w:r>
      <w:r w:rsidR="00F645E8">
        <w:rPr>
          <w:lang w:val="en-GB"/>
        </w:rPr>
        <w:t xml:space="preserve">, </w:t>
      </w:r>
      <w:r w:rsidR="00F645E8" w:rsidRPr="00F645E8">
        <w:rPr>
          <w:i/>
          <w:lang w:val="en-GB"/>
        </w:rPr>
        <w:t>in vivo</w:t>
      </w:r>
      <w:r w:rsidR="00F645E8">
        <w:rPr>
          <w:lang w:val="en-GB"/>
        </w:rPr>
        <w:t xml:space="preserve"> </w:t>
      </w:r>
      <w:r w:rsidR="00CE7918">
        <w:rPr>
          <w:lang w:val="en-GB"/>
        </w:rPr>
        <w:t>or</w:t>
      </w:r>
      <w:r w:rsidR="00F645E8">
        <w:rPr>
          <w:lang w:val="en-GB"/>
        </w:rPr>
        <w:t xml:space="preserve"> </w:t>
      </w:r>
      <w:r w:rsidR="00F645E8" w:rsidRPr="00F645E8">
        <w:rPr>
          <w:i/>
          <w:lang w:val="en-GB"/>
        </w:rPr>
        <w:t>clinical data</w:t>
      </w:r>
      <w:r w:rsidR="00F645E8">
        <w:rPr>
          <w:lang w:val="en-GB"/>
        </w:rPr>
        <w:t xml:space="preserve"> to support each step. However, </w:t>
      </w:r>
      <w:r w:rsidR="00D66D57">
        <w:rPr>
          <w:lang w:val="en-GB"/>
        </w:rPr>
        <w:t>this</w:t>
      </w:r>
      <w:r w:rsidR="00F645E8">
        <w:rPr>
          <w:lang w:val="en-GB"/>
        </w:rPr>
        <w:t xml:space="preserve"> will not be available </w:t>
      </w:r>
      <w:r w:rsidR="00D66D57">
        <w:rPr>
          <w:lang w:val="en-GB"/>
        </w:rPr>
        <w:t>except in rare cases</w:t>
      </w:r>
      <w:r w:rsidR="00F645E8">
        <w:rPr>
          <w:lang w:val="en-GB"/>
        </w:rPr>
        <w:t xml:space="preserve">, and decisions </w:t>
      </w:r>
      <w:r w:rsidR="00C665B2">
        <w:rPr>
          <w:lang w:val="en-GB"/>
        </w:rPr>
        <w:t>(</w:t>
      </w:r>
      <w:r w:rsidR="00C665B2" w:rsidRPr="00C665B2">
        <w:rPr>
          <w:i/>
          <w:lang w:val="en-GB"/>
        </w:rPr>
        <w:t>e.g.</w:t>
      </w:r>
      <w:r w:rsidR="00C665B2">
        <w:rPr>
          <w:lang w:val="en-GB"/>
        </w:rPr>
        <w:t xml:space="preserve"> on </w:t>
      </w:r>
      <w:r w:rsidR="00D66D57">
        <w:rPr>
          <w:lang w:val="en-GB"/>
        </w:rPr>
        <w:t>what</w:t>
      </w:r>
      <w:r w:rsidR="00C665B2">
        <w:rPr>
          <w:lang w:val="en-GB"/>
        </w:rPr>
        <w:t xml:space="preserve"> to model) </w:t>
      </w:r>
      <w:r w:rsidR="00F645E8">
        <w:rPr>
          <w:lang w:val="en-GB"/>
        </w:rPr>
        <w:t>will have to be made on incomplete information.</w:t>
      </w:r>
      <w:r w:rsidR="00CE7918">
        <w:rPr>
          <w:lang w:val="en-GB"/>
        </w:rPr>
        <w:tab/>
      </w:r>
    </w:p>
    <w:p w14:paraId="6F5F2BE1" w14:textId="77777777" w:rsidR="00E63DD6" w:rsidRDefault="00E63DD6" w:rsidP="001D4E9F">
      <w:pPr>
        <w:pStyle w:val="NoSpacing"/>
        <w:rPr>
          <w:lang w:val="en-GB"/>
        </w:rPr>
      </w:pPr>
    </w:p>
    <w:p w14:paraId="71E6FA2B" w14:textId="6960DDE9" w:rsidR="00E63DD6" w:rsidRDefault="00E63DD6" w:rsidP="001D4E9F">
      <w:pPr>
        <w:pStyle w:val="NoSpacing"/>
        <w:rPr>
          <w:lang w:val="en-GB"/>
        </w:rPr>
      </w:pPr>
      <w:r>
        <w:rPr>
          <w:lang w:val="en-GB"/>
        </w:rPr>
        <w:t>Another issue</w:t>
      </w:r>
      <w:r w:rsidR="006D645A">
        <w:rPr>
          <w:lang w:val="en-GB"/>
        </w:rPr>
        <w:t xml:space="preserve"> when considering pharmaceutical anti</w:t>
      </w:r>
      <w:r w:rsidR="00C665B2">
        <w:rPr>
          <w:lang w:val="en-GB"/>
        </w:rPr>
        <w:t>-</w:t>
      </w:r>
      <w:r w:rsidR="006D645A">
        <w:rPr>
          <w:lang w:val="en-GB"/>
        </w:rPr>
        <w:t>targets</w:t>
      </w:r>
      <w:r>
        <w:rPr>
          <w:lang w:val="en-GB"/>
        </w:rPr>
        <w:t xml:space="preserve"> </w:t>
      </w:r>
      <w:r w:rsidR="0097322E">
        <w:rPr>
          <w:lang w:val="en-GB"/>
        </w:rPr>
        <w:t xml:space="preserve">(or targets) </w:t>
      </w:r>
      <w:r>
        <w:rPr>
          <w:lang w:val="en-GB"/>
        </w:rPr>
        <w:t>is that of inter-individual variation. In many cases, toxicities only appear after marketing in a small subset of patients.</w:t>
      </w:r>
      <w:r w:rsidR="001433B6">
        <w:rPr>
          <w:lang w:val="en-GB"/>
        </w:rPr>
        <w:t xml:space="preserve"> While this can be due to the involvement of the immune system</w:t>
      </w:r>
      <w:r w:rsidR="009906A4">
        <w:rPr>
          <w:rFonts w:asciiTheme="minorHAnsi" w:hAnsiTheme="minorHAnsi" w:cs="Lucida Grande"/>
          <w:color w:val="000000" w:themeColor="text1"/>
          <w:vertAlign w:val="superscript"/>
        </w:rPr>
        <w:t xml:space="preserve"> </w:t>
      </w:r>
      <w:r w:rsidR="009906A4" w:rsidRPr="00B869B8">
        <w:rPr>
          <w:rFonts w:asciiTheme="minorHAnsi" w:hAnsiTheme="minorHAnsi" w:cs="Lucida Grande"/>
          <w:color w:val="000000" w:themeColor="text1"/>
        </w:rPr>
        <w:fldChar w:fldCharType="begin">
          <w:fldData xml:space="preserve">PEVuZE5vdGU+PENpdGU+PEF1dGhvcj5KdTwvQXV0aG9yPjxZZWFyPjIwMTI8L1llYXI+PFJlY051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</w:fldData>
        </w:fldChar>
      </w:r>
      <w:r w:rsidR="00D313D2">
        <w:rPr>
          <w:rFonts w:asciiTheme="minorHAnsi" w:hAnsiTheme="minorHAnsi" w:cs="Lucida Grande"/>
          <w:color w:val="000000" w:themeColor="text1"/>
        </w:rPr>
        <w:instrText xml:space="preserve"> ADDIN EN.CITE </w:instrText>
      </w:r>
      <w:r w:rsidR="00D313D2">
        <w:rPr>
          <w:rFonts w:asciiTheme="minorHAnsi" w:hAnsiTheme="minorHAnsi" w:cs="Lucida Grande"/>
          <w:color w:val="000000" w:themeColor="text1"/>
        </w:rPr>
        <w:fldChar w:fldCharType="begin">
          <w:fldData xml:space="preserve">PEVuZE5vdGU+PENpdGU+PEF1dGhvcj5KdTwvQXV0aG9yPjxZZWFyPjIwMTI8L1llYXI+PFJlY051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</w:fldData>
        </w:fldChar>
      </w:r>
      <w:r w:rsidR="00D313D2">
        <w:rPr>
          <w:rFonts w:asciiTheme="minorHAnsi" w:hAnsiTheme="minorHAnsi" w:cs="Lucida Grande"/>
          <w:color w:val="000000" w:themeColor="text1"/>
        </w:rPr>
        <w:instrText xml:space="preserve"> ADDIN EN.CITE.DATA </w:instrText>
      </w:r>
      <w:r w:rsidR="00D313D2">
        <w:rPr>
          <w:rFonts w:asciiTheme="minorHAnsi" w:hAnsiTheme="minorHAnsi" w:cs="Lucida Grande"/>
          <w:color w:val="000000" w:themeColor="text1"/>
        </w:rPr>
      </w:r>
      <w:r w:rsidR="00D313D2">
        <w:rPr>
          <w:rFonts w:asciiTheme="minorHAnsi" w:hAnsiTheme="minorHAnsi" w:cs="Lucida Grande"/>
          <w:color w:val="000000" w:themeColor="text1"/>
        </w:rPr>
        <w:fldChar w:fldCharType="end"/>
      </w:r>
      <w:r w:rsidR="009906A4" w:rsidRPr="00B869B8">
        <w:rPr>
          <w:rFonts w:asciiTheme="minorHAnsi" w:hAnsiTheme="minorHAnsi" w:cs="Lucida Grande"/>
          <w:color w:val="000000" w:themeColor="text1"/>
        </w:rPr>
        <w:fldChar w:fldCharType="separate"/>
      </w:r>
      <w:r w:rsidR="00D313D2">
        <w:rPr>
          <w:rFonts w:asciiTheme="minorHAnsi" w:hAnsiTheme="minorHAnsi" w:cs="Lucida Grande"/>
          <w:noProof/>
          <w:color w:val="000000" w:themeColor="text1"/>
        </w:rPr>
        <w:t>[</w:t>
      </w:r>
      <w:hyperlink w:anchor="_ENREF_85" w:tooltip="Ju, 2012 #65" w:history="1">
        <w:r w:rsidR="00D313D2">
          <w:rPr>
            <w:rFonts w:asciiTheme="minorHAnsi" w:hAnsiTheme="minorHAnsi" w:cs="Lucida Grande"/>
            <w:noProof/>
            <w:color w:val="000000" w:themeColor="text1"/>
          </w:rPr>
          <w:t>85</w:t>
        </w:r>
      </w:hyperlink>
      <w:r w:rsidR="00D313D2">
        <w:rPr>
          <w:rFonts w:asciiTheme="minorHAnsi" w:hAnsiTheme="minorHAnsi" w:cs="Lucida Grande"/>
          <w:noProof/>
          <w:color w:val="000000" w:themeColor="text1"/>
        </w:rPr>
        <w:t xml:space="preserve">, </w:t>
      </w:r>
      <w:hyperlink w:anchor="_ENREF_86" w:tooltip="Williams, 2012 #66" w:history="1">
        <w:r w:rsidR="00D313D2">
          <w:rPr>
            <w:rFonts w:asciiTheme="minorHAnsi" w:hAnsiTheme="minorHAnsi" w:cs="Lucida Grande"/>
            <w:noProof/>
            <w:color w:val="000000" w:themeColor="text1"/>
          </w:rPr>
          <w:t>86</w:t>
        </w:r>
      </w:hyperlink>
      <w:r w:rsidR="00D313D2">
        <w:rPr>
          <w:rFonts w:asciiTheme="minorHAnsi" w:hAnsiTheme="minorHAnsi" w:cs="Lucida Grande"/>
          <w:noProof/>
          <w:color w:val="000000" w:themeColor="text1"/>
        </w:rPr>
        <w:t>]</w:t>
      </w:r>
      <w:r w:rsidR="009906A4" w:rsidRPr="00B869B8">
        <w:rPr>
          <w:rFonts w:asciiTheme="minorHAnsi" w:hAnsiTheme="minorHAnsi" w:cs="Lucida Grande"/>
          <w:color w:val="000000" w:themeColor="text1"/>
        </w:rPr>
        <w:fldChar w:fldCharType="end"/>
      </w:r>
      <w:r w:rsidR="00C8264F">
        <w:rPr>
          <w:lang w:val="en-GB"/>
        </w:rPr>
        <w:t>, it</w:t>
      </w:r>
      <w:r w:rsidR="001433B6">
        <w:rPr>
          <w:lang w:val="en-GB"/>
        </w:rPr>
        <w:t xml:space="preserve"> </w:t>
      </w:r>
      <w:r w:rsidR="00256164">
        <w:rPr>
          <w:lang w:val="en-GB"/>
        </w:rPr>
        <w:t>might</w:t>
      </w:r>
      <w:r w:rsidR="001433B6">
        <w:rPr>
          <w:lang w:val="en-GB"/>
        </w:rPr>
        <w:t xml:space="preserve"> also be due to </w:t>
      </w:r>
      <w:r w:rsidR="00256164">
        <w:rPr>
          <w:lang w:val="en-GB"/>
        </w:rPr>
        <w:t>different protein isoforms being present in different individuals</w:t>
      </w:r>
      <w:r w:rsidR="00B869B8">
        <w:rPr>
          <w:lang w:val="en-GB"/>
        </w:rPr>
        <w:t xml:space="preserve"> </w:t>
      </w:r>
      <w:r w:rsidR="00B869B8">
        <w:rPr>
          <w:lang w:val="en-GB"/>
        </w:rPr>
        <w:fldChar w:fldCharType="begin"/>
      </w:r>
      <w:r w:rsidR="00D313D2">
        <w:rPr>
          <w:lang w:val="en-GB"/>
        </w:rPr>
        <w:instrText xml:space="preserve"> ADDIN EN.CITE &lt;EndNote&gt;&lt;Cite&gt;&lt;Year&gt;2014&lt;/Year&gt;&lt;RecNum&gt;100&lt;/RecNum&gt;&lt;DisplayText&gt;[139]&lt;/DisplayText&gt;&lt;record&gt;&lt;rec-number&gt;100&lt;/rec-number&gt;&lt;foreign-keys&gt;&lt;key app="EN" db-id="frrdwfw9b2tr0jevwpbvdvxv2evwzd20zfd5"&gt;100&lt;/key&gt;&lt;/foreign-keys&gt;&lt;ref-type name="Web Page"&gt;12&lt;/ref-type&gt;&lt;contributors&gt;&lt;/contributors&gt;&lt;titles&gt;&lt;title&gt;PharmGKB&lt;/title&gt;&lt;/titles&gt;&lt;dates&gt;&lt;year&gt;2014&lt;/year&gt;&lt;/dates&gt;&lt;urls&gt;&lt;related-urls&gt;&lt;url&gt;https://www.pharmgkb.org/&lt;/url&gt;&lt;/related-urls&gt;&lt;/urls&gt;&lt;/record&gt;&lt;/Cite&gt;&lt;/EndNote&gt;</w:instrText>
      </w:r>
      <w:r w:rsidR="00B869B8">
        <w:rPr>
          <w:lang w:val="en-GB"/>
        </w:rPr>
        <w:fldChar w:fldCharType="separate"/>
      </w:r>
      <w:r w:rsidR="00D313D2">
        <w:rPr>
          <w:noProof/>
          <w:lang w:val="en-GB"/>
        </w:rPr>
        <w:t>[</w:t>
      </w:r>
      <w:hyperlink w:anchor="_ENREF_139" w:tooltip=", 2014 #100" w:history="1">
        <w:r w:rsidR="00D313D2">
          <w:rPr>
            <w:noProof/>
            <w:lang w:val="en-GB"/>
          </w:rPr>
          <w:t>139</w:t>
        </w:r>
      </w:hyperlink>
      <w:r w:rsidR="00D313D2">
        <w:rPr>
          <w:noProof/>
          <w:lang w:val="en-GB"/>
        </w:rPr>
        <w:t>]</w:t>
      </w:r>
      <w:r w:rsidR="00B869B8">
        <w:rPr>
          <w:lang w:val="en-GB"/>
        </w:rPr>
        <w:fldChar w:fldCharType="end"/>
      </w:r>
      <w:r w:rsidR="00256164">
        <w:rPr>
          <w:lang w:val="en-GB"/>
        </w:rPr>
        <w:t xml:space="preserve">. </w:t>
      </w:r>
      <w:r w:rsidR="00ED088B">
        <w:rPr>
          <w:lang w:val="en-GB"/>
        </w:rPr>
        <w:t xml:space="preserve">While many such differences will be silent, if they are present in the active site </w:t>
      </w:r>
      <w:r w:rsidR="00BB6F34">
        <w:rPr>
          <w:lang w:val="en-GB"/>
        </w:rPr>
        <w:t>or in a recognition element then</w:t>
      </w:r>
      <w:r w:rsidR="00ED088B">
        <w:rPr>
          <w:lang w:val="en-GB"/>
        </w:rPr>
        <w:t xml:space="preserve"> they could give rise to differing responses</w:t>
      </w:r>
      <w:r w:rsidR="00B869B8">
        <w:rPr>
          <w:lang w:val="en-GB"/>
        </w:rPr>
        <w:t xml:space="preserve"> </w:t>
      </w:r>
      <w:r w:rsidR="00B869B8">
        <w:rPr>
          <w:lang w:val="en-GB"/>
        </w:rPr>
        <w:fldChar w:fldCharType="begin">
          <w:fldData xml:space="preserve">PEVuZE5vdGU+PENpdGU+PEF1dGhvcj5BZ3Jhd2FsPC9BdXRob3I+PFllYXI+MjAxMjwvWWVhcj48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</w:fldData>
        </w:fldChar>
      </w:r>
      <w:r w:rsidR="00D313D2">
        <w:rPr>
          <w:lang w:val="en-GB"/>
        </w:rPr>
        <w:instrText xml:space="preserve"> ADDIN EN.CITE </w:instrText>
      </w:r>
      <w:r w:rsidR="00D313D2">
        <w:rPr>
          <w:lang w:val="en-GB"/>
        </w:rPr>
        <w:fldChar w:fldCharType="begin">
          <w:fldData xml:space="preserve">PEVuZE5vdGU+PENpdGU+PEF1dGhvcj5BZ3Jhd2FsPC9BdXRob3I+PFllYXI+MjAxMjwvWWVhcj48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</w:fldData>
        </w:fldChar>
      </w:r>
      <w:r w:rsidR="00D313D2">
        <w:rPr>
          <w:lang w:val="en-GB"/>
        </w:rPr>
        <w:instrText xml:space="preserve"> ADDIN EN.CITE.DATA </w:instrText>
      </w:r>
      <w:r w:rsidR="00D313D2">
        <w:rPr>
          <w:lang w:val="en-GB"/>
        </w:rPr>
      </w:r>
      <w:r w:rsidR="00D313D2">
        <w:rPr>
          <w:lang w:val="en-GB"/>
        </w:rPr>
        <w:fldChar w:fldCharType="end"/>
      </w:r>
      <w:r w:rsidR="00B869B8">
        <w:rPr>
          <w:lang w:val="en-GB"/>
        </w:rPr>
        <w:fldChar w:fldCharType="separate"/>
      </w:r>
      <w:r w:rsidR="00D313D2">
        <w:rPr>
          <w:noProof/>
          <w:lang w:val="en-GB"/>
        </w:rPr>
        <w:t>[</w:t>
      </w:r>
      <w:hyperlink w:anchor="_ENREF_140" w:tooltip="Agrawal, 2012 #101" w:history="1">
        <w:r w:rsidR="00D313D2">
          <w:rPr>
            <w:noProof/>
            <w:lang w:val="en-GB"/>
          </w:rPr>
          <w:t>140-142</w:t>
        </w:r>
      </w:hyperlink>
      <w:r w:rsidR="00D313D2">
        <w:rPr>
          <w:noProof/>
          <w:lang w:val="en-GB"/>
        </w:rPr>
        <w:t>]</w:t>
      </w:r>
      <w:r w:rsidR="00B869B8">
        <w:rPr>
          <w:lang w:val="en-GB"/>
        </w:rPr>
        <w:fldChar w:fldCharType="end"/>
      </w:r>
      <w:r w:rsidR="00C665B2">
        <w:rPr>
          <w:lang w:val="en-GB"/>
        </w:rPr>
        <w:t xml:space="preserve"> to xenobiotics.</w:t>
      </w:r>
      <w:r w:rsidR="00BB6F34">
        <w:rPr>
          <w:lang w:val="en-GB"/>
        </w:rPr>
        <w:t xml:space="preserve"> </w:t>
      </w:r>
    </w:p>
    <w:p w14:paraId="2C809CF5" w14:textId="77777777" w:rsidR="004808C9" w:rsidRDefault="004808C9" w:rsidP="001D4E9F">
      <w:pPr>
        <w:pStyle w:val="NoSpacing"/>
        <w:rPr>
          <w:lang w:val="en-GB"/>
        </w:rPr>
      </w:pPr>
    </w:p>
    <w:p w14:paraId="5D122850" w14:textId="5F1B97D3" w:rsidR="004808C9" w:rsidRDefault="004808C9" w:rsidP="001D4E9F">
      <w:pPr>
        <w:pStyle w:val="NoSpacing"/>
        <w:rPr>
          <w:lang w:val="en-GB"/>
        </w:rPr>
      </w:pPr>
      <w:r>
        <w:rPr>
          <w:lang w:val="en-GB"/>
        </w:rPr>
        <w:t>It should also be noted that the interactions of xenobiotics with the anti</w:t>
      </w:r>
      <w:r>
        <w:rPr>
          <w:lang w:val="en-GB"/>
        </w:rPr>
        <w:noBreakHyphen/>
        <w:t>targets discussed here are at most likely to be risk factors for toxicity. Any actual observable toxic response at a tissue, organ or organism level will most likely vary depending on various factors such as compound exposure, intra-individual genetic variation, pre-existing conditions and co-administered therapeutics.</w:t>
      </w:r>
    </w:p>
    <w:p w14:paraId="5F5A42C0" w14:textId="73432428" w:rsidR="00F645E8" w:rsidRDefault="00F645E8" w:rsidP="001D4E9F">
      <w:pPr>
        <w:pStyle w:val="NoSpacing"/>
        <w:rPr>
          <w:lang w:val="en-GB"/>
        </w:rPr>
      </w:pPr>
    </w:p>
    <w:p w14:paraId="244FF0C6" w14:textId="4C7CC01A" w:rsidR="0020414A" w:rsidRDefault="00A157F8" w:rsidP="001D4E9F">
      <w:pPr>
        <w:pStyle w:val="NoSpacing"/>
        <w:rPr>
          <w:lang w:val="en-GB"/>
        </w:rPr>
      </w:pPr>
      <w:r>
        <w:rPr>
          <w:lang w:val="en-GB"/>
        </w:rPr>
        <w:t>A</w:t>
      </w:r>
      <w:r w:rsidR="0006035B">
        <w:rPr>
          <w:lang w:val="en-GB"/>
        </w:rPr>
        <w:t>s</w:t>
      </w:r>
      <w:r>
        <w:rPr>
          <w:lang w:val="en-GB"/>
        </w:rPr>
        <w:t xml:space="preserve"> a practical issue</w:t>
      </w:r>
      <w:r w:rsidR="00C665B2">
        <w:rPr>
          <w:lang w:val="en-GB"/>
        </w:rPr>
        <w:t>, the amount of data available for various anti-targets of interest will vary widely.</w:t>
      </w:r>
      <w:r w:rsidR="00BB6F34">
        <w:rPr>
          <w:lang w:val="en-GB"/>
        </w:rPr>
        <w:t xml:space="preserve"> In some cases easily available data for anti-targets of interest may not be sufficient for QSAR model building, for example. The </w:t>
      </w:r>
      <w:r w:rsidR="002D35ED">
        <w:rPr>
          <w:lang w:val="en-GB"/>
        </w:rPr>
        <w:t>decision</w:t>
      </w:r>
      <w:r w:rsidR="00BB6F34">
        <w:rPr>
          <w:lang w:val="en-GB"/>
        </w:rPr>
        <w:t xml:space="preserve"> will then have to be made as to whether the target is sufficiently important to warrant possibly time-consuming or expensive data-gathering and curation activities.</w:t>
      </w:r>
    </w:p>
    <w:p w14:paraId="039272EF" w14:textId="77777777" w:rsidR="0020414A" w:rsidRPr="00F645E8" w:rsidRDefault="0020414A" w:rsidP="001D4E9F">
      <w:pPr>
        <w:pStyle w:val="NoSpacing"/>
        <w:rPr>
          <w:lang w:val="en-GB"/>
        </w:rPr>
        <w:sectPr w:rsidR="0020414A" w:rsidRPr="00F645E8" w:rsidSect="001B7579">
          <w:endnotePr>
            <w:numFmt w:val="decimal"/>
          </w:endnotePr>
          <w:pgSz w:w="11900" w:h="16840"/>
          <w:pgMar w:top="1440" w:right="1440" w:bottom="990" w:left="1440" w:header="720" w:footer="180" w:gutter="0"/>
          <w:cols w:space="720"/>
          <w:docGrid w:linePitch="360"/>
        </w:sectPr>
      </w:pPr>
    </w:p>
    <w:p w14:paraId="4861EBFE" w14:textId="42E4CFAC" w:rsidR="00553624" w:rsidRPr="00553624" w:rsidRDefault="00553624" w:rsidP="001D4E9F">
      <w:pPr>
        <w:pStyle w:val="NoSpacing"/>
        <w:rPr>
          <w:b/>
          <w:lang w:val="en-GB"/>
        </w:rPr>
      </w:pPr>
      <w:r w:rsidRPr="00553624">
        <w:rPr>
          <w:b/>
          <w:lang w:val="en-GB"/>
        </w:rPr>
        <w:lastRenderedPageBreak/>
        <w:t>References</w:t>
      </w:r>
    </w:p>
    <w:p w14:paraId="5D035ADE" w14:textId="77777777" w:rsidR="00E51948" w:rsidRDefault="00E51948" w:rsidP="00D00136">
      <w:pPr>
        <w:pStyle w:val="NoSpacing"/>
      </w:pPr>
    </w:p>
    <w:p w14:paraId="2CD1DB56" w14:textId="77777777" w:rsidR="00D313D2" w:rsidRDefault="00E51948" w:rsidP="00D313D2">
      <w:pPr>
        <w:pStyle w:val="NoSpacing"/>
        <w:ind w:left="720" w:hanging="720"/>
        <w:rPr>
          <w:noProof/>
        </w:rPr>
      </w:pPr>
      <w:r>
        <w:fldChar w:fldCharType="begin"/>
      </w:r>
      <w:r>
        <w:instrText xml:space="preserve"> ADDIN EN.REFLIST </w:instrText>
      </w:r>
      <w:r>
        <w:fldChar w:fldCharType="separate"/>
      </w:r>
      <w:bookmarkStart w:id="59" w:name="_ENREF_1"/>
      <w:r w:rsidR="00D313D2">
        <w:rPr>
          <w:noProof/>
        </w:rPr>
        <w:t>1.</w:t>
      </w:r>
      <w:r w:rsidR="00D313D2">
        <w:rPr>
          <w:noProof/>
        </w:rPr>
        <w:tab/>
        <w:t xml:space="preserve">Przybylak, K.R. and M.T. Cronin, </w:t>
      </w:r>
      <w:r w:rsidR="00D313D2" w:rsidRPr="00D313D2">
        <w:rPr>
          <w:i/>
          <w:noProof/>
        </w:rPr>
        <w:t>In silico models for drug-induced liver injury--current status.</w:t>
      </w:r>
      <w:r w:rsidR="00D313D2">
        <w:rPr>
          <w:noProof/>
        </w:rPr>
        <w:t xml:space="preserve"> Expert Opin Drug Metab Toxicol, 2012. </w:t>
      </w:r>
      <w:r w:rsidR="00D313D2" w:rsidRPr="00D313D2">
        <w:rPr>
          <w:b/>
          <w:noProof/>
        </w:rPr>
        <w:t>8</w:t>
      </w:r>
      <w:r w:rsidR="00D313D2">
        <w:rPr>
          <w:noProof/>
        </w:rPr>
        <w:t>(2): p. 201-17.</w:t>
      </w:r>
      <w:bookmarkEnd w:id="59"/>
    </w:p>
    <w:p w14:paraId="5DAC1851" w14:textId="77777777" w:rsidR="00D313D2" w:rsidRDefault="00D313D2" w:rsidP="00D313D2">
      <w:pPr>
        <w:pStyle w:val="NoSpacing"/>
        <w:ind w:left="720" w:hanging="720"/>
        <w:rPr>
          <w:noProof/>
        </w:rPr>
      </w:pPr>
      <w:bookmarkStart w:id="60" w:name="_ENREF_2"/>
      <w:r>
        <w:rPr>
          <w:noProof/>
        </w:rPr>
        <w:t>2.</w:t>
      </w:r>
      <w:r>
        <w:rPr>
          <w:noProof/>
        </w:rPr>
        <w:tab/>
        <w:t xml:space="preserve">Russmann, S., G.A. Kullak-Ublick, and I. Grattagliano, </w:t>
      </w:r>
      <w:r w:rsidRPr="00D313D2">
        <w:rPr>
          <w:i/>
          <w:noProof/>
        </w:rPr>
        <w:t>Current concepts of mechanisms in drug-induced hepatotoxicity.</w:t>
      </w:r>
      <w:r>
        <w:rPr>
          <w:noProof/>
        </w:rPr>
        <w:t xml:space="preserve"> Curr Med Chem, 2009. </w:t>
      </w:r>
      <w:r w:rsidRPr="00D313D2">
        <w:rPr>
          <w:b/>
          <w:noProof/>
        </w:rPr>
        <w:t>16</w:t>
      </w:r>
      <w:r>
        <w:rPr>
          <w:noProof/>
        </w:rPr>
        <w:t>(23): p. 3041-53.</w:t>
      </w:r>
      <w:bookmarkEnd w:id="60"/>
    </w:p>
    <w:p w14:paraId="2AE5FF7F" w14:textId="77777777" w:rsidR="00D313D2" w:rsidRDefault="00D313D2" w:rsidP="00D313D2">
      <w:pPr>
        <w:pStyle w:val="NoSpacing"/>
        <w:ind w:left="720" w:hanging="720"/>
        <w:rPr>
          <w:noProof/>
        </w:rPr>
      </w:pPr>
      <w:bookmarkStart w:id="61" w:name="_ENREF_3"/>
      <w:r>
        <w:rPr>
          <w:noProof/>
        </w:rPr>
        <w:t>3.</w:t>
      </w:r>
      <w:r>
        <w:rPr>
          <w:noProof/>
        </w:rPr>
        <w:tab/>
        <w:t xml:space="preserve">Anderson, N. and J. Borlak, </w:t>
      </w:r>
      <w:r w:rsidRPr="00D313D2">
        <w:rPr>
          <w:i/>
          <w:noProof/>
        </w:rPr>
        <w:t>Mechanisms of Toxic Liver Injury</w:t>
      </w:r>
      <w:r>
        <w:rPr>
          <w:noProof/>
        </w:rPr>
        <w:t xml:space="preserve">, in </w:t>
      </w:r>
      <w:r w:rsidRPr="00D313D2">
        <w:rPr>
          <w:i/>
          <w:noProof/>
        </w:rPr>
        <w:t>Hepatotoxicity: From Genomics to in Vitro and in Vivo Models</w:t>
      </w:r>
      <w:r>
        <w:rPr>
          <w:noProof/>
        </w:rPr>
        <w:t>, S.C. Sahu, Editor. 2007, Wiley-Blackwell. p. 191-286.</w:t>
      </w:r>
      <w:bookmarkEnd w:id="61"/>
    </w:p>
    <w:p w14:paraId="28ECE449" w14:textId="77777777" w:rsidR="00D313D2" w:rsidRDefault="00D313D2" w:rsidP="00D313D2">
      <w:pPr>
        <w:pStyle w:val="NoSpacing"/>
        <w:ind w:left="720" w:hanging="720"/>
        <w:rPr>
          <w:noProof/>
        </w:rPr>
      </w:pPr>
      <w:bookmarkStart w:id="62" w:name="_ENREF_4"/>
      <w:r>
        <w:rPr>
          <w:noProof/>
        </w:rPr>
        <w:t>4.</w:t>
      </w:r>
      <w:r>
        <w:rPr>
          <w:noProof/>
        </w:rPr>
        <w:tab/>
      </w:r>
      <w:r w:rsidRPr="00D313D2">
        <w:rPr>
          <w:i/>
          <w:noProof/>
        </w:rPr>
        <w:t>Antitargets: Prediction and Prevention of Drug Side Efects</w:t>
      </w:r>
      <w:r>
        <w:rPr>
          <w:noProof/>
        </w:rPr>
        <w:t>. Methods and Principles in Medicinal Chemistry, ed. R. Mannhold, H. Kubinyi, and G. Folkers. 2008: WILEY-VCH Verlag GmbH &amp; Co. KGaA, Weinheim.</w:t>
      </w:r>
      <w:bookmarkEnd w:id="62"/>
    </w:p>
    <w:p w14:paraId="7EBCB590" w14:textId="77777777" w:rsidR="00D313D2" w:rsidRDefault="00D313D2" w:rsidP="00D313D2">
      <w:pPr>
        <w:pStyle w:val="NoSpacing"/>
        <w:ind w:left="720" w:hanging="720"/>
        <w:rPr>
          <w:noProof/>
        </w:rPr>
      </w:pPr>
      <w:bookmarkStart w:id="63" w:name="_ENREF_5"/>
      <w:r>
        <w:rPr>
          <w:noProof/>
        </w:rPr>
        <w:t>5.</w:t>
      </w:r>
      <w:r>
        <w:rPr>
          <w:noProof/>
        </w:rPr>
        <w:tab/>
        <w:t xml:space="preserve">Urban, L., et al., </w:t>
      </w:r>
      <w:r w:rsidRPr="00D313D2">
        <w:rPr>
          <w:i/>
          <w:noProof/>
        </w:rPr>
        <w:t>Screening for Safety-Relevant Off-Target Activities</w:t>
      </w:r>
      <w:r>
        <w:rPr>
          <w:noProof/>
        </w:rPr>
        <w:t xml:space="preserve">, in </w:t>
      </w:r>
      <w:r w:rsidRPr="00D313D2">
        <w:rPr>
          <w:i/>
          <w:noProof/>
        </w:rPr>
        <w:t xml:space="preserve">Polypharmacology in Drug Discovery </w:t>
      </w:r>
      <w:r>
        <w:rPr>
          <w:noProof/>
        </w:rPr>
        <w:t>J.-W. Peters, Editor. 2012.</w:t>
      </w:r>
      <w:bookmarkEnd w:id="63"/>
    </w:p>
    <w:p w14:paraId="795F04A8" w14:textId="77777777" w:rsidR="00D313D2" w:rsidRDefault="00D313D2" w:rsidP="00D313D2">
      <w:pPr>
        <w:pStyle w:val="NoSpacing"/>
        <w:ind w:left="720" w:hanging="720"/>
        <w:rPr>
          <w:noProof/>
        </w:rPr>
      </w:pPr>
      <w:bookmarkStart w:id="64" w:name="_ENREF_6"/>
      <w:r>
        <w:rPr>
          <w:noProof/>
        </w:rPr>
        <w:t>6.</w:t>
      </w:r>
      <w:r>
        <w:rPr>
          <w:noProof/>
        </w:rPr>
        <w:tab/>
        <w:t xml:space="preserve">Zhang, J.X., et al., </w:t>
      </w:r>
      <w:r w:rsidRPr="00D313D2">
        <w:rPr>
          <w:i/>
          <w:noProof/>
        </w:rPr>
        <w:t>DITOP: drug-induced toxicity related protein database.</w:t>
      </w:r>
      <w:r>
        <w:rPr>
          <w:noProof/>
        </w:rPr>
        <w:t xml:space="preserve"> Bioinformatics, 2007. </w:t>
      </w:r>
      <w:r w:rsidRPr="00D313D2">
        <w:rPr>
          <w:b/>
          <w:noProof/>
        </w:rPr>
        <w:t>23</w:t>
      </w:r>
      <w:r>
        <w:rPr>
          <w:noProof/>
        </w:rPr>
        <w:t>(13): p. 1710-2.</w:t>
      </w:r>
      <w:bookmarkEnd w:id="64"/>
    </w:p>
    <w:p w14:paraId="477E77B5" w14:textId="77777777" w:rsidR="00D313D2" w:rsidRDefault="00D313D2" w:rsidP="00D313D2">
      <w:pPr>
        <w:pStyle w:val="NoSpacing"/>
        <w:ind w:left="720" w:hanging="720"/>
        <w:rPr>
          <w:noProof/>
        </w:rPr>
      </w:pPr>
      <w:bookmarkStart w:id="65" w:name="_ENREF_7"/>
      <w:r>
        <w:rPr>
          <w:noProof/>
        </w:rPr>
        <w:t>7.</w:t>
      </w:r>
      <w:r>
        <w:rPr>
          <w:noProof/>
        </w:rPr>
        <w:tab/>
        <w:t xml:space="preserve">Ji, Z.L., et al., </w:t>
      </w:r>
      <w:r w:rsidRPr="00D313D2">
        <w:rPr>
          <w:i/>
          <w:noProof/>
        </w:rPr>
        <w:t>Drug Adverse Reaction Target Database (DART) : proteins related to adverse drug reactions.</w:t>
      </w:r>
      <w:r>
        <w:rPr>
          <w:noProof/>
        </w:rPr>
        <w:t xml:space="preserve"> Drug Saf, 2003. </w:t>
      </w:r>
      <w:r w:rsidRPr="00D313D2">
        <w:rPr>
          <w:b/>
          <w:noProof/>
        </w:rPr>
        <w:t>26</w:t>
      </w:r>
      <w:r>
        <w:rPr>
          <w:noProof/>
        </w:rPr>
        <w:t>(10): p. 685-90.</w:t>
      </w:r>
      <w:bookmarkEnd w:id="65"/>
    </w:p>
    <w:p w14:paraId="26E49E22" w14:textId="77777777" w:rsidR="00D313D2" w:rsidRDefault="00D313D2" w:rsidP="00D313D2">
      <w:pPr>
        <w:pStyle w:val="NoSpacing"/>
        <w:ind w:left="720" w:hanging="720"/>
        <w:rPr>
          <w:noProof/>
        </w:rPr>
      </w:pPr>
      <w:bookmarkStart w:id="66" w:name="_ENREF_8"/>
      <w:r>
        <w:rPr>
          <w:noProof/>
        </w:rPr>
        <w:t>8.</w:t>
      </w:r>
      <w:r>
        <w:rPr>
          <w:noProof/>
        </w:rPr>
        <w:tab/>
        <w:t xml:space="preserve">Allen, T.E., et al., </w:t>
      </w:r>
      <w:r w:rsidRPr="00D313D2">
        <w:rPr>
          <w:i/>
          <w:noProof/>
        </w:rPr>
        <w:t>Defining molecular initiating events in the adverse outcome pathway framework for risk assessment.</w:t>
      </w:r>
      <w:r>
        <w:rPr>
          <w:noProof/>
        </w:rPr>
        <w:t xml:space="preserve"> Chem Res Toxicol, 2014. </w:t>
      </w:r>
      <w:r w:rsidRPr="00D313D2">
        <w:rPr>
          <w:b/>
          <w:noProof/>
        </w:rPr>
        <w:t>27</w:t>
      </w:r>
      <w:r>
        <w:rPr>
          <w:noProof/>
        </w:rPr>
        <w:t>(12): p. 2100-12.</w:t>
      </w:r>
      <w:bookmarkEnd w:id="66"/>
    </w:p>
    <w:p w14:paraId="4CC55754" w14:textId="77777777" w:rsidR="00D313D2" w:rsidRDefault="00D313D2" w:rsidP="00D313D2">
      <w:pPr>
        <w:pStyle w:val="NoSpacing"/>
        <w:ind w:left="720" w:hanging="720"/>
        <w:rPr>
          <w:noProof/>
        </w:rPr>
      </w:pPr>
      <w:bookmarkStart w:id="67" w:name="_ENREF_9"/>
      <w:r>
        <w:rPr>
          <w:noProof/>
        </w:rPr>
        <w:t>9.</w:t>
      </w:r>
      <w:r>
        <w:rPr>
          <w:noProof/>
        </w:rPr>
        <w:tab/>
        <w:t xml:space="preserve">Vinken, M., </w:t>
      </w:r>
      <w:r w:rsidRPr="00D313D2">
        <w:rPr>
          <w:i/>
          <w:noProof/>
        </w:rPr>
        <w:t>The adverse outcome pathway concept: a pragmatic tool in toxicology.</w:t>
      </w:r>
      <w:r>
        <w:rPr>
          <w:noProof/>
        </w:rPr>
        <w:t xml:space="preserve"> Toxicology, 2013. </w:t>
      </w:r>
      <w:r w:rsidRPr="00D313D2">
        <w:rPr>
          <w:b/>
          <w:noProof/>
        </w:rPr>
        <w:t>312</w:t>
      </w:r>
      <w:r>
        <w:rPr>
          <w:noProof/>
        </w:rPr>
        <w:t>: p. 158-65.</w:t>
      </w:r>
      <w:bookmarkEnd w:id="67"/>
    </w:p>
    <w:p w14:paraId="1BF64A4B" w14:textId="77777777" w:rsidR="00D313D2" w:rsidRDefault="00D313D2" w:rsidP="00D313D2">
      <w:pPr>
        <w:pStyle w:val="NoSpacing"/>
        <w:ind w:left="720" w:hanging="720"/>
        <w:rPr>
          <w:noProof/>
        </w:rPr>
      </w:pPr>
      <w:bookmarkStart w:id="68" w:name="_ENREF_10"/>
      <w:r>
        <w:rPr>
          <w:noProof/>
        </w:rPr>
        <w:t>10.</w:t>
      </w:r>
      <w:r>
        <w:rPr>
          <w:noProof/>
        </w:rPr>
        <w:tab/>
      </w:r>
      <w:r w:rsidRPr="00D313D2">
        <w:rPr>
          <w:i/>
          <w:noProof/>
        </w:rPr>
        <w:t>In Silico Toxicology : Principles and Applications</w:t>
      </w:r>
      <w:r>
        <w:rPr>
          <w:noProof/>
        </w:rPr>
        <w:t>. Issues in Toxicology. 2010: The Royal Society of Chemistry.</w:t>
      </w:r>
      <w:bookmarkEnd w:id="68"/>
    </w:p>
    <w:p w14:paraId="41A09AED" w14:textId="77777777" w:rsidR="00D313D2" w:rsidRDefault="00D313D2" w:rsidP="00D313D2">
      <w:pPr>
        <w:pStyle w:val="NoSpacing"/>
        <w:ind w:left="720" w:hanging="720"/>
        <w:rPr>
          <w:noProof/>
        </w:rPr>
      </w:pPr>
      <w:bookmarkStart w:id="69" w:name="_ENREF_11"/>
      <w:r>
        <w:rPr>
          <w:noProof/>
        </w:rPr>
        <w:t>11.</w:t>
      </w:r>
      <w:r>
        <w:rPr>
          <w:noProof/>
        </w:rPr>
        <w:tab/>
        <w:t xml:space="preserve">Bai, J.P. and D.R. Abernethy, </w:t>
      </w:r>
      <w:r w:rsidRPr="00D313D2">
        <w:rPr>
          <w:i/>
          <w:noProof/>
        </w:rPr>
        <w:t>Systems pharmacology to predict drug toxicity: integration across levels of biological organization.</w:t>
      </w:r>
      <w:r>
        <w:rPr>
          <w:noProof/>
        </w:rPr>
        <w:t xml:space="preserve"> Annu Rev Pharmacol Toxicol, 2013. </w:t>
      </w:r>
      <w:r w:rsidRPr="00D313D2">
        <w:rPr>
          <w:b/>
          <w:noProof/>
        </w:rPr>
        <w:t>53</w:t>
      </w:r>
      <w:r>
        <w:rPr>
          <w:noProof/>
        </w:rPr>
        <w:t>: p. 451-73.</w:t>
      </w:r>
      <w:bookmarkEnd w:id="69"/>
    </w:p>
    <w:p w14:paraId="1F56676E" w14:textId="77777777" w:rsidR="00D313D2" w:rsidRPr="00D313D2" w:rsidRDefault="00D313D2" w:rsidP="00D313D2">
      <w:pPr>
        <w:pStyle w:val="NoSpacing"/>
        <w:ind w:left="720" w:hanging="720"/>
        <w:rPr>
          <w:i/>
          <w:noProof/>
        </w:rPr>
      </w:pPr>
      <w:bookmarkStart w:id="70" w:name="_ENREF_12"/>
      <w:r>
        <w:rPr>
          <w:noProof/>
        </w:rPr>
        <w:t>12.</w:t>
      </w:r>
      <w:r>
        <w:rPr>
          <w:noProof/>
        </w:rPr>
        <w:tab/>
        <w:t xml:space="preserve">Jens Niklas, J., et al., </w:t>
      </w:r>
      <w:r w:rsidRPr="00D313D2">
        <w:rPr>
          <w:i/>
          <w:noProof/>
        </w:rPr>
        <w:t>Quantitative Evaluation and Prediction of Drug Effects and</w:t>
      </w:r>
    </w:p>
    <w:p w14:paraId="08D85DC0" w14:textId="77777777" w:rsidR="00D313D2" w:rsidRDefault="00D313D2" w:rsidP="00D313D2">
      <w:pPr>
        <w:pStyle w:val="NoSpacing"/>
        <w:ind w:left="720" w:hanging="720"/>
        <w:rPr>
          <w:noProof/>
        </w:rPr>
      </w:pPr>
      <w:r w:rsidRPr="00D313D2">
        <w:rPr>
          <w:i/>
          <w:noProof/>
        </w:rPr>
        <w:t>Toxicological Risk Using Mechanistic Multiscale Models.</w:t>
      </w:r>
      <w:r>
        <w:rPr>
          <w:noProof/>
        </w:rPr>
        <w:t xml:space="preserve"> Mol Inform, 2013. </w:t>
      </w:r>
      <w:r w:rsidRPr="00D313D2">
        <w:rPr>
          <w:b/>
          <w:noProof/>
        </w:rPr>
        <w:t>32</w:t>
      </w:r>
      <w:r>
        <w:rPr>
          <w:noProof/>
        </w:rPr>
        <w:t>: p. 14-23.</w:t>
      </w:r>
      <w:bookmarkEnd w:id="70"/>
    </w:p>
    <w:p w14:paraId="31C926B4" w14:textId="77777777" w:rsidR="00D313D2" w:rsidRDefault="00D313D2" w:rsidP="00D313D2">
      <w:pPr>
        <w:pStyle w:val="NoSpacing"/>
        <w:ind w:left="720" w:hanging="720"/>
        <w:rPr>
          <w:noProof/>
        </w:rPr>
      </w:pPr>
      <w:bookmarkStart w:id="71" w:name="_ENREF_13"/>
      <w:r>
        <w:rPr>
          <w:noProof/>
        </w:rPr>
        <w:t>13.</w:t>
      </w:r>
      <w:r>
        <w:rPr>
          <w:noProof/>
        </w:rPr>
        <w:tab/>
        <w:t xml:space="preserve">Bhattacharya, S., et al., </w:t>
      </w:r>
      <w:r w:rsidRPr="00D313D2">
        <w:rPr>
          <w:i/>
          <w:noProof/>
        </w:rPr>
        <w:t>Modeling drug- and chemical-induced hepatotoxicity with systems biology approaches.</w:t>
      </w:r>
      <w:r>
        <w:rPr>
          <w:noProof/>
        </w:rPr>
        <w:t xml:space="preserve"> Front Physiol, 2012. </w:t>
      </w:r>
      <w:r w:rsidRPr="00D313D2">
        <w:rPr>
          <w:b/>
          <w:noProof/>
        </w:rPr>
        <w:t>3</w:t>
      </w:r>
      <w:r>
        <w:rPr>
          <w:noProof/>
        </w:rPr>
        <w:t>: p. 462.</w:t>
      </w:r>
      <w:bookmarkEnd w:id="71"/>
    </w:p>
    <w:p w14:paraId="6BB65886" w14:textId="3EBA2AA3" w:rsidR="00D313D2" w:rsidRDefault="00D313D2" w:rsidP="00D313D2">
      <w:pPr>
        <w:pStyle w:val="NoSpacing"/>
        <w:ind w:left="720" w:hanging="720"/>
        <w:rPr>
          <w:noProof/>
        </w:rPr>
      </w:pPr>
      <w:bookmarkStart w:id="72" w:name="_ENREF_14"/>
      <w:r>
        <w:rPr>
          <w:noProof/>
        </w:rPr>
        <w:t>14.</w:t>
      </w:r>
      <w:r>
        <w:rPr>
          <w:noProof/>
        </w:rPr>
        <w:tab/>
        <w:t xml:space="preserve">IUPHAR/BPS. </w:t>
      </w:r>
      <w:r w:rsidRPr="00D313D2">
        <w:rPr>
          <w:i/>
          <w:noProof/>
        </w:rPr>
        <w:t>Guide to Pharmacology</w:t>
      </w:r>
      <w:r>
        <w:rPr>
          <w:noProof/>
        </w:rPr>
        <w:t xml:space="preserve">. 2014; Available from: </w:t>
      </w:r>
      <w:hyperlink r:id="rId11" w:history="1">
        <w:r w:rsidRPr="00D313D2">
          <w:rPr>
            <w:rStyle w:val="Hyperlink"/>
            <w:noProof/>
          </w:rPr>
          <w:t>http://www.guidetopharmacology.org/</w:t>
        </w:r>
      </w:hyperlink>
      <w:r>
        <w:rPr>
          <w:noProof/>
        </w:rPr>
        <w:t>.</w:t>
      </w:r>
      <w:bookmarkEnd w:id="72"/>
    </w:p>
    <w:p w14:paraId="3856AB89" w14:textId="77777777" w:rsidR="00D313D2" w:rsidRDefault="00D313D2" w:rsidP="00D313D2">
      <w:pPr>
        <w:pStyle w:val="NoSpacing"/>
        <w:ind w:left="720" w:hanging="720"/>
        <w:rPr>
          <w:noProof/>
        </w:rPr>
      </w:pPr>
      <w:bookmarkStart w:id="73" w:name="_ENREF_15"/>
      <w:r>
        <w:rPr>
          <w:noProof/>
        </w:rPr>
        <w:t>15.</w:t>
      </w:r>
      <w:r>
        <w:rPr>
          <w:noProof/>
        </w:rPr>
        <w:tab/>
        <w:t xml:space="preserve">Landesmann, B., et al., </w:t>
      </w:r>
      <w:r w:rsidRPr="00D313D2">
        <w:rPr>
          <w:i/>
          <w:noProof/>
        </w:rPr>
        <w:t>Description of Prototype Modes-of-Action Related to Repeated Dose Toxicity</w:t>
      </w:r>
      <w:r>
        <w:rPr>
          <w:noProof/>
        </w:rPr>
        <w:t>, 2012.</w:t>
      </w:r>
      <w:bookmarkEnd w:id="73"/>
    </w:p>
    <w:p w14:paraId="5DE7E7CB" w14:textId="77777777" w:rsidR="00D313D2" w:rsidRDefault="00D313D2" w:rsidP="00D313D2">
      <w:pPr>
        <w:pStyle w:val="NoSpacing"/>
        <w:ind w:left="720" w:hanging="720"/>
        <w:rPr>
          <w:noProof/>
        </w:rPr>
      </w:pPr>
      <w:bookmarkStart w:id="74" w:name="_ENREF_16"/>
      <w:r>
        <w:rPr>
          <w:noProof/>
        </w:rPr>
        <w:t>16.</w:t>
      </w:r>
      <w:r>
        <w:rPr>
          <w:noProof/>
        </w:rPr>
        <w:tab/>
        <w:t xml:space="preserve">Muthas, D. and S. Boyer, </w:t>
      </w:r>
      <w:r w:rsidRPr="00D313D2">
        <w:rPr>
          <w:i/>
          <w:noProof/>
        </w:rPr>
        <w:t>Exploiting Pharmacological Similarity to Identify Safety Concerns – Listen to What the Data Tells You.</w:t>
      </w:r>
      <w:r>
        <w:rPr>
          <w:noProof/>
        </w:rPr>
        <w:t xml:space="preserve"> Mol Inform, 2013. </w:t>
      </w:r>
      <w:r w:rsidRPr="00D313D2">
        <w:rPr>
          <w:b/>
          <w:noProof/>
        </w:rPr>
        <w:t>32</w:t>
      </w:r>
      <w:r>
        <w:rPr>
          <w:noProof/>
        </w:rPr>
        <w:t>(1): p. 37-45.</w:t>
      </w:r>
      <w:bookmarkEnd w:id="74"/>
    </w:p>
    <w:p w14:paraId="2FDE1A7C" w14:textId="77777777" w:rsidR="00D313D2" w:rsidRDefault="00D313D2" w:rsidP="00D313D2">
      <w:pPr>
        <w:pStyle w:val="NoSpacing"/>
        <w:ind w:left="720" w:hanging="720"/>
        <w:rPr>
          <w:noProof/>
        </w:rPr>
      </w:pPr>
      <w:bookmarkStart w:id="75" w:name="_ENREF_17"/>
      <w:r>
        <w:rPr>
          <w:noProof/>
        </w:rPr>
        <w:t>17.</w:t>
      </w:r>
      <w:r>
        <w:rPr>
          <w:noProof/>
        </w:rPr>
        <w:tab/>
        <w:t xml:space="preserve">Peters, J.U., </w:t>
      </w:r>
      <w:r w:rsidRPr="00D313D2">
        <w:rPr>
          <w:i/>
          <w:noProof/>
        </w:rPr>
        <w:t>Polypharmacology - foe or friend?</w:t>
      </w:r>
      <w:r>
        <w:rPr>
          <w:noProof/>
        </w:rPr>
        <w:t xml:space="preserve"> J Med Chem, 2013. </w:t>
      </w:r>
      <w:r w:rsidRPr="00D313D2">
        <w:rPr>
          <w:b/>
          <w:noProof/>
        </w:rPr>
        <w:t>56</w:t>
      </w:r>
      <w:r>
        <w:rPr>
          <w:noProof/>
        </w:rPr>
        <w:t>(22): p. 8955-71.</w:t>
      </w:r>
      <w:bookmarkEnd w:id="75"/>
    </w:p>
    <w:p w14:paraId="5AE74308" w14:textId="77777777" w:rsidR="00D313D2" w:rsidRDefault="00D313D2" w:rsidP="00D313D2">
      <w:pPr>
        <w:pStyle w:val="NoSpacing"/>
        <w:ind w:left="720" w:hanging="720"/>
        <w:rPr>
          <w:noProof/>
        </w:rPr>
      </w:pPr>
      <w:bookmarkStart w:id="76" w:name="_ENREF_18"/>
      <w:r>
        <w:rPr>
          <w:noProof/>
        </w:rPr>
        <w:t>18.</w:t>
      </w:r>
      <w:r>
        <w:rPr>
          <w:noProof/>
        </w:rPr>
        <w:tab/>
        <w:t xml:space="preserve">Kuhn, M., et al., </w:t>
      </w:r>
      <w:r w:rsidRPr="00D313D2">
        <w:rPr>
          <w:i/>
          <w:noProof/>
        </w:rPr>
        <w:t>Systematic identification of proteins that elicit drug side effects.</w:t>
      </w:r>
      <w:r>
        <w:rPr>
          <w:noProof/>
        </w:rPr>
        <w:t xml:space="preserve"> Mol Syst Biol, 2013. </w:t>
      </w:r>
      <w:r w:rsidRPr="00D313D2">
        <w:rPr>
          <w:b/>
          <w:noProof/>
        </w:rPr>
        <w:t>9</w:t>
      </w:r>
      <w:r>
        <w:rPr>
          <w:noProof/>
        </w:rPr>
        <w:t>: p. 663.</w:t>
      </w:r>
      <w:bookmarkEnd w:id="76"/>
    </w:p>
    <w:p w14:paraId="1D27D2CC" w14:textId="77777777" w:rsidR="00D313D2" w:rsidRDefault="00D313D2" w:rsidP="00D313D2">
      <w:pPr>
        <w:pStyle w:val="NoSpacing"/>
        <w:ind w:left="720" w:hanging="720"/>
        <w:rPr>
          <w:noProof/>
        </w:rPr>
      </w:pPr>
      <w:bookmarkStart w:id="77" w:name="_ENREF_19"/>
      <w:r>
        <w:rPr>
          <w:noProof/>
        </w:rPr>
        <w:t>19.</w:t>
      </w:r>
      <w:r>
        <w:rPr>
          <w:noProof/>
        </w:rPr>
        <w:tab/>
        <w:t xml:space="preserve">Lounkine, E., et al., </w:t>
      </w:r>
      <w:r w:rsidRPr="00D313D2">
        <w:rPr>
          <w:i/>
          <w:noProof/>
        </w:rPr>
        <w:t>Large-scale prediction and testing of drug activity on side-effect targets.</w:t>
      </w:r>
      <w:r>
        <w:rPr>
          <w:noProof/>
        </w:rPr>
        <w:t xml:space="preserve"> Nature, 2012. </w:t>
      </w:r>
      <w:r w:rsidRPr="00D313D2">
        <w:rPr>
          <w:b/>
          <w:noProof/>
        </w:rPr>
        <w:t>486</w:t>
      </w:r>
      <w:r>
        <w:rPr>
          <w:noProof/>
        </w:rPr>
        <w:t>(7403): p. 361-7.</w:t>
      </w:r>
      <w:bookmarkEnd w:id="77"/>
    </w:p>
    <w:p w14:paraId="03B62FCD" w14:textId="77777777" w:rsidR="00D313D2" w:rsidRDefault="00D313D2" w:rsidP="00D313D2">
      <w:pPr>
        <w:pStyle w:val="NoSpacing"/>
        <w:ind w:left="720" w:hanging="720"/>
        <w:rPr>
          <w:noProof/>
        </w:rPr>
      </w:pPr>
      <w:bookmarkStart w:id="78" w:name="_ENREF_20"/>
      <w:r>
        <w:rPr>
          <w:noProof/>
        </w:rPr>
        <w:t>20.</w:t>
      </w:r>
      <w:r>
        <w:rPr>
          <w:noProof/>
        </w:rPr>
        <w:tab/>
        <w:t xml:space="preserve">Matthews, E.J., et al., </w:t>
      </w:r>
      <w:r w:rsidRPr="00D313D2">
        <w:rPr>
          <w:i/>
          <w:noProof/>
        </w:rPr>
        <w:t>Identification of structure-activity relationships for adverse effects of pharmaceuticals in humans: Part C: use of QSAR and an expert system for the estimation of the mechanism of action of drug-induced hepatobiliary and urinary tract toxicities.</w:t>
      </w:r>
      <w:r>
        <w:rPr>
          <w:noProof/>
        </w:rPr>
        <w:t xml:space="preserve"> Regul Toxicol Pharmacol, 2009. </w:t>
      </w:r>
      <w:r w:rsidRPr="00D313D2">
        <w:rPr>
          <w:b/>
          <w:noProof/>
        </w:rPr>
        <w:t>54</w:t>
      </w:r>
      <w:r>
        <w:rPr>
          <w:noProof/>
        </w:rPr>
        <w:t>(1): p. 43-65.</w:t>
      </w:r>
      <w:bookmarkEnd w:id="78"/>
    </w:p>
    <w:p w14:paraId="67D07F5C" w14:textId="77777777" w:rsidR="00D313D2" w:rsidRDefault="00D313D2" w:rsidP="00D313D2">
      <w:pPr>
        <w:pStyle w:val="NoSpacing"/>
        <w:ind w:left="720" w:hanging="720"/>
        <w:rPr>
          <w:noProof/>
        </w:rPr>
      </w:pPr>
      <w:bookmarkStart w:id="79" w:name="_ENREF_21"/>
      <w:r>
        <w:rPr>
          <w:noProof/>
        </w:rPr>
        <w:t>21.</w:t>
      </w:r>
      <w:r>
        <w:rPr>
          <w:noProof/>
        </w:rPr>
        <w:tab/>
        <w:t xml:space="preserve">Matthews, E.J. and A.A. Frid, </w:t>
      </w:r>
      <w:r w:rsidRPr="00D313D2">
        <w:rPr>
          <w:i/>
          <w:noProof/>
        </w:rPr>
        <w:t>Prediction of drug-related cardiac adverse effects in humans--A: creation of a database of effects and identification of factors affecting their occurrence.</w:t>
      </w:r>
      <w:r>
        <w:rPr>
          <w:noProof/>
        </w:rPr>
        <w:t xml:space="preserve"> Regul Toxicol Pharmacol, 2010. </w:t>
      </w:r>
      <w:r w:rsidRPr="00D313D2">
        <w:rPr>
          <w:b/>
          <w:noProof/>
        </w:rPr>
        <w:t>56</w:t>
      </w:r>
      <w:r>
        <w:rPr>
          <w:noProof/>
        </w:rPr>
        <w:t>(3): p. 247-75.</w:t>
      </w:r>
      <w:bookmarkEnd w:id="79"/>
    </w:p>
    <w:p w14:paraId="14615F40" w14:textId="77777777" w:rsidR="00D313D2" w:rsidRDefault="00D313D2" w:rsidP="00D313D2">
      <w:pPr>
        <w:pStyle w:val="NoSpacing"/>
        <w:ind w:left="720" w:hanging="720"/>
        <w:rPr>
          <w:noProof/>
        </w:rPr>
      </w:pPr>
      <w:bookmarkStart w:id="80" w:name="_ENREF_22"/>
      <w:r>
        <w:rPr>
          <w:noProof/>
        </w:rPr>
        <w:t>22.</w:t>
      </w:r>
      <w:r>
        <w:rPr>
          <w:noProof/>
        </w:rPr>
        <w:tab/>
        <w:t xml:space="preserve">Bowes, J., et al., </w:t>
      </w:r>
      <w:r w:rsidRPr="00D313D2">
        <w:rPr>
          <w:i/>
          <w:noProof/>
        </w:rPr>
        <w:t>Pharmacological and Pharmaceutical Profiling: New Trends</w:t>
      </w:r>
      <w:r>
        <w:rPr>
          <w:noProof/>
        </w:rPr>
        <w:t xml:space="preserve">, in </w:t>
      </w:r>
      <w:r w:rsidRPr="00D313D2">
        <w:rPr>
          <w:i/>
          <w:noProof/>
        </w:rPr>
        <w:t>The Process of New Drug Discovery and Development</w:t>
      </w:r>
      <w:r>
        <w:rPr>
          <w:noProof/>
        </w:rPr>
        <w:t>, C.G. Smith and J.T. O'Donnell, Editors. 2006, CRC Press. p. 103-134.</w:t>
      </w:r>
      <w:bookmarkEnd w:id="80"/>
    </w:p>
    <w:p w14:paraId="31919CB1" w14:textId="77777777" w:rsidR="00D313D2" w:rsidRDefault="00D313D2" w:rsidP="00D313D2">
      <w:pPr>
        <w:pStyle w:val="NoSpacing"/>
        <w:ind w:left="720" w:hanging="720"/>
        <w:rPr>
          <w:noProof/>
        </w:rPr>
      </w:pPr>
      <w:bookmarkStart w:id="81" w:name="_ENREF_23"/>
      <w:r>
        <w:rPr>
          <w:noProof/>
        </w:rPr>
        <w:t>23.</w:t>
      </w:r>
      <w:r>
        <w:rPr>
          <w:noProof/>
        </w:rPr>
        <w:tab/>
        <w:t xml:space="preserve">Whitebread, S., et al., </w:t>
      </w:r>
      <w:r w:rsidRPr="00D313D2">
        <w:rPr>
          <w:i/>
          <w:noProof/>
        </w:rPr>
        <w:t>Keynote review: in vitro safety pharmacology profiling: an essential tool for successful drug development.</w:t>
      </w:r>
      <w:r>
        <w:rPr>
          <w:noProof/>
        </w:rPr>
        <w:t xml:space="preserve"> Drug Discov Today, 2005. </w:t>
      </w:r>
      <w:r w:rsidRPr="00D313D2">
        <w:rPr>
          <w:b/>
          <w:noProof/>
        </w:rPr>
        <w:t>10</w:t>
      </w:r>
      <w:r>
        <w:rPr>
          <w:noProof/>
        </w:rPr>
        <w:t>(21): p. 1421-33.</w:t>
      </w:r>
      <w:bookmarkEnd w:id="81"/>
    </w:p>
    <w:p w14:paraId="241D156E" w14:textId="77777777" w:rsidR="00D313D2" w:rsidRDefault="00D313D2" w:rsidP="00D313D2">
      <w:pPr>
        <w:pStyle w:val="NoSpacing"/>
        <w:ind w:left="720" w:hanging="720"/>
        <w:rPr>
          <w:noProof/>
        </w:rPr>
      </w:pPr>
      <w:bookmarkStart w:id="82" w:name="_ENREF_24"/>
      <w:r>
        <w:rPr>
          <w:noProof/>
        </w:rPr>
        <w:t>24.</w:t>
      </w:r>
      <w:r>
        <w:rPr>
          <w:noProof/>
        </w:rPr>
        <w:tab/>
        <w:t xml:space="preserve">Bowes, J., et al., </w:t>
      </w:r>
      <w:r w:rsidRPr="00D313D2">
        <w:rPr>
          <w:i/>
          <w:noProof/>
        </w:rPr>
        <w:t>Reducing safety-related drug attrition: the use of in vitro pharmacological profiling.</w:t>
      </w:r>
      <w:r>
        <w:rPr>
          <w:noProof/>
        </w:rPr>
        <w:t xml:space="preserve"> Nat Rev Drug Discov, 2012. </w:t>
      </w:r>
      <w:r w:rsidRPr="00D313D2">
        <w:rPr>
          <w:b/>
          <w:noProof/>
        </w:rPr>
        <w:t>11</w:t>
      </w:r>
      <w:r>
        <w:rPr>
          <w:noProof/>
        </w:rPr>
        <w:t>(12): p. 909-22.</w:t>
      </w:r>
      <w:bookmarkEnd w:id="82"/>
    </w:p>
    <w:p w14:paraId="47FCAAE0" w14:textId="18E641B8" w:rsidR="00D313D2" w:rsidRDefault="00D313D2" w:rsidP="00D313D2">
      <w:pPr>
        <w:pStyle w:val="NoSpacing"/>
        <w:ind w:left="720" w:hanging="720"/>
        <w:rPr>
          <w:noProof/>
        </w:rPr>
      </w:pPr>
      <w:bookmarkStart w:id="83" w:name="_ENREF_25"/>
      <w:r>
        <w:rPr>
          <w:noProof/>
        </w:rPr>
        <w:t>25.</w:t>
      </w:r>
      <w:r>
        <w:rPr>
          <w:noProof/>
        </w:rPr>
        <w:tab/>
        <w:t xml:space="preserve">Cerep. </w:t>
      </w:r>
      <w:r w:rsidRPr="00D313D2">
        <w:rPr>
          <w:i/>
          <w:noProof/>
        </w:rPr>
        <w:t>Organ Tox Panel</w:t>
      </w:r>
      <w:r>
        <w:rPr>
          <w:noProof/>
        </w:rPr>
        <w:t xml:space="preserve">. 2014; Available from: </w:t>
      </w:r>
      <w:hyperlink r:id="rId12" w:history="1">
        <w:r w:rsidRPr="00D313D2">
          <w:rPr>
            <w:rStyle w:val="Hyperlink"/>
            <w:noProof/>
          </w:rPr>
          <w:t>http://www.cerep.fr/cerep/users/pages/downloads/Documents/Marketing/Pharmacology &amp; ADME/OTP/Organ Tox Panel.pdf</w:t>
        </w:r>
      </w:hyperlink>
      <w:r>
        <w:rPr>
          <w:noProof/>
        </w:rPr>
        <w:t>.</w:t>
      </w:r>
      <w:bookmarkEnd w:id="83"/>
    </w:p>
    <w:p w14:paraId="1D132CA9" w14:textId="5C79C528" w:rsidR="00D313D2" w:rsidRDefault="00D313D2" w:rsidP="00D313D2">
      <w:pPr>
        <w:pStyle w:val="NoSpacing"/>
        <w:ind w:left="720" w:hanging="720"/>
        <w:rPr>
          <w:noProof/>
        </w:rPr>
      </w:pPr>
      <w:bookmarkStart w:id="84" w:name="_ENREF_26"/>
      <w:r>
        <w:rPr>
          <w:noProof/>
        </w:rPr>
        <w:t>26.</w:t>
      </w:r>
      <w:r>
        <w:rPr>
          <w:noProof/>
        </w:rPr>
        <w:tab/>
        <w:t xml:space="preserve">Cerep. </w:t>
      </w:r>
      <w:r w:rsidRPr="00D313D2">
        <w:rPr>
          <w:i/>
          <w:noProof/>
        </w:rPr>
        <w:t>ADR Panel</w:t>
      </w:r>
      <w:r>
        <w:rPr>
          <w:noProof/>
        </w:rPr>
        <w:t xml:space="preserve">. 2104; Available from: </w:t>
      </w:r>
      <w:hyperlink r:id="rId13" w:history="1">
        <w:r w:rsidRPr="00D313D2">
          <w:rPr>
            <w:rStyle w:val="Hyperlink"/>
            <w:noProof/>
          </w:rPr>
          <w:t>http://www.cerep.fr/cerep/users/pages/Downloads/Documents/Marketing/Pharmacology &amp; ADME/OTP/ADRPanel.pdf</w:t>
        </w:r>
      </w:hyperlink>
      <w:r>
        <w:rPr>
          <w:noProof/>
        </w:rPr>
        <w:t>.</w:t>
      </w:r>
      <w:bookmarkEnd w:id="84"/>
    </w:p>
    <w:p w14:paraId="70F26290" w14:textId="77777777" w:rsidR="00D313D2" w:rsidRDefault="00D313D2" w:rsidP="00D313D2">
      <w:pPr>
        <w:pStyle w:val="NoSpacing"/>
        <w:ind w:left="720" w:hanging="720"/>
        <w:rPr>
          <w:noProof/>
        </w:rPr>
      </w:pPr>
      <w:bookmarkStart w:id="85" w:name="_ENREF_27"/>
      <w:r>
        <w:rPr>
          <w:noProof/>
        </w:rPr>
        <w:t>27.</w:t>
      </w:r>
      <w:r>
        <w:rPr>
          <w:noProof/>
        </w:rPr>
        <w:tab/>
      </w:r>
      <w:r w:rsidRPr="00D313D2">
        <w:rPr>
          <w:i/>
          <w:noProof/>
        </w:rPr>
        <w:t>The Human Protein Atlas.</w:t>
      </w:r>
      <w:r>
        <w:rPr>
          <w:noProof/>
        </w:rPr>
        <w:t xml:space="preserve"> 2014.</w:t>
      </w:r>
      <w:bookmarkEnd w:id="85"/>
    </w:p>
    <w:p w14:paraId="5593C3AB" w14:textId="77777777" w:rsidR="00D313D2" w:rsidRDefault="00D313D2" w:rsidP="00D313D2">
      <w:pPr>
        <w:pStyle w:val="NoSpacing"/>
        <w:ind w:left="720" w:hanging="720"/>
        <w:rPr>
          <w:noProof/>
        </w:rPr>
      </w:pPr>
      <w:bookmarkStart w:id="86" w:name="_ENREF_28"/>
      <w:r>
        <w:rPr>
          <w:noProof/>
        </w:rPr>
        <w:t>28.</w:t>
      </w:r>
      <w:r>
        <w:rPr>
          <w:noProof/>
        </w:rPr>
        <w:tab/>
      </w:r>
      <w:r w:rsidRPr="00D313D2">
        <w:rPr>
          <w:i/>
          <w:noProof/>
        </w:rPr>
        <w:t>TISSUES: Tissue expression database.</w:t>
      </w:r>
      <w:r>
        <w:rPr>
          <w:noProof/>
        </w:rPr>
        <w:t xml:space="preserve"> 2014.</w:t>
      </w:r>
      <w:bookmarkEnd w:id="86"/>
    </w:p>
    <w:p w14:paraId="0CCAFE46" w14:textId="77777777" w:rsidR="00D313D2" w:rsidRDefault="00D313D2" w:rsidP="00D313D2">
      <w:pPr>
        <w:pStyle w:val="NoSpacing"/>
        <w:ind w:left="720" w:hanging="720"/>
        <w:rPr>
          <w:noProof/>
        </w:rPr>
      </w:pPr>
      <w:bookmarkStart w:id="87" w:name="_ENREF_29"/>
      <w:r>
        <w:rPr>
          <w:noProof/>
        </w:rPr>
        <w:t>29.</w:t>
      </w:r>
      <w:r>
        <w:rPr>
          <w:noProof/>
        </w:rPr>
        <w:tab/>
        <w:t xml:space="preserve">Begriche, K., et al., </w:t>
      </w:r>
      <w:r w:rsidRPr="00D313D2">
        <w:rPr>
          <w:i/>
          <w:noProof/>
        </w:rPr>
        <w:t>Drug-induced toxicity on mitochondria and lipid metabolism: mechanistic diversity and deleterious consequences for the liver.</w:t>
      </w:r>
      <w:r>
        <w:rPr>
          <w:noProof/>
        </w:rPr>
        <w:t xml:space="preserve"> J Hepatol, 2011. </w:t>
      </w:r>
      <w:r w:rsidRPr="00D313D2">
        <w:rPr>
          <w:b/>
          <w:noProof/>
        </w:rPr>
        <w:t>54</w:t>
      </w:r>
      <w:r>
        <w:rPr>
          <w:noProof/>
        </w:rPr>
        <w:t>(4): p. 773-94.</w:t>
      </w:r>
      <w:bookmarkEnd w:id="87"/>
    </w:p>
    <w:p w14:paraId="4E027B32" w14:textId="77777777" w:rsidR="00D313D2" w:rsidRDefault="00D313D2" w:rsidP="00D313D2">
      <w:pPr>
        <w:pStyle w:val="NoSpacing"/>
        <w:ind w:left="720" w:hanging="720"/>
        <w:rPr>
          <w:noProof/>
        </w:rPr>
      </w:pPr>
      <w:bookmarkStart w:id="88" w:name="_ENREF_30"/>
      <w:r>
        <w:rPr>
          <w:noProof/>
        </w:rPr>
        <w:t>30.</w:t>
      </w:r>
      <w:r>
        <w:rPr>
          <w:noProof/>
        </w:rPr>
        <w:tab/>
        <w:t xml:space="preserve">Pessayre, D., et al., </w:t>
      </w:r>
      <w:r w:rsidRPr="00D313D2">
        <w:rPr>
          <w:i/>
          <w:noProof/>
        </w:rPr>
        <w:t>Central role of mitochondria in drug-induced liver injury.</w:t>
      </w:r>
      <w:r>
        <w:rPr>
          <w:noProof/>
        </w:rPr>
        <w:t xml:space="preserve"> Drug Metab Rev, 2012. </w:t>
      </w:r>
      <w:r w:rsidRPr="00D313D2">
        <w:rPr>
          <w:b/>
          <w:noProof/>
        </w:rPr>
        <w:t>44</w:t>
      </w:r>
      <w:r>
        <w:rPr>
          <w:noProof/>
        </w:rPr>
        <w:t>(1): p. 34-87.</w:t>
      </w:r>
      <w:bookmarkEnd w:id="88"/>
    </w:p>
    <w:p w14:paraId="7F369D70" w14:textId="77777777" w:rsidR="00D313D2" w:rsidRDefault="00D313D2" w:rsidP="00D313D2">
      <w:pPr>
        <w:pStyle w:val="NoSpacing"/>
        <w:ind w:left="720" w:hanging="720"/>
        <w:rPr>
          <w:noProof/>
        </w:rPr>
      </w:pPr>
      <w:bookmarkStart w:id="89" w:name="_ENREF_31"/>
      <w:r>
        <w:rPr>
          <w:noProof/>
        </w:rPr>
        <w:t>31.</w:t>
      </w:r>
      <w:r>
        <w:rPr>
          <w:noProof/>
        </w:rPr>
        <w:tab/>
        <w:t xml:space="preserve">Di Lisa, F., et al., </w:t>
      </w:r>
      <w:r w:rsidRPr="00D313D2">
        <w:rPr>
          <w:i/>
          <w:noProof/>
        </w:rPr>
        <w:t>Mitochondrial Dysfunction in Cell Injury and Cardiotoxicity</w:t>
      </w:r>
      <w:r>
        <w:rPr>
          <w:noProof/>
        </w:rPr>
        <w:t xml:space="preserve">, in </w:t>
      </w:r>
      <w:r w:rsidRPr="00D313D2">
        <w:rPr>
          <w:i/>
          <w:noProof/>
        </w:rPr>
        <w:t>Cardiotoxicity of Non-Cardiovascular Drugs</w:t>
      </w:r>
      <w:r>
        <w:rPr>
          <w:noProof/>
        </w:rPr>
        <w:t>, G. Minotti, Editor. 2010, Wiley-Blackwell. p. 1-24.</w:t>
      </w:r>
      <w:bookmarkEnd w:id="89"/>
    </w:p>
    <w:p w14:paraId="35DA1C67" w14:textId="77777777" w:rsidR="00D313D2" w:rsidRDefault="00D313D2" w:rsidP="00D313D2">
      <w:pPr>
        <w:pStyle w:val="NoSpacing"/>
        <w:ind w:left="720" w:hanging="720"/>
        <w:rPr>
          <w:noProof/>
        </w:rPr>
      </w:pPr>
      <w:bookmarkStart w:id="90" w:name="_ENREF_32"/>
      <w:r>
        <w:rPr>
          <w:noProof/>
        </w:rPr>
        <w:t>32.</w:t>
      </w:r>
      <w:r>
        <w:rPr>
          <w:noProof/>
        </w:rPr>
        <w:tab/>
      </w:r>
      <w:r w:rsidRPr="00D313D2">
        <w:rPr>
          <w:i/>
          <w:noProof/>
        </w:rPr>
        <w:t>Drug-Induced Mitochondrial Dysfunction</w:t>
      </w:r>
      <w:r>
        <w:rPr>
          <w:noProof/>
        </w:rPr>
        <w:t>. 2008: Wiley.</w:t>
      </w:r>
      <w:bookmarkEnd w:id="90"/>
    </w:p>
    <w:p w14:paraId="789973A1" w14:textId="77777777" w:rsidR="00D313D2" w:rsidRDefault="00D313D2" w:rsidP="00D313D2">
      <w:pPr>
        <w:pStyle w:val="NoSpacing"/>
        <w:ind w:left="720" w:hanging="720"/>
        <w:rPr>
          <w:noProof/>
        </w:rPr>
      </w:pPr>
      <w:bookmarkStart w:id="91" w:name="_ENREF_33"/>
      <w:r>
        <w:rPr>
          <w:noProof/>
        </w:rPr>
        <w:t>33.</w:t>
      </w:r>
      <w:r>
        <w:rPr>
          <w:noProof/>
        </w:rPr>
        <w:tab/>
      </w:r>
      <w:r w:rsidRPr="00D313D2">
        <w:rPr>
          <w:i/>
          <w:noProof/>
        </w:rPr>
        <w:t>Reactome: A curated pathway database.</w:t>
      </w:r>
      <w:r>
        <w:rPr>
          <w:noProof/>
        </w:rPr>
        <w:t xml:space="preserve"> 2014.</w:t>
      </w:r>
      <w:bookmarkEnd w:id="91"/>
    </w:p>
    <w:p w14:paraId="3E034E4C" w14:textId="77777777" w:rsidR="00D313D2" w:rsidRDefault="00D313D2" w:rsidP="00D313D2">
      <w:pPr>
        <w:pStyle w:val="NoSpacing"/>
        <w:ind w:left="720" w:hanging="720"/>
        <w:rPr>
          <w:noProof/>
        </w:rPr>
      </w:pPr>
      <w:bookmarkStart w:id="92" w:name="_ENREF_34"/>
      <w:r>
        <w:rPr>
          <w:noProof/>
        </w:rPr>
        <w:t>34.</w:t>
      </w:r>
      <w:r>
        <w:rPr>
          <w:noProof/>
        </w:rPr>
        <w:tab/>
        <w:t xml:space="preserve">Wu, F., et al., </w:t>
      </w:r>
      <w:r w:rsidRPr="00D313D2">
        <w:rPr>
          <w:i/>
          <w:noProof/>
        </w:rPr>
        <w:t>Computer modeling of mitochondrial tricarboxylic acid cycle, oxidative phosphorylation, metabolite transport, and electrophysiology.</w:t>
      </w:r>
      <w:r>
        <w:rPr>
          <w:noProof/>
        </w:rPr>
        <w:t xml:space="preserve"> J Biol Chem, 2007. </w:t>
      </w:r>
      <w:r w:rsidRPr="00D313D2">
        <w:rPr>
          <w:b/>
          <w:noProof/>
        </w:rPr>
        <w:t>282</w:t>
      </w:r>
      <w:r>
        <w:rPr>
          <w:noProof/>
        </w:rPr>
        <w:t>(34): p. 24525-37.</w:t>
      </w:r>
      <w:bookmarkEnd w:id="92"/>
    </w:p>
    <w:p w14:paraId="1474D897" w14:textId="36CDC5D7" w:rsidR="00D313D2" w:rsidRDefault="00D313D2" w:rsidP="00D313D2">
      <w:pPr>
        <w:pStyle w:val="NoSpacing"/>
        <w:ind w:left="720" w:hanging="720"/>
        <w:rPr>
          <w:noProof/>
        </w:rPr>
      </w:pPr>
      <w:bookmarkStart w:id="93" w:name="_ENREF_35"/>
      <w:r>
        <w:rPr>
          <w:noProof/>
        </w:rPr>
        <w:t>35.</w:t>
      </w:r>
      <w:r>
        <w:rPr>
          <w:noProof/>
        </w:rPr>
        <w:tab/>
        <w:t xml:space="preserve">PharmaADME. </w:t>
      </w:r>
      <w:r w:rsidRPr="00D313D2">
        <w:rPr>
          <w:i/>
          <w:noProof/>
        </w:rPr>
        <w:t>PharmaADME</w:t>
      </w:r>
      <w:r>
        <w:rPr>
          <w:noProof/>
        </w:rPr>
        <w:t xml:space="preserve">. 2104; Available from: </w:t>
      </w:r>
      <w:hyperlink r:id="rId14" w:history="1">
        <w:r w:rsidRPr="00D313D2">
          <w:rPr>
            <w:rStyle w:val="Hyperlink"/>
            <w:noProof/>
          </w:rPr>
          <w:t>http://pharmaadme.org/</w:t>
        </w:r>
      </w:hyperlink>
      <w:r>
        <w:rPr>
          <w:noProof/>
        </w:rPr>
        <w:t>.</w:t>
      </w:r>
      <w:bookmarkEnd w:id="93"/>
    </w:p>
    <w:p w14:paraId="33E404CA" w14:textId="77777777" w:rsidR="00D313D2" w:rsidRDefault="00D313D2" w:rsidP="00D313D2">
      <w:pPr>
        <w:pStyle w:val="NoSpacing"/>
        <w:ind w:left="720" w:hanging="720"/>
        <w:rPr>
          <w:noProof/>
        </w:rPr>
      </w:pPr>
      <w:bookmarkStart w:id="94" w:name="_ENREF_36"/>
      <w:r>
        <w:rPr>
          <w:noProof/>
        </w:rPr>
        <w:t>36.</w:t>
      </w:r>
      <w:r>
        <w:rPr>
          <w:noProof/>
        </w:rPr>
        <w:tab/>
        <w:t xml:space="preserve">Prueksaritanont, T., et al., </w:t>
      </w:r>
      <w:r w:rsidRPr="00D313D2">
        <w:rPr>
          <w:i/>
          <w:noProof/>
        </w:rPr>
        <w:t>Drug-drug interaction studies: regulatory guidance and an industry perspective.</w:t>
      </w:r>
      <w:r>
        <w:rPr>
          <w:noProof/>
        </w:rPr>
        <w:t xml:space="preserve"> Aaps j, 2013. </w:t>
      </w:r>
      <w:r w:rsidRPr="00D313D2">
        <w:rPr>
          <w:b/>
          <w:noProof/>
        </w:rPr>
        <w:t>15</w:t>
      </w:r>
      <w:r>
        <w:rPr>
          <w:noProof/>
        </w:rPr>
        <w:t>(3): p. 629-45.</w:t>
      </w:r>
      <w:bookmarkEnd w:id="94"/>
    </w:p>
    <w:p w14:paraId="4A7BFAD7" w14:textId="77777777" w:rsidR="00D313D2" w:rsidRDefault="00D313D2" w:rsidP="00D313D2">
      <w:pPr>
        <w:pStyle w:val="NoSpacing"/>
        <w:ind w:left="720" w:hanging="720"/>
        <w:rPr>
          <w:noProof/>
        </w:rPr>
      </w:pPr>
      <w:bookmarkStart w:id="95" w:name="_ENREF_37"/>
      <w:r>
        <w:rPr>
          <w:noProof/>
        </w:rPr>
        <w:t>37.</w:t>
      </w:r>
      <w:r>
        <w:rPr>
          <w:noProof/>
        </w:rPr>
        <w:tab/>
        <w:t xml:space="preserve">Thelen, K. and J.B. Dressman, </w:t>
      </w:r>
      <w:r w:rsidRPr="00D313D2">
        <w:rPr>
          <w:i/>
          <w:noProof/>
        </w:rPr>
        <w:t>Cytochrome P450-mediated metabolism in the human gut wall.</w:t>
      </w:r>
      <w:r>
        <w:rPr>
          <w:noProof/>
        </w:rPr>
        <w:t xml:space="preserve"> J Pharm Pharmacol, 2009. </w:t>
      </w:r>
      <w:r w:rsidRPr="00D313D2">
        <w:rPr>
          <w:b/>
          <w:noProof/>
        </w:rPr>
        <w:t>61</w:t>
      </w:r>
      <w:r>
        <w:rPr>
          <w:noProof/>
        </w:rPr>
        <w:t>(5): p. 541-58.</w:t>
      </w:r>
      <w:bookmarkEnd w:id="95"/>
    </w:p>
    <w:p w14:paraId="32E01985" w14:textId="77777777" w:rsidR="00D313D2" w:rsidRDefault="00D313D2" w:rsidP="00D313D2">
      <w:pPr>
        <w:pStyle w:val="NoSpacing"/>
        <w:ind w:left="720" w:hanging="720"/>
        <w:rPr>
          <w:noProof/>
        </w:rPr>
      </w:pPr>
      <w:bookmarkStart w:id="96" w:name="_ENREF_38"/>
      <w:r>
        <w:rPr>
          <w:noProof/>
        </w:rPr>
        <w:t>38.</w:t>
      </w:r>
      <w:r>
        <w:rPr>
          <w:noProof/>
        </w:rPr>
        <w:tab/>
        <w:t xml:space="preserve">Inui, K.I., S. Masuda, and H. Saito, </w:t>
      </w:r>
      <w:r w:rsidRPr="00D313D2">
        <w:rPr>
          <w:i/>
          <w:noProof/>
        </w:rPr>
        <w:t>Cellular and molecular aspects of drug transport in the kidney.</w:t>
      </w:r>
      <w:r>
        <w:rPr>
          <w:noProof/>
        </w:rPr>
        <w:t xml:space="preserve"> Kidney Int, 2000. </w:t>
      </w:r>
      <w:r w:rsidRPr="00D313D2">
        <w:rPr>
          <w:b/>
          <w:noProof/>
        </w:rPr>
        <w:t>58</w:t>
      </w:r>
      <w:r>
        <w:rPr>
          <w:noProof/>
        </w:rPr>
        <w:t>(3): p. 944-58.</w:t>
      </w:r>
      <w:bookmarkEnd w:id="96"/>
    </w:p>
    <w:p w14:paraId="2F22A45F" w14:textId="77777777" w:rsidR="00D313D2" w:rsidRDefault="00D313D2" w:rsidP="00D313D2">
      <w:pPr>
        <w:pStyle w:val="NoSpacing"/>
        <w:ind w:left="720" w:hanging="720"/>
        <w:rPr>
          <w:noProof/>
        </w:rPr>
      </w:pPr>
      <w:bookmarkStart w:id="97" w:name="_ENREF_39"/>
      <w:r>
        <w:rPr>
          <w:noProof/>
        </w:rPr>
        <w:t>39.</w:t>
      </w:r>
      <w:r>
        <w:rPr>
          <w:noProof/>
        </w:rPr>
        <w:tab/>
        <w:t xml:space="preserve">Castiglione, F., et al., </w:t>
      </w:r>
      <w:r w:rsidRPr="00D313D2">
        <w:rPr>
          <w:i/>
          <w:noProof/>
        </w:rPr>
        <w:t>Modeling biology spanning different scales: an open challenge.</w:t>
      </w:r>
      <w:r>
        <w:rPr>
          <w:noProof/>
        </w:rPr>
        <w:t xml:space="preserve"> Biomed Res Int, 2014. </w:t>
      </w:r>
      <w:r w:rsidRPr="00D313D2">
        <w:rPr>
          <w:b/>
          <w:noProof/>
        </w:rPr>
        <w:t>2014</w:t>
      </w:r>
      <w:r>
        <w:rPr>
          <w:noProof/>
        </w:rPr>
        <w:t>: p. 902545.</w:t>
      </w:r>
      <w:bookmarkEnd w:id="97"/>
    </w:p>
    <w:p w14:paraId="66BEDB6E" w14:textId="77777777" w:rsidR="00D313D2" w:rsidRDefault="00D313D2" w:rsidP="00D313D2">
      <w:pPr>
        <w:pStyle w:val="NoSpacing"/>
        <w:ind w:left="720" w:hanging="720"/>
        <w:rPr>
          <w:noProof/>
        </w:rPr>
      </w:pPr>
      <w:bookmarkStart w:id="98" w:name="_ENREF_40"/>
      <w:r>
        <w:rPr>
          <w:noProof/>
        </w:rPr>
        <w:t>40.</w:t>
      </w:r>
      <w:r>
        <w:rPr>
          <w:noProof/>
        </w:rPr>
        <w:tab/>
        <w:t xml:space="preserve">Sahdeo, S., et al., </w:t>
      </w:r>
      <w:r w:rsidRPr="00D313D2">
        <w:rPr>
          <w:i/>
          <w:noProof/>
        </w:rPr>
        <w:t>High-throughput screening of FDA-approved drugs using oxygen biosensor plates reveals secondary mitofunctional effects.</w:t>
      </w:r>
      <w:r>
        <w:rPr>
          <w:noProof/>
        </w:rPr>
        <w:t xml:space="preserve"> Mitochondrion, 2014. </w:t>
      </w:r>
      <w:r w:rsidRPr="00D313D2">
        <w:rPr>
          <w:b/>
          <w:noProof/>
        </w:rPr>
        <w:t>17</w:t>
      </w:r>
      <w:r>
        <w:rPr>
          <w:noProof/>
        </w:rPr>
        <w:t>: p. 116-25.</w:t>
      </w:r>
      <w:bookmarkEnd w:id="98"/>
    </w:p>
    <w:p w14:paraId="7BF9724C" w14:textId="77777777" w:rsidR="00D313D2" w:rsidRDefault="00D313D2" w:rsidP="00D313D2">
      <w:pPr>
        <w:pStyle w:val="NoSpacing"/>
        <w:ind w:left="720" w:hanging="720"/>
        <w:rPr>
          <w:noProof/>
        </w:rPr>
      </w:pPr>
      <w:bookmarkStart w:id="99" w:name="_ENREF_41"/>
      <w:r>
        <w:rPr>
          <w:noProof/>
        </w:rPr>
        <w:t>41.</w:t>
      </w:r>
      <w:r>
        <w:rPr>
          <w:noProof/>
        </w:rPr>
        <w:tab/>
        <w:t xml:space="preserve">Persson, M., et al., </w:t>
      </w:r>
      <w:r w:rsidRPr="00D313D2">
        <w:rPr>
          <w:i/>
          <w:noProof/>
        </w:rPr>
        <w:t>A high content screening assay to predict human drug-induced liver injury during drug discovery.</w:t>
      </w:r>
      <w:r>
        <w:rPr>
          <w:noProof/>
        </w:rPr>
        <w:t xml:space="preserve"> J Pharmacol Toxicol Methods, 2013. </w:t>
      </w:r>
      <w:r w:rsidRPr="00D313D2">
        <w:rPr>
          <w:b/>
          <w:noProof/>
        </w:rPr>
        <w:t>68</w:t>
      </w:r>
      <w:r>
        <w:rPr>
          <w:noProof/>
        </w:rPr>
        <w:t>(3): p. 302-13.</w:t>
      </w:r>
      <w:bookmarkEnd w:id="99"/>
    </w:p>
    <w:p w14:paraId="45D6DD44" w14:textId="77777777" w:rsidR="00D313D2" w:rsidRDefault="00D313D2" w:rsidP="00D313D2">
      <w:pPr>
        <w:pStyle w:val="NoSpacing"/>
        <w:ind w:left="720" w:hanging="720"/>
        <w:rPr>
          <w:noProof/>
        </w:rPr>
      </w:pPr>
      <w:bookmarkStart w:id="100" w:name="_ENREF_42"/>
      <w:r>
        <w:rPr>
          <w:noProof/>
        </w:rPr>
        <w:t>42.</w:t>
      </w:r>
      <w:r>
        <w:rPr>
          <w:noProof/>
        </w:rPr>
        <w:tab/>
        <w:t xml:space="preserve">Biour, M., et al., </w:t>
      </w:r>
      <w:r w:rsidRPr="00D313D2">
        <w:rPr>
          <w:i/>
          <w:noProof/>
        </w:rPr>
        <w:t>[Drug-induced liver injury; fourteenth updated edition of the bibliographic database of liver injuries and related drugs].</w:t>
      </w:r>
      <w:r>
        <w:rPr>
          <w:noProof/>
        </w:rPr>
        <w:t xml:space="preserve"> Gastroenterol Clin Biol, 2004. </w:t>
      </w:r>
      <w:r w:rsidRPr="00D313D2">
        <w:rPr>
          <w:b/>
          <w:noProof/>
        </w:rPr>
        <w:t>28</w:t>
      </w:r>
      <w:r>
        <w:rPr>
          <w:noProof/>
        </w:rPr>
        <w:t>(8-9): p. 720-59.</w:t>
      </w:r>
      <w:bookmarkEnd w:id="100"/>
    </w:p>
    <w:p w14:paraId="152AA814" w14:textId="77777777" w:rsidR="00D313D2" w:rsidRDefault="00D313D2" w:rsidP="00D313D2">
      <w:pPr>
        <w:pStyle w:val="NoSpacing"/>
        <w:ind w:left="720" w:hanging="720"/>
        <w:rPr>
          <w:noProof/>
        </w:rPr>
      </w:pPr>
      <w:bookmarkStart w:id="101" w:name="_ENREF_43"/>
      <w:r>
        <w:rPr>
          <w:noProof/>
        </w:rPr>
        <w:t>43.</w:t>
      </w:r>
      <w:r>
        <w:rPr>
          <w:noProof/>
        </w:rPr>
        <w:tab/>
        <w:t xml:space="preserve">Kovacic, P., et al., </w:t>
      </w:r>
      <w:r w:rsidRPr="00D313D2">
        <w:rPr>
          <w:i/>
          <w:noProof/>
        </w:rPr>
        <w:t>Mechanism of mitochondrial uncouplers, inhibitors, and toxins: focus on electron transfer, free radicals, and structure-activity relationships.</w:t>
      </w:r>
      <w:r>
        <w:rPr>
          <w:noProof/>
        </w:rPr>
        <w:t xml:space="preserve"> Curr Med Chem, 2005. </w:t>
      </w:r>
      <w:r w:rsidRPr="00D313D2">
        <w:rPr>
          <w:b/>
          <w:noProof/>
        </w:rPr>
        <w:t>12</w:t>
      </w:r>
      <w:r>
        <w:rPr>
          <w:noProof/>
        </w:rPr>
        <w:t>(22): p. 2601-23.</w:t>
      </w:r>
      <w:bookmarkEnd w:id="101"/>
    </w:p>
    <w:p w14:paraId="37D5C952" w14:textId="77777777" w:rsidR="00D313D2" w:rsidRDefault="00D313D2" w:rsidP="00D313D2">
      <w:pPr>
        <w:pStyle w:val="NoSpacing"/>
        <w:ind w:left="720" w:hanging="720"/>
        <w:rPr>
          <w:noProof/>
        </w:rPr>
      </w:pPr>
      <w:bookmarkStart w:id="102" w:name="_ENREF_44"/>
      <w:r>
        <w:rPr>
          <w:noProof/>
        </w:rPr>
        <w:t>44.</w:t>
      </w:r>
      <w:r>
        <w:rPr>
          <w:noProof/>
        </w:rPr>
        <w:tab/>
        <w:t xml:space="preserve">Soares, K.M., et al., </w:t>
      </w:r>
      <w:r w:rsidRPr="00D313D2">
        <w:rPr>
          <w:i/>
          <w:noProof/>
        </w:rPr>
        <w:t>Profiling the NIH Small Molecule Repository for compounds that generate H2O2 by redox cycling in reducing environments.</w:t>
      </w:r>
      <w:r>
        <w:rPr>
          <w:noProof/>
        </w:rPr>
        <w:t xml:space="preserve"> Assay Drug Dev Technol, 2010. </w:t>
      </w:r>
      <w:r w:rsidRPr="00D313D2">
        <w:rPr>
          <w:b/>
          <w:noProof/>
        </w:rPr>
        <w:t>8</w:t>
      </w:r>
      <w:r>
        <w:rPr>
          <w:noProof/>
        </w:rPr>
        <w:t>(2): p. 152-74.</w:t>
      </w:r>
      <w:bookmarkEnd w:id="102"/>
    </w:p>
    <w:p w14:paraId="51623E0A" w14:textId="77777777" w:rsidR="00D313D2" w:rsidRDefault="00D313D2" w:rsidP="00D313D2">
      <w:pPr>
        <w:pStyle w:val="NoSpacing"/>
        <w:ind w:left="720" w:hanging="720"/>
        <w:rPr>
          <w:noProof/>
        </w:rPr>
      </w:pPr>
      <w:bookmarkStart w:id="103" w:name="_ENREF_45"/>
      <w:r>
        <w:rPr>
          <w:noProof/>
        </w:rPr>
        <w:t>45.</w:t>
      </w:r>
      <w:r>
        <w:rPr>
          <w:noProof/>
        </w:rPr>
        <w:tab/>
        <w:t xml:space="preserve">Raschi, E., et al., </w:t>
      </w:r>
      <w:r w:rsidRPr="00D313D2">
        <w:rPr>
          <w:i/>
          <w:noProof/>
        </w:rPr>
        <w:t>hERG-related drug toxicity and models for predicting hERG liability and QT prolongation.</w:t>
      </w:r>
      <w:r>
        <w:rPr>
          <w:noProof/>
        </w:rPr>
        <w:t xml:space="preserve"> Expert Opin Drug Metab Toxicol, 2009. </w:t>
      </w:r>
      <w:r w:rsidRPr="00D313D2">
        <w:rPr>
          <w:b/>
          <w:noProof/>
        </w:rPr>
        <w:t>5</w:t>
      </w:r>
      <w:r>
        <w:rPr>
          <w:noProof/>
        </w:rPr>
        <w:t>(9): p. 1005-21.</w:t>
      </w:r>
      <w:bookmarkEnd w:id="103"/>
    </w:p>
    <w:p w14:paraId="417E0412" w14:textId="77777777" w:rsidR="00D313D2" w:rsidRDefault="00D313D2" w:rsidP="00D313D2">
      <w:pPr>
        <w:pStyle w:val="NoSpacing"/>
        <w:ind w:left="720" w:hanging="720"/>
        <w:rPr>
          <w:noProof/>
        </w:rPr>
      </w:pPr>
      <w:bookmarkStart w:id="104" w:name="_ENREF_46"/>
      <w:r>
        <w:rPr>
          <w:noProof/>
        </w:rPr>
        <w:t>46.</w:t>
      </w:r>
      <w:r>
        <w:rPr>
          <w:noProof/>
        </w:rPr>
        <w:tab/>
        <w:t xml:space="preserve">Laverty, H., et al., </w:t>
      </w:r>
      <w:r w:rsidRPr="00D313D2">
        <w:rPr>
          <w:i/>
          <w:noProof/>
        </w:rPr>
        <w:t>How can we improve our understanding of cardiovascular safety liabilities to develop safer medicines?</w:t>
      </w:r>
      <w:r>
        <w:rPr>
          <w:noProof/>
        </w:rPr>
        <w:t xml:space="preserve"> Br J Pharmacol, 2011. </w:t>
      </w:r>
      <w:r w:rsidRPr="00D313D2">
        <w:rPr>
          <w:b/>
          <w:noProof/>
        </w:rPr>
        <w:t>163</w:t>
      </w:r>
      <w:r>
        <w:rPr>
          <w:noProof/>
        </w:rPr>
        <w:t>(4): p. 675-93.</w:t>
      </w:r>
      <w:bookmarkEnd w:id="104"/>
    </w:p>
    <w:p w14:paraId="2E014B56" w14:textId="77777777" w:rsidR="00D313D2" w:rsidRDefault="00D313D2" w:rsidP="00D313D2">
      <w:pPr>
        <w:pStyle w:val="NoSpacing"/>
        <w:ind w:left="720" w:hanging="720"/>
        <w:rPr>
          <w:noProof/>
        </w:rPr>
      </w:pPr>
      <w:bookmarkStart w:id="105" w:name="_ENREF_47"/>
      <w:r>
        <w:rPr>
          <w:noProof/>
        </w:rPr>
        <w:t>47.</w:t>
      </w:r>
      <w:r>
        <w:rPr>
          <w:noProof/>
        </w:rPr>
        <w:tab/>
        <w:t xml:space="preserve">Maxwell, C.B. and A.T. Jenkins, </w:t>
      </w:r>
      <w:r w:rsidRPr="00D313D2">
        <w:rPr>
          <w:i/>
          <w:noProof/>
        </w:rPr>
        <w:t>Drug-induced heart failure.</w:t>
      </w:r>
      <w:r>
        <w:rPr>
          <w:noProof/>
        </w:rPr>
        <w:t xml:space="preserve"> Am J Health Syst Pharm, 2011. </w:t>
      </w:r>
      <w:r w:rsidRPr="00D313D2">
        <w:rPr>
          <w:b/>
          <w:noProof/>
        </w:rPr>
        <w:t>68</w:t>
      </w:r>
      <w:r>
        <w:rPr>
          <w:noProof/>
        </w:rPr>
        <w:t>(19): p. 1791-804.</w:t>
      </w:r>
      <w:bookmarkEnd w:id="105"/>
    </w:p>
    <w:p w14:paraId="68EFCD07" w14:textId="77777777" w:rsidR="00D313D2" w:rsidRDefault="00D313D2" w:rsidP="00D313D2">
      <w:pPr>
        <w:pStyle w:val="NoSpacing"/>
        <w:ind w:left="720" w:hanging="720"/>
        <w:rPr>
          <w:noProof/>
        </w:rPr>
      </w:pPr>
      <w:bookmarkStart w:id="106" w:name="_ENREF_48"/>
      <w:r>
        <w:rPr>
          <w:noProof/>
        </w:rPr>
        <w:t>48.</w:t>
      </w:r>
      <w:r>
        <w:rPr>
          <w:noProof/>
        </w:rPr>
        <w:tab/>
        <w:t xml:space="preserve">Sobanski, P., et al., </w:t>
      </w:r>
      <w:r w:rsidRPr="00D313D2">
        <w:rPr>
          <w:i/>
          <w:noProof/>
        </w:rPr>
        <w:t>The presence of mu-, delta-, and kappa-opioid receptors in human heart tissue.</w:t>
      </w:r>
      <w:r>
        <w:rPr>
          <w:noProof/>
        </w:rPr>
        <w:t xml:space="preserve"> Heart Vessels, 2014. </w:t>
      </w:r>
      <w:r w:rsidRPr="00D313D2">
        <w:rPr>
          <w:b/>
          <w:noProof/>
        </w:rPr>
        <w:t>29</w:t>
      </w:r>
      <w:r>
        <w:rPr>
          <w:noProof/>
        </w:rPr>
        <w:t>(6): p. 855-63.</w:t>
      </w:r>
      <w:bookmarkEnd w:id="106"/>
    </w:p>
    <w:p w14:paraId="63850666" w14:textId="77777777" w:rsidR="00D313D2" w:rsidRDefault="00D313D2" w:rsidP="00D313D2">
      <w:pPr>
        <w:pStyle w:val="NoSpacing"/>
        <w:ind w:left="720" w:hanging="720"/>
        <w:rPr>
          <w:noProof/>
        </w:rPr>
      </w:pPr>
      <w:bookmarkStart w:id="107" w:name="_ENREF_49"/>
      <w:r>
        <w:rPr>
          <w:noProof/>
        </w:rPr>
        <w:t>49.</w:t>
      </w:r>
      <w:r>
        <w:rPr>
          <w:noProof/>
        </w:rPr>
        <w:tab/>
        <w:t xml:space="preserve">Salazar, N.C., J. Chen, and H.A. Rockman, </w:t>
      </w:r>
      <w:r w:rsidRPr="00D313D2">
        <w:rPr>
          <w:i/>
          <w:noProof/>
        </w:rPr>
        <w:t>Cardiac GPCRs: GPCR Signaling in Healthy and Failing Hearts.</w:t>
      </w:r>
      <w:r>
        <w:rPr>
          <w:noProof/>
        </w:rPr>
        <w:t xml:space="preserve"> Biochim Biophys Acta, 2007. </w:t>
      </w:r>
      <w:r w:rsidRPr="00D313D2">
        <w:rPr>
          <w:b/>
          <w:noProof/>
        </w:rPr>
        <w:t>1768</w:t>
      </w:r>
      <w:r>
        <w:rPr>
          <w:noProof/>
        </w:rPr>
        <w:t>(4): p. 1006-18.</w:t>
      </w:r>
      <w:bookmarkEnd w:id="107"/>
    </w:p>
    <w:p w14:paraId="0D4DF1F3" w14:textId="77777777" w:rsidR="00D313D2" w:rsidRDefault="00D313D2" w:rsidP="00D313D2">
      <w:pPr>
        <w:pStyle w:val="NoSpacing"/>
        <w:ind w:left="720" w:hanging="720"/>
        <w:rPr>
          <w:noProof/>
        </w:rPr>
      </w:pPr>
      <w:bookmarkStart w:id="108" w:name="_ENREF_50"/>
      <w:r>
        <w:rPr>
          <w:noProof/>
        </w:rPr>
        <w:t>50.</w:t>
      </w:r>
      <w:r>
        <w:rPr>
          <w:noProof/>
        </w:rPr>
        <w:tab/>
        <w:t xml:space="preserve">Foster, S.R., et al., </w:t>
      </w:r>
      <w:r w:rsidRPr="00D313D2">
        <w:rPr>
          <w:i/>
          <w:noProof/>
        </w:rPr>
        <w:t>G protein-coupled receptors in cardiac biology: old and new receptors.</w:t>
      </w:r>
      <w:r>
        <w:rPr>
          <w:noProof/>
        </w:rPr>
        <w:t xml:space="preserve"> Biophysical Reviews: p. 1-13.</w:t>
      </w:r>
      <w:bookmarkEnd w:id="108"/>
    </w:p>
    <w:p w14:paraId="6974FAD8" w14:textId="77777777" w:rsidR="00D313D2" w:rsidRDefault="00D313D2" w:rsidP="00D313D2">
      <w:pPr>
        <w:pStyle w:val="NoSpacing"/>
        <w:ind w:left="720" w:hanging="720"/>
        <w:rPr>
          <w:noProof/>
        </w:rPr>
      </w:pPr>
      <w:bookmarkStart w:id="109" w:name="_ENREF_51"/>
      <w:r>
        <w:rPr>
          <w:noProof/>
        </w:rPr>
        <w:t>51.</w:t>
      </w:r>
      <w:r>
        <w:rPr>
          <w:noProof/>
        </w:rPr>
        <w:tab/>
        <w:t xml:space="preserve">Kaczorowski, G.J. and O. Pongs, </w:t>
      </w:r>
      <w:r w:rsidRPr="00D313D2">
        <w:rPr>
          <w:i/>
          <w:noProof/>
        </w:rPr>
        <w:t>Editorial overview: Cardiovascular and renal: Novel therapeutic strategies and approaches for targeting unmet cardiovascular needs.</w:t>
      </w:r>
      <w:r>
        <w:rPr>
          <w:noProof/>
        </w:rPr>
        <w:t xml:space="preserve"> Curr Opin Pharmacol, 2014. </w:t>
      </w:r>
      <w:r w:rsidRPr="00D313D2">
        <w:rPr>
          <w:b/>
          <w:noProof/>
        </w:rPr>
        <w:t>15</w:t>
      </w:r>
      <w:r>
        <w:rPr>
          <w:noProof/>
        </w:rPr>
        <w:t>: p. v-viii.</w:t>
      </w:r>
      <w:bookmarkEnd w:id="109"/>
    </w:p>
    <w:p w14:paraId="63E3A078" w14:textId="77777777" w:rsidR="00D313D2" w:rsidRDefault="00D313D2" w:rsidP="00D313D2">
      <w:pPr>
        <w:pStyle w:val="NoSpacing"/>
        <w:ind w:left="720" w:hanging="720"/>
        <w:rPr>
          <w:noProof/>
        </w:rPr>
      </w:pPr>
      <w:bookmarkStart w:id="110" w:name="_ENREF_52"/>
      <w:r>
        <w:rPr>
          <w:noProof/>
        </w:rPr>
        <w:t>52.</w:t>
      </w:r>
      <w:r>
        <w:rPr>
          <w:noProof/>
        </w:rPr>
        <w:tab/>
        <w:t xml:space="preserve">Krejsa, C.M., et al., </w:t>
      </w:r>
      <w:r w:rsidRPr="00D313D2">
        <w:rPr>
          <w:i/>
          <w:noProof/>
        </w:rPr>
        <w:t>Predicting ADME properties and side effects: the BioPrint approach.</w:t>
      </w:r>
      <w:r>
        <w:rPr>
          <w:noProof/>
        </w:rPr>
        <w:t xml:space="preserve"> Current opinion in drug discovery &amp; development, 2003. </w:t>
      </w:r>
      <w:r w:rsidRPr="00D313D2">
        <w:rPr>
          <w:b/>
          <w:noProof/>
        </w:rPr>
        <w:t>6</w:t>
      </w:r>
      <w:r>
        <w:rPr>
          <w:noProof/>
        </w:rPr>
        <w:t>(4): p. 470-480.</w:t>
      </w:r>
      <w:bookmarkEnd w:id="110"/>
    </w:p>
    <w:p w14:paraId="73BB15BF" w14:textId="77777777" w:rsidR="00D313D2" w:rsidRDefault="00D313D2" w:rsidP="00D313D2">
      <w:pPr>
        <w:pStyle w:val="NoSpacing"/>
        <w:ind w:left="720" w:hanging="720"/>
        <w:rPr>
          <w:noProof/>
        </w:rPr>
      </w:pPr>
      <w:bookmarkStart w:id="111" w:name="_ENREF_53"/>
      <w:r>
        <w:rPr>
          <w:noProof/>
        </w:rPr>
        <w:t>53.</w:t>
      </w:r>
      <w:r>
        <w:rPr>
          <w:noProof/>
        </w:rPr>
        <w:tab/>
        <w:t xml:space="preserve">Chen, G., et al., </w:t>
      </w:r>
      <w:r w:rsidRPr="00D313D2">
        <w:rPr>
          <w:i/>
          <w:noProof/>
        </w:rPr>
        <w:t>Rational Drug Design Leading to the Identification of a Potent 5-HT(2C) Agonist Lacking 5-HT(2B) Activity.</w:t>
      </w:r>
      <w:r>
        <w:rPr>
          <w:noProof/>
        </w:rPr>
        <w:t xml:space="preserve"> ACS Med Chem Lett, 2011. </w:t>
      </w:r>
      <w:r w:rsidRPr="00D313D2">
        <w:rPr>
          <w:b/>
          <w:noProof/>
        </w:rPr>
        <w:t>2</w:t>
      </w:r>
      <w:r>
        <w:rPr>
          <w:noProof/>
        </w:rPr>
        <w:t>(12): p. 929-932.</w:t>
      </w:r>
      <w:bookmarkEnd w:id="111"/>
    </w:p>
    <w:p w14:paraId="46E401CA" w14:textId="77777777" w:rsidR="00D313D2" w:rsidRDefault="00D313D2" w:rsidP="00D313D2">
      <w:pPr>
        <w:pStyle w:val="NoSpacing"/>
        <w:ind w:left="720" w:hanging="720"/>
        <w:rPr>
          <w:noProof/>
        </w:rPr>
      </w:pPr>
      <w:bookmarkStart w:id="112" w:name="_ENREF_54"/>
      <w:r>
        <w:rPr>
          <w:noProof/>
        </w:rPr>
        <w:t>54.</w:t>
      </w:r>
      <w:r>
        <w:rPr>
          <w:noProof/>
        </w:rPr>
        <w:tab/>
        <w:t xml:space="preserve">Vanhoenacker, P., G. Haegeman, and J.E. Leysen, </w:t>
      </w:r>
      <w:r w:rsidRPr="00D313D2">
        <w:rPr>
          <w:i/>
          <w:noProof/>
        </w:rPr>
        <w:t>5-HT7 receptors: current knowledge and future prospects.</w:t>
      </w:r>
      <w:r>
        <w:rPr>
          <w:noProof/>
        </w:rPr>
        <w:t xml:space="preserve"> Trends Pharmacol Sci, 2000. </w:t>
      </w:r>
      <w:r w:rsidRPr="00D313D2">
        <w:rPr>
          <w:b/>
          <w:noProof/>
        </w:rPr>
        <w:t>21</w:t>
      </w:r>
      <w:r>
        <w:rPr>
          <w:noProof/>
        </w:rPr>
        <w:t>(2): p. 70-7.</w:t>
      </w:r>
      <w:bookmarkEnd w:id="112"/>
    </w:p>
    <w:p w14:paraId="1B9D1995" w14:textId="77777777" w:rsidR="00D313D2" w:rsidRDefault="00D313D2" w:rsidP="00D313D2">
      <w:pPr>
        <w:pStyle w:val="NoSpacing"/>
        <w:ind w:left="720" w:hanging="720"/>
        <w:rPr>
          <w:noProof/>
        </w:rPr>
      </w:pPr>
      <w:bookmarkStart w:id="113" w:name="_ENREF_55"/>
      <w:r>
        <w:rPr>
          <w:noProof/>
        </w:rPr>
        <w:t>55.</w:t>
      </w:r>
      <w:r>
        <w:rPr>
          <w:noProof/>
        </w:rPr>
        <w:tab/>
        <w:t xml:space="preserve">Chandrasekera, P.C., et al., </w:t>
      </w:r>
      <w:r w:rsidRPr="00D313D2">
        <w:rPr>
          <w:i/>
          <w:noProof/>
        </w:rPr>
        <w:t>Differential effects of adenosine A2a and A2b receptors on cardiac contractility.</w:t>
      </w:r>
      <w:r>
        <w:rPr>
          <w:noProof/>
        </w:rPr>
        <w:t xml:space="preserve"> Am J Physiol Heart Circ Physiol, 2010. </w:t>
      </w:r>
      <w:r w:rsidRPr="00D313D2">
        <w:rPr>
          <w:b/>
          <w:noProof/>
        </w:rPr>
        <w:t>299</w:t>
      </w:r>
      <w:r>
        <w:rPr>
          <w:noProof/>
        </w:rPr>
        <w:t>(6): p. H2082-9.</w:t>
      </w:r>
      <w:bookmarkEnd w:id="113"/>
    </w:p>
    <w:p w14:paraId="51F9C43B" w14:textId="77777777" w:rsidR="00D313D2" w:rsidRDefault="00D313D2" w:rsidP="00D313D2">
      <w:pPr>
        <w:pStyle w:val="NoSpacing"/>
        <w:ind w:left="720" w:hanging="720"/>
        <w:rPr>
          <w:noProof/>
        </w:rPr>
      </w:pPr>
      <w:bookmarkStart w:id="114" w:name="_ENREF_56"/>
      <w:r>
        <w:rPr>
          <w:noProof/>
        </w:rPr>
        <w:t>56.</w:t>
      </w:r>
      <w:r>
        <w:rPr>
          <w:noProof/>
        </w:rPr>
        <w:tab/>
        <w:t xml:space="preserve">Flather, M.D., et al., </w:t>
      </w:r>
      <w:r w:rsidRPr="00D313D2">
        <w:rPr>
          <w:i/>
          <w:noProof/>
        </w:rPr>
        <w:t>Long-term ACE-inhibitor therapy in patients with heart failure or left-ventricular dysfunction: a systematic overview of data from individual patients. ACE-Inhibitor Myocardial Infarction Collaborative Group.</w:t>
      </w:r>
      <w:r>
        <w:rPr>
          <w:noProof/>
        </w:rPr>
        <w:t xml:space="preserve"> Lancet, 2000. </w:t>
      </w:r>
      <w:r w:rsidRPr="00D313D2">
        <w:rPr>
          <w:b/>
          <w:noProof/>
        </w:rPr>
        <w:t>355</w:t>
      </w:r>
      <w:r>
        <w:rPr>
          <w:noProof/>
        </w:rPr>
        <w:t>(9215): p. 1575-81.</w:t>
      </w:r>
      <w:bookmarkEnd w:id="114"/>
    </w:p>
    <w:p w14:paraId="6246D88D" w14:textId="77777777" w:rsidR="00D313D2" w:rsidRDefault="00D313D2" w:rsidP="00D313D2">
      <w:pPr>
        <w:pStyle w:val="NoSpacing"/>
        <w:ind w:left="720" w:hanging="720"/>
        <w:rPr>
          <w:noProof/>
        </w:rPr>
      </w:pPr>
      <w:bookmarkStart w:id="115" w:name="_ENREF_57"/>
      <w:r>
        <w:rPr>
          <w:noProof/>
        </w:rPr>
        <w:t>57.</w:t>
      </w:r>
      <w:r>
        <w:rPr>
          <w:noProof/>
        </w:rPr>
        <w:tab/>
        <w:t xml:space="preserve">Feldman, A.M., </w:t>
      </w:r>
      <w:r w:rsidRPr="00D313D2">
        <w:rPr>
          <w:i/>
          <w:noProof/>
        </w:rPr>
        <w:t>Adenylyl cyclase: a new target for heart failure therapeutics.</w:t>
      </w:r>
      <w:r>
        <w:rPr>
          <w:noProof/>
        </w:rPr>
        <w:t xml:space="preserve"> Circulation, 2002. </w:t>
      </w:r>
      <w:r w:rsidRPr="00D313D2">
        <w:rPr>
          <w:b/>
          <w:noProof/>
        </w:rPr>
        <w:t>105</w:t>
      </w:r>
      <w:r>
        <w:rPr>
          <w:noProof/>
        </w:rPr>
        <w:t>(16): p. 1876-8.</w:t>
      </w:r>
      <w:bookmarkEnd w:id="115"/>
    </w:p>
    <w:p w14:paraId="22C38756" w14:textId="77777777" w:rsidR="00D313D2" w:rsidRDefault="00D313D2" w:rsidP="00D313D2">
      <w:pPr>
        <w:pStyle w:val="NoSpacing"/>
        <w:ind w:left="720" w:hanging="720"/>
        <w:rPr>
          <w:noProof/>
        </w:rPr>
      </w:pPr>
      <w:bookmarkStart w:id="116" w:name="_ENREF_58"/>
      <w:r>
        <w:rPr>
          <w:noProof/>
        </w:rPr>
        <w:t>58.</w:t>
      </w:r>
      <w:r>
        <w:rPr>
          <w:noProof/>
        </w:rPr>
        <w:tab/>
        <w:t xml:space="preserve">Marsh, J.D., et al., </w:t>
      </w:r>
      <w:r w:rsidRPr="00D313D2">
        <w:rPr>
          <w:i/>
          <w:noProof/>
        </w:rPr>
        <w:t>Androgen receptors mediate hypertrophy in cardiac myocytes.</w:t>
      </w:r>
      <w:r>
        <w:rPr>
          <w:noProof/>
        </w:rPr>
        <w:t xml:space="preserve"> Circulation, 1998. </w:t>
      </w:r>
      <w:r w:rsidRPr="00D313D2">
        <w:rPr>
          <w:b/>
          <w:noProof/>
        </w:rPr>
        <w:t>98</w:t>
      </w:r>
      <w:r>
        <w:rPr>
          <w:noProof/>
        </w:rPr>
        <w:t>(3): p. 256-61.</w:t>
      </w:r>
      <w:bookmarkEnd w:id="116"/>
    </w:p>
    <w:p w14:paraId="51C245CF" w14:textId="6E4FE4DB" w:rsidR="00D313D2" w:rsidRDefault="00D313D2" w:rsidP="00D313D2">
      <w:pPr>
        <w:pStyle w:val="NoSpacing"/>
        <w:ind w:left="720" w:hanging="720"/>
        <w:rPr>
          <w:noProof/>
        </w:rPr>
      </w:pPr>
      <w:bookmarkStart w:id="117" w:name="_ENREF_59"/>
      <w:r>
        <w:rPr>
          <w:noProof/>
        </w:rPr>
        <w:t>59.</w:t>
      </w:r>
      <w:r>
        <w:rPr>
          <w:noProof/>
        </w:rPr>
        <w:tab/>
        <w:t xml:space="preserve">PDSP. </w:t>
      </w:r>
      <w:r w:rsidRPr="00D313D2">
        <w:rPr>
          <w:i/>
          <w:noProof/>
        </w:rPr>
        <w:t>PDSP Ki Database</w:t>
      </w:r>
      <w:r>
        <w:rPr>
          <w:noProof/>
        </w:rPr>
        <w:t xml:space="preserve">. 2015; Available from: </w:t>
      </w:r>
      <w:hyperlink r:id="rId15" w:history="1">
        <w:r w:rsidRPr="00D313D2">
          <w:rPr>
            <w:rStyle w:val="Hyperlink"/>
            <w:noProof/>
          </w:rPr>
          <w:t>http://pdsp.med.unc.edu/pdsp.php</w:t>
        </w:r>
      </w:hyperlink>
      <w:r>
        <w:rPr>
          <w:noProof/>
        </w:rPr>
        <w:t>.</w:t>
      </w:r>
      <w:bookmarkEnd w:id="117"/>
    </w:p>
    <w:p w14:paraId="196BA075" w14:textId="77777777" w:rsidR="00D313D2" w:rsidRDefault="00D313D2" w:rsidP="00D313D2">
      <w:pPr>
        <w:pStyle w:val="NoSpacing"/>
        <w:ind w:left="720" w:hanging="720"/>
        <w:rPr>
          <w:noProof/>
        </w:rPr>
      </w:pPr>
      <w:bookmarkStart w:id="118" w:name="_ENREF_60"/>
      <w:r>
        <w:rPr>
          <w:noProof/>
        </w:rPr>
        <w:t>60.</w:t>
      </w:r>
      <w:r>
        <w:rPr>
          <w:noProof/>
        </w:rPr>
        <w:tab/>
        <w:t xml:space="preserve">Layland, J.J., D. Liew, and D.L. Prior, </w:t>
      </w:r>
      <w:r w:rsidRPr="00D313D2">
        <w:rPr>
          <w:i/>
          <w:noProof/>
        </w:rPr>
        <w:t>Clozapine-induced cardiotoxicity: a clinical update.</w:t>
      </w:r>
      <w:r>
        <w:rPr>
          <w:noProof/>
        </w:rPr>
        <w:t xml:space="preserve"> Med J Aust, 2009. </w:t>
      </w:r>
      <w:r w:rsidRPr="00D313D2">
        <w:rPr>
          <w:b/>
          <w:noProof/>
        </w:rPr>
        <w:t>190</w:t>
      </w:r>
      <w:r>
        <w:rPr>
          <w:noProof/>
        </w:rPr>
        <w:t>(4): p. 190-2.</w:t>
      </w:r>
      <w:bookmarkEnd w:id="118"/>
    </w:p>
    <w:p w14:paraId="213DFC97" w14:textId="77777777" w:rsidR="00D313D2" w:rsidRDefault="00D313D2" w:rsidP="00D313D2">
      <w:pPr>
        <w:pStyle w:val="NoSpacing"/>
        <w:ind w:left="720" w:hanging="720"/>
        <w:rPr>
          <w:noProof/>
        </w:rPr>
      </w:pPr>
      <w:bookmarkStart w:id="119" w:name="_ENREF_61"/>
      <w:r>
        <w:rPr>
          <w:noProof/>
        </w:rPr>
        <w:t>61.</w:t>
      </w:r>
      <w:r>
        <w:rPr>
          <w:noProof/>
        </w:rPr>
        <w:tab/>
        <w:t xml:space="preserve">Cavallotti, C., et al., </w:t>
      </w:r>
      <w:r w:rsidRPr="00D313D2">
        <w:rPr>
          <w:i/>
          <w:noProof/>
        </w:rPr>
        <w:t>Dopamine receptor subtypes in the native human heart.</w:t>
      </w:r>
      <w:r>
        <w:rPr>
          <w:noProof/>
        </w:rPr>
        <w:t xml:space="preserve"> Heart Vessels, 2010. </w:t>
      </w:r>
      <w:r w:rsidRPr="00D313D2">
        <w:rPr>
          <w:b/>
          <w:noProof/>
        </w:rPr>
        <w:t>25</w:t>
      </w:r>
      <w:r>
        <w:rPr>
          <w:noProof/>
        </w:rPr>
        <w:t>(5): p. 432-7.</w:t>
      </w:r>
      <w:bookmarkEnd w:id="119"/>
    </w:p>
    <w:p w14:paraId="17574075" w14:textId="77777777" w:rsidR="00D313D2" w:rsidRDefault="00D313D2" w:rsidP="00D313D2">
      <w:pPr>
        <w:pStyle w:val="NoSpacing"/>
        <w:ind w:left="720" w:hanging="720"/>
        <w:rPr>
          <w:noProof/>
        </w:rPr>
      </w:pPr>
      <w:bookmarkStart w:id="120" w:name="_ENREF_62"/>
      <w:r>
        <w:rPr>
          <w:noProof/>
        </w:rPr>
        <w:t>62.</w:t>
      </w:r>
      <w:r>
        <w:rPr>
          <w:noProof/>
        </w:rPr>
        <w:tab/>
        <w:t xml:space="preserve">Paulis, L., F. Simko, and M. Laudon, </w:t>
      </w:r>
      <w:r w:rsidRPr="00D313D2">
        <w:rPr>
          <w:i/>
          <w:noProof/>
        </w:rPr>
        <w:t>Cardiovascular effects of melatonin receptor agonists.</w:t>
      </w:r>
      <w:r>
        <w:rPr>
          <w:noProof/>
        </w:rPr>
        <w:t xml:space="preserve"> Expert Opin Investig Drugs, 2012. </w:t>
      </w:r>
      <w:r w:rsidRPr="00D313D2">
        <w:rPr>
          <w:b/>
          <w:noProof/>
        </w:rPr>
        <w:t>21</w:t>
      </w:r>
      <w:r>
        <w:rPr>
          <w:noProof/>
        </w:rPr>
        <w:t>(11): p. 1661-78.</w:t>
      </w:r>
      <w:bookmarkEnd w:id="120"/>
    </w:p>
    <w:p w14:paraId="12285A51" w14:textId="77777777" w:rsidR="00D313D2" w:rsidRDefault="00D313D2" w:rsidP="00D313D2">
      <w:pPr>
        <w:pStyle w:val="NoSpacing"/>
        <w:ind w:left="720" w:hanging="720"/>
        <w:rPr>
          <w:noProof/>
        </w:rPr>
      </w:pPr>
      <w:bookmarkStart w:id="121" w:name="_ENREF_63"/>
      <w:r>
        <w:rPr>
          <w:noProof/>
        </w:rPr>
        <w:t>63.</w:t>
      </w:r>
      <w:r>
        <w:rPr>
          <w:noProof/>
        </w:rPr>
        <w:tab/>
        <w:t xml:space="preserve">Eisenhofer, G., et al., </w:t>
      </w:r>
      <w:r w:rsidRPr="00D313D2">
        <w:rPr>
          <w:i/>
          <w:noProof/>
        </w:rPr>
        <w:t>Cardiac sympathetic nerve function in congestive heart failure.</w:t>
      </w:r>
      <w:r>
        <w:rPr>
          <w:noProof/>
        </w:rPr>
        <w:t xml:space="preserve"> Circulation, 1996. </w:t>
      </w:r>
      <w:r w:rsidRPr="00D313D2">
        <w:rPr>
          <w:b/>
          <w:noProof/>
        </w:rPr>
        <w:t>93</w:t>
      </w:r>
      <w:r>
        <w:rPr>
          <w:noProof/>
        </w:rPr>
        <w:t>(9): p. 1667-76.</w:t>
      </w:r>
      <w:bookmarkEnd w:id="121"/>
    </w:p>
    <w:p w14:paraId="55A3D162" w14:textId="77777777" w:rsidR="00D313D2" w:rsidRDefault="00D313D2" w:rsidP="00D313D2">
      <w:pPr>
        <w:pStyle w:val="NoSpacing"/>
        <w:ind w:left="720" w:hanging="720"/>
        <w:rPr>
          <w:noProof/>
        </w:rPr>
      </w:pPr>
      <w:bookmarkStart w:id="122" w:name="_ENREF_64"/>
      <w:r>
        <w:rPr>
          <w:noProof/>
        </w:rPr>
        <w:t>64.</w:t>
      </w:r>
      <w:r>
        <w:rPr>
          <w:noProof/>
        </w:rPr>
        <w:tab/>
        <w:t xml:space="preserve">Russell, F.D., </w:t>
      </w:r>
      <w:r w:rsidRPr="00D313D2">
        <w:rPr>
          <w:i/>
          <w:noProof/>
        </w:rPr>
        <w:t>Urotensin II in cardiovascular regulation.</w:t>
      </w:r>
      <w:r>
        <w:rPr>
          <w:noProof/>
        </w:rPr>
        <w:t xml:space="preserve"> Vasc Health Risk Manag, 2008. </w:t>
      </w:r>
      <w:r w:rsidRPr="00D313D2">
        <w:rPr>
          <w:b/>
          <w:noProof/>
        </w:rPr>
        <w:t>4</w:t>
      </w:r>
      <w:r>
        <w:rPr>
          <w:noProof/>
        </w:rPr>
        <w:t>(4): p. 775-85.</w:t>
      </w:r>
      <w:bookmarkEnd w:id="122"/>
    </w:p>
    <w:p w14:paraId="120E6601" w14:textId="77777777" w:rsidR="00D313D2" w:rsidRDefault="00D313D2" w:rsidP="00D313D2">
      <w:pPr>
        <w:pStyle w:val="NoSpacing"/>
        <w:ind w:left="720" w:hanging="720"/>
        <w:rPr>
          <w:noProof/>
        </w:rPr>
      </w:pPr>
      <w:bookmarkStart w:id="123" w:name="_ENREF_65"/>
      <w:r>
        <w:rPr>
          <w:noProof/>
        </w:rPr>
        <w:t>65.</w:t>
      </w:r>
      <w:r>
        <w:rPr>
          <w:noProof/>
        </w:rPr>
        <w:tab/>
        <w:t xml:space="preserve">Yu, F.H., et al., </w:t>
      </w:r>
      <w:r w:rsidRPr="00D313D2">
        <w:rPr>
          <w:i/>
          <w:noProof/>
        </w:rPr>
        <w:t>Overview of molecular relationships in the voltage-gated ion channel superfamily.</w:t>
      </w:r>
      <w:r>
        <w:rPr>
          <w:noProof/>
        </w:rPr>
        <w:t xml:space="preserve"> Pharmacol Rev, 2005. </w:t>
      </w:r>
      <w:r w:rsidRPr="00D313D2">
        <w:rPr>
          <w:b/>
          <w:noProof/>
        </w:rPr>
        <w:t>57</w:t>
      </w:r>
      <w:r>
        <w:rPr>
          <w:noProof/>
        </w:rPr>
        <w:t>(4): p. 387-95.</w:t>
      </w:r>
      <w:bookmarkEnd w:id="123"/>
    </w:p>
    <w:p w14:paraId="3ED81E38" w14:textId="77777777" w:rsidR="00D313D2" w:rsidRDefault="00D313D2" w:rsidP="00D313D2">
      <w:pPr>
        <w:pStyle w:val="NoSpacing"/>
        <w:ind w:left="720" w:hanging="720"/>
        <w:rPr>
          <w:noProof/>
        </w:rPr>
      </w:pPr>
      <w:bookmarkStart w:id="124" w:name="_ENREF_66"/>
      <w:r>
        <w:rPr>
          <w:noProof/>
        </w:rPr>
        <w:t>66.</w:t>
      </w:r>
      <w:r>
        <w:rPr>
          <w:noProof/>
        </w:rPr>
        <w:tab/>
        <w:t xml:space="preserve">Grant, A.O., </w:t>
      </w:r>
      <w:r w:rsidRPr="00D313D2">
        <w:rPr>
          <w:i/>
          <w:noProof/>
        </w:rPr>
        <w:t>Cardiac ion channels.</w:t>
      </w:r>
      <w:r>
        <w:rPr>
          <w:noProof/>
        </w:rPr>
        <w:t xml:space="preserve"> Circ Arrhythm Electrophysiol, 2009. </w:t>
      </w:r>
      <w:r w:rsidRPr="00D313D2">
        <w:rPr>
          <w:b/>
          <w:noProof/>
        </w:rPr>
        <w:t>2</w:t>
      </w:r>
      <w:r>
        <w:rPr>
          <w:noProof/>
        </w:rPr>
        <w:t>(2): p. 185-94.</w:t>
      </w:r>
      <w:bookmarkEnd w:id="124"/>
    </w:p>
    <w:p w14:paraId="6A36AC49" w14:textId="77777777" w:rsidR="00D313D2" w:rsidRDefault="00D313D2" w:rsidP="00D313D2">
      <w:pPr>
        <w:pStyle w:val="NoSpacing"/>
        <w:ind w:left="720" w:hanging="720"/>
        <w:rPr>
          <w:noProof/>
        </w:rPr>
      </w:pPr>
      <w:bookmarkStart w:id="125" w:name="_ENREF_67"/>
      <w:r>
        <w:rPr>
          <w:noProof/>
        </w:rPr>
        <w:t>67.</w:t>
      </w:r>
      <w:r>
        <w:rPr>
          <w:noProof/>
        </w:rPr>
        <w:tab/>
        <w:t xml:space="preserve">Mirams, G.R., et al., </w:t>
      </w:r>
      <w:r w:rsidRPr="00D313D2">
        <w:rPr>
          <w:i/>
          <w:noProof/>
        </w:rPr>
        <w:t>Simulation of multiple ion channel block provides improved early prediction of compounds' clinical torsadogenic risk.</w:t>
      </w:r>
      <w:r>
        <w:rPr>
          <w:noProof/>
        </w:rPr>
        <w:t xml:space="preserve"> Cardiovasc Res, 2011. </w:t>
      </w:r>
      <w:r w:rsidRPr="00D313D2">
        <w:rPr>
          <w:b/>
          <w:noProof/>
        </w:rPr>
        <w:t>91</w:t>
      </w:r>
      <w:r>
        <w:rPr>
          <w:noProof/>
        </w:rPr>
        <w:t>(1): p. 53-61.</w:t>
      </w:r>
      <w:bookmarkEnd w:id="125"/>
    </w:p>
    <w:p w14:paraId="158390F8" w14:textId="77777777" w:rsidR="00D313D2" w:rsidRDefault="00D313D2" w:rsidP="00D313D2">
      <w:pPr>
        <w:pStyle w:val="NoSpacing"/>
        <w:ind w:left="720" w:hanging="720"/>
        <w:rPr>
          <w:noProof/>
        </w:rPr>
      </w:pPr>
      <w:bookmarkStart w:id="126" w:name="_ENREF_68"/>
      <w:r>
        <w:rPr>
          <w:noProof/>
        </w:rPr>
        <w:t>68.</w:t>
      </w:r>
      <w:r>
        <w:rPr>
          <w:noProof/>
        </w:rPr>
        <w:tab/>
        <w:t xml:space="preserve">Brini, M. and E. Carafoli, </w:t>
      </w:r>
      <w:r w:rsidRPr="00D313D2">
        <w:rPr>
          <w:i/>
          <w:noProof/>
        </w:rPr>
        <w:t>Calcium pumps in health and disease.</w:t>
      </w:r>
      <w:r>
        <w:rPr>
          <w:noProof/>
        </w:rPr>
        <w:t xml:space="preserve"> Physiol Rev, 2009. </w:t>
      </w:r>
      <w:r w:rsidRPr="00D313D2">
        <w:rPr>
          <w:b/>
          <w:noProof/>
        </w:rPr>
        <w:t>89</w:t>
      </w:r>
      <w:r>
        <w:rPr>
          <w:noProof/>
        </w:rPr>
        <w:t>(4): p. 1341-78.</w:t>
      </w:r>
      <w:bookmarkEnd w:id="126"/>
    </w:p>
    <w:p w14:paraId="0A45E21B" w14:textId="77777777" w:rsidR="00D313D2" w:rsidRDefault="00D313D2" w:rsidP="00D313D2">
      <w:pPr>
        <w:pStyle w:val="NoSpacing"/>
        <w:ind w:left="720" w:hanging="720"/>
        <w:rPr>
          <w:noProof/>
        </w:rPr>
      </w:pPr>
      <w:bookmarkStart w:id="127" w:name="_ENREF_69"/>
      <w:r>
        <w:rPr>
          <w:noProof/>
        </w:rPr>
        <w:t>69.</w:t>
      </w:r>
      <w:r>
        <w:rPr>
          <w:noProof/>
        </w:rPr>
        <w:tab/>
        <w:t xml:space="preserve">Smith, D.A., L. Di, and E.H. Kerns, </w:t>
      </w:r>
      <w:r w:rsidRPr="00D313D2">
        <w:rPr>
          <w:i/>
          <w:noProof/>
        </w:rPr>
        <w:t>The effect of plasma protein binding on in vivo efficacy: misconceptions in drug discovery.</w:t>
      </w:r>
      <w:r>
        <w:rPr>
          <w:noProof/>
        </w:rPr>
        <w:t xml:space="preserve"> Nat Rev Drug Discov, 2010. </w:t>
      </w:r>
      <w:r w:rsidRPr="00D313D2">
        <w:rPr>
          <w:b/>
          <w:noProof/>
        </w:rPr>
        <w:t>9</w:t>
      </w:r>
      <w:r>
        <w:rPr>
          <w:noProof/>
        </w:rPr>
        <w:t>(12): p. 929-39.</w:t>
      </w:r>
      <w:bookmarkEnd w:id="127"/>
    </w:p>
    <w:p w14:paraId="55041FFC" w14:textId="77777777" w:rsidR="00D313D2" w:rsidRDefault="00D313D2" w:rsidP="00D313D2">
      <w:pPr>
        <w:pStyle w:val="NoSpacing"/>
        <w:ind w:left="720" w:hanging="720"/>
        <w:rPr>
          <w:noProof/>
        </w:rPr>
      </w:pPr>
      <w:bookmarkStart w:id="128" w:name="_ENREF_70"/>
      <w:r>
        <w:rPr>
          <w:noProof/>
        </w:rPr>
        <w:t>70.</w:t>
      </w:r>
      <w:r>
        <w:rPr>
          <w:noProof/>
        </w:rPr>
        <w:tab/>
        <w:t xml:space="preserve">Mellor, H.R., et al., </w:t>
      </w:r>
      <w:r w:rsidRPr="00D313D2">
        <w:rPr>
          <w:i/>
          <w:noProof/>
        </w:rPr>
        <w:t>Cardiotoxicity associated with targeting kinase pathways in cancer.</w:t>
      </w:r>
      <w:r>
        <w:rPr>
          <w:noProof/>
        </w:rPr>
        <w:t xml:space="preserve"> Toxicol Sci, 2011. </w:t>
      </w:r>
      <w:r w:rsidRPr="00D313D2">
        <w:rPr>
          <w:b/>
          <w:noProof/>
        </w:rPr>
        <w:t>120</w:t>
      </w:r>
      <w:r>
        <w:rPr>
          <w:noProof/>
        </w:rPr>
        <w:t>(1): p. 14-32.</w:t>
      </w:r>
      <w:bookmarkEnd w:id="128"/>
    </w:p>
    <w:p w14:paraId="6CF47BBC" w14:textId="77777777" w:rsidR="00D313D2" w:rsidRDefault="00D313D2" w:rsidP="00D313D2">
      <w:pPr>
        <w:pStyle w:val="NoSpacing"/>
        <w:ind w:left="720" w:hanging="720"/>
        <w:rPr>
          <w:noProof/>
        </w:rPr>
      </w:pPr>
      <w:bookmarkStart w:id="129" w:name="_ENREF_71"/>
      <w:r>
        <w:rPr>
          <w:noProof/>
        </w:rPr>
        <w:t>71.</w:t>
      </w:r>
      <w:r>
        <w:rPr>
          <w:noProof/>
        </w:rPr>
        <w:tab/>
        <w:t xml:space="preserve">Cheng, H. and T. Force, </w:t>
      </w:r>
      <w:r w:rsidRPr="00D313D2">
        <w:rPr>
          <w:i/>
          <w:noProof/>
        </w:rPr>
        <w:t>Molecular mechanisms of cardiovascular toxicity of targeted cancer therapeutics.</w:t>
      </w:r>
      <w:r>
        <w:rPr>
          <w:noProof/>
        </w:rPr>
        <w:t xml:space="preserve"> Circ Res, 2010. </w:t>
      </w:r>
      <w:r w:rsidRPr="00D313D2">
        <w:rPr>
          <w:b/>
          <w:noProof/>
        </w:rPr>
        <w:t>106</w:t>
      </w:r>
      <w:r>
        <w:rPr>
          <w:noProof/>
        </w:rPr>
        <w:t>(1): p. 21-34.</w:t>
      </w:r>
      <w:bookmarkEnd w:id="129"/>
    </w:p>
    <w:p w14:paraId="073E9A6B" w14:textId="77777777" w:rsidR="00D313D2" w:rsidRDefault="00D313D2" w:rsidP="00D313D2">
      <w:pPr>
        <w:pStyle w:val="NoSpacing"/>
        <w:ind w:left="720" w:hanging="720"/>
        <w:rPr>
          <w:noProof/>
        </w:rPr>
      </w:pPr>
      <w:bookmarkStart w:id="130" w:name="_ENREF_72"/>
      <w:r>
        <w:rPr>
          <w:noProof/>
        </w:rPr>
        <w:t>72.</w:t>
      </w:r>
      <w:r>
        <w:rPr>
          <w:noProof/>
        </w:rPr>
        <w:tab/>
        <w:t xml:space="preserve">Anastassiadis, T., et al., </w:t>
      </w:r>
      <w:r w:rsidRPr="00D313D2">
        <w:rPr>
          <w:i/>
          <w:noProof/>
        </w:rPr>
        <w:t>Comprehensive assay of kinase catalytic activity reveals features of kinase inhibitor selectivity.</w:t>
      </w:r>
      <w:r>
        <w:rPr>
          <w:noProof/>
        </w:rPr>
        <w:t xml:space="preserve"> Nat Biotechnol, 2011. </w:t>
      </w:r>
      <w:r w:rsidRPr="00D313D2">
        <w:rPr>
          <w:b/>
          <w:noProof/>
        </w:rPr>
        <w:t>29</w:t>
      </w:r>
      <w:r>
        <w:rPr>
          <w:noProof/>
        </w:rPr>
        <w:t>(11): p. 1039-45.</w:t>
      </w:r>
      <w:bookmarkEnd w:id="130"/>
    </w:p>
    <w:p w14:paraId="7C776F05" w14:textId="77777777" w:rsidR="00D313D2" w:rsidRDefault="00D313D2" w:rsidP="00D313D2">
      <w:pPr>
        <w:pStyle w:val="NoSpacing"/>
        <w:ind w:left="720" w:hanging="720"/>
        <w:rPr>
          <w:noProof/>
        </w:rPr>
      </w:pPr>
      <w:bookmarkStart w:id="131" w:name="_ENREF_73"/>
      <w:r>
        <w:rPr>
          <w:noProof/>
        </w:rPr>
        <w:t>73.</w:t>
      </w:r>
      <w:r>
        <w:rPr>
          <w:noProof/>
        </w:rPr>
        <w:tab/>
        <w:t xml:space="preserve">Force, T. and K.L. Kolaja, </w:t>
      </w:r>
      <w:r w:rsidRPr="00D313D2">
        <w:rPr>
          <w:i/>
          <w:noProof/>
        </w:rPr>
        <w:t>Cardiotoxicity of kinase inhibitors: the prediction and translation of preclinical models to clinical outcomes.</w:t>
      </w:r>
      <w:r>
        <w:rPr>
          <w:noProof/>
        </w:rPr>
        <w:t xml:space="preserve"> Nat Rev Drug Discov, 2011. </w:t>
      </w:r>
      <w:r w:rsidRPr="00D313D2">
        <w:rPr>
          <w:b/>
          <w:noProof/>
        </w:rPr>
        <w:t>10</w:t>
      </w:r>
      <w:r>
        <w:rPr>
          <w:noProof/>
        </w:rPr>
        <w:t>(2): p. 111-26.</w:t>
      </w:r>
      <w:bookmarkEnd w:id="131"/>
    </w:p>
    <w:p w14:paraId="325F2BE4" w14:textId="77777777" w:rsidR="00D313D2" w:rsidRDefault="00D313D2" w:rsidP="00D313D2">
      <w:pPr>
        <w:pStyle w:val="NoSpacing"/>
        <w:ind w:left="720" w:hanging="720"/>
        <w:rPr>
          <w:noProof/>
        </w:rPr>
      </w:pPr>
      <w:bookmarkStart w:id="132" w:name="_ENREF_74"/>
      <w:r>
        <w:rPr>
          <w:noProof/>
        </w:rPr>
        <w:t>74.</w:t>
      </w:r>
      <w:r>
        <w:rPr>
          <w:noProof/>
        </w:rPr>
        <w:tab/>
        <w:t xml:space="preserve">Sussman, M.A., et al., </w:t>
      </w:r>
      <w:r w:rsidRPr="00D313D2">
        <w:rPr>
          <w:i/>
          <w:noProof/>
        </w:rPr>
        <w:t>Myocardial AKT: the omnipresent nexus.</w:t>
      </w:r>
      <w:r>
        <w:rPr>
          <w:noProof/>
        </w:rPr>
        <w:t xml:space="preserve"> Physiol Rev, 2011. </w:t>
      </w:r>
      <w:r w:rsidRPr="00D313D2">
        <w:rPr>
          <w:b/>
          <w:noProof/>
        </w:rPr>
        <w:t>91</w:t>
      </w:r>
      <w:r>
        <w:rPr>
          <w:noProof/>
        </w:rPr>
        <w:t>(3): p. 1023-70.</w:t>
      </w:r>
      <w:bookmarkEnd w:id="132"/>
    </w:p>
    <w:p w14:paraId="28E49B25" w14:textId="77777777" w:rsidR="00D313D2" w:rsidRDefault="00D313D2" w:rsidP="00D313D2">
      <w:pPr>
        <w:pStyle w:val="NoSpacing"/>
        <w:ind w:left="720" w:hanging="720"/>
        <w:rPr>
          <w:noProof/>
        </w:rPr>
      </w:pPr>
      <w:bookmarkStart w:id="133" w:name="_ENREF_75"/>
      <w:r>
        <w:rPr>
          <w:noProof/>
        </w:rPr>
        <w:t>75.</w:t>
      </w:r>
      <w:r>
        <w:rPr>
          <w:noProof/>
        </w:rPr>
        <w:tab/>
        <w:t xml:space="preserve">Horbinski, C. and C.T. Chu, </w:t>
      </w:r>
      <w:r w:rsidRPr="00D313D2">
        <w:rPr>
          <w:i/>
          <w:noProof/>
        </w:rPr>
        <w:t>Kinase signaling cascades in the mitochondrion: a matter of life or death.</w:t>
      </w:r>
      <w:r>
        <w:rPr>
          <w:noProof/>
        </w:rPr>
        <w:t xml:space="preserve"> Free Radic Biol Med, 2005. </w:t>
      </w:r>
      <w:r w:rsidRPr="00D313D2">
        <w:rPr>
          <w:b/>
          <w:noProof/>
        </w:rPr>
        <w:t>38</w:t>
      </w:r>
      <w:r>
        <w:rPr>
          <w:noProof/>
        </w:rPr>
        <w:t>(1): p. 2-11.</w:t>
      </w:r>
      <w:bookmarkEnd w:id="133"/>
    </w:p>
    <w:p w14:paraId="322CC5C7" w14:textId="77777777" w:rsidR="00D313D2" w:rsidRDefault="00D313D2" w:rsidP="00D313D2">
      <w:pPr>
        <w:pStyle w:val="NoSpacing"/>
        <w:ind w:left="720" w:hanging="720"/>
        <w:rPr>
          <w:noProof/>
        </w:rPr>
      </w:pPr>
      <w:bookmarkStart w:id="134" w:name="_ENREF_76"/>
      <w:r>
        <w:rPr>
          <w:noProof/>
        </w:rPr>
        <w:t>76.</w:t>
      </w:r>
      <w:r>
        <w:rPr>
          <w:noProof/>
        </w:rPr>
        <w:tab/>
        <w:t xml:space="preserve">Chow, L.Q. and S.G. Eckhardt, </w:t>
      </w:r>
      <w:r w:rsidRPr="00D313D2">
        <w:rPr>
          <w:i/>
          <w:noProof/>
        </w:rPr>
        <w:t>Sunitinib: from rational design to clinical efficacy.</w:t>
      </w:r>
      <w:r>
        <w:rPr>
          <w:noProof/>
        </w:rPr>
        <w:t xml:space="preserve"> J Clin Oncol, 2007. </w:t>
      </w:r>
      <w:r w:rsidRPr="00D313D2">
        <w:rPr>
          <w:b/>
          <w:noProof/>
        </w:rPr>
        <w:t>25</w:t>
      </w:r>
      <w:r>
        <w:rPr>
          <w:noProof/>
        </w:rPr>
        <w:t>(7): p. 884-96.</w:t>
      </w:r>
      <w:bookmarkEnd w:id="134"/>
    </w:p>
    <w:p w14:paraId="14A9C2A8" w14:textId="77777777" w:rsidR="00D313D2" w:rsidRDefault="00D313D2" w:rsidP="00D313D2">
      <w:pPr>
        <w:pStyle w:val="NoSpacing"/>
        <w:ind w:left="720" w:hanging="720"/>
        <w:rPr>
          <w:noProof/>
        </w:rPr>
      </w:pPr>
      <w:bookmarkStart w:id="135" w:name="_ENREF_77"/>
      <w:r>
        <w:rPr>
          <w:noProof/>
        </w:rPr>
        <w:t>77.</w:t>
      </w:r>
      <w:r>
        <w:rPr>
          <w:noProof/>
        </w:rPr>
        <w:tab/>
        <w:t xml:space="preserve">Olaharski, A.J., et al., </w:t>
      </w:r>
      <w:r w:rsidRPr="00D313D2">
        <w:rPr>
          <w:i/>
          <w:noProof/>
        </w:rPr>
        <w:t>Identification of a kinase profile that predicts chromosome damage induced by small molecule kinase inhibitors.</w:t>
      </w:r>
      <w:r>
        <w:rPr>
          <w:noProof/>
        </w:rPr>
        <w:t xml:space="preserve"> PLoS Comput Biol, 2009. </w:t>
      </w:r>
      <w:r w:rsidRPr="00D313D2">
        <w:rPr>
          <w:b/>
          <w:noProof/>
        </w:rPr>
        <w:t>5</w:t>
      </w:r>
      <w:r>
        <w:rPr>
          <w:noProof/>
        </w:rPr>
        <w:t>(7): p. e1000446.</w:t>
      </w:r>
      <w:bookmarkEnd w:id="135"/>
    </w:p>
    <w:p w14:paraId="66B96FF3" w14:textId="77777777" w:rsidR="00D313D2" w:rsidRDefault="00D313D2" w:rsidP="00D313D2">
      <w:pPr>
        <w:pStyle w:val="NoSpacing"/>
        <w:ind w:left="720" w:hanging="720"/>
        <w:rPr>
          <w:noProof/>
        </w:rPr>
      </w:pPr>
      <w:bookmarkStart w:id="136" w:name="_ENREF_78"/>
      <w:r>
        <w:rPr>
          <w:noProof/>
        </w:rPr>
        <w:t>78.</w:t>
      </w:r>
      <w:r>
        <w:rPr>
          <w:noProof/>
        </w:rPr>
        <w:tab/>
        <w:t xml:space="preserve">Lee, E.J., C.B. Lean, and L.M. Limenta, </w:t>
      </w:r>
      <w:r w:rsidRPr="00D313D2">
        <w:rPr>
          <w:i/>
          <w:noProof/>
        </w:rPr>
        <w:t>Role of membrane transporters in the safety profile of drugs.</w:t>
      </w:r>
      <w:r>
        <w:rPr>
          <w:noProof/>
        </w:rPr>
        <w:t xml:space="preserve"> Expert Opin Drug Metab Toxicol, 2009. </w:t>
      </w:r>
      <w:r w:rsidRPr="00D313D2">
        <w:rPr>
          <w:b/>
          <w:noProof/>
        </w:rPr>
        <w:t>5</w:t>
      </w:r>
      <w:r>
        <w:rPr>
          <w:noProof/>
        </w:rPr>
        <w:t>(11): p. 1369-83.</w:t>
      </w:r>
      <w:bookmarkEnd w:id="136"/>
    </w:p>
    <w:p w14:paraId="1686E3DB" w14:textId="77777777" w:rsidR="00D313D2" w:rsidRDefault="00D313D2" w:rsidP="00D313D2">
      <w:pPr>
        <w:pStyle w:val="NoSpacing"/>
        <w:ind w:left="720" w:hanging="720"/>
        <w:rPr>
          <w:noProof/>
        </w:rPr>
      </w:pPr>
      <w:bookmarkStart w:id="137" w:name="_ENREF_79"/>
      <w:r>
        <w:rPr>
          <w:noProof/>
        </w:rPr>
        <w:t>79.</w:t>
      </w:r>
      <w:r>
        <w:rPr>
          <w:noProof/>
        </w:rPr>
        <w:tab/>
        <w:t xml:space="preserve">Cases, M. and J. Mestres, </w:t>
      </w:r>
      <w:r w:rsidRPr="00D313D2">
        <w:rPr>
          <w:i/>
          <w:noProof/>
        </w:rPr>
        <w:t>A chemogenomic approach to drug discovery: focus on cardiovascular diseases.</w:t>
      </w:r>
      <w:r>
        <w:rPr>
          <w:noProof/>
        </w:rPr>
        <w:t xml:space="preserve"> Drug Discov Today, 2009. </w:t>
      </w:r>
      <w:r w:rsidRPr="00D313D2">
        <w:rPr>
          <w:b/>
          <w:noProof/>
        </w:rPr>
        <w:t>14</w:t>
      </w:r>
      <w:r>
        <w:rPr>
          <w:noProof/>
        </w:rPr>
        <w:t>(9-10): p. 479-85.</w:t>
      </w:r>
      <w:bookmarkEnd w:id="137"/>
    </w:p>
    <w:p w14:paraId="764D3B5B" w14:textId="77777777" w:rsidR="00D313D2" w:rsidRDefault="00D313D2" w:rsidP="00D313D2">
      <w:pPr>
        <w:pStyle w:val="NoSpacing"/>
        <w:ind w:left="720" w:hanging="720"/>
        <w:rPr>
          <w:noProof/>
        </w:rPr>
      </w:pPr>
      <w:bookmarkStart w:id="138" w:name="_ENREF_80"/>
      <w:r>
        <w:rPr>
          <w:noProof/>
        </w:rPr>
        <w:t>80.</w:t>
      </w:r>
      <w:r>
        <w:rPr>
          <w:noProof/>
        </w:rPr>
        <w:tab/>
        <w:t xml:space="preserve">Kalgutkar, A.S., et al., </w:t>
      </w:r>
      <w:r w:rsidRPr="00D313D2">
        <w:rPr>
          <w:i/>
          <w:noProof/>
        </w:rPr>
        <w:t>A comprehensive listing of bioactivation pathways of organic functional groups.</w:t>
      </w:r>
      <w:r>
        <w:rPr>
          <w:noProof/>
        </w:rPr>
        <w:t xml:space="preserve"> Curr Drug Metab, 2005. </w:t>
      </w:r>
      <w:r w:rsidRPr="00D313D2">
        <w:rPr>
          <w:b/>
          <w:noProof/>
        </w:rPr>
        <w:t>6</w:t>
      </w:r>
      <w:r>
        <w:rPr>
          <w:noProof/>
        </w:rPr>
        <w:t>(3): p. 161-225.</w:t>
      </w:r>
      <w:bookmarkEnd w:id="138"/>
    </w:p>
    <w:p w14:paraId="53D7E9B5" w14:textId="77777777" w:rsidR="00D313D2" w:rsidRDefault="00D313D2" w:rsidP="00D313D2">
      <w:pPr>
        <w:pStyle w:val="NoSpacing"/>
        <w:ind w:left="720" w:hanging="720"/>
        <w:rPr>
          <w:noProof/>
        </w:rPr>
      </w:pPr>
      <w:bookmarkStart w:id="139" w:name="_ENREF_81"/>
      <w:r>
        <w:rPr>
          <w:noProof/>
        </w:rPr>
        <w:t>81.</w:t>
      </w:r>
      <w:r>
        <w:rPr>
          <w:noProof/>
        </w:rPr>
        <w:tab/>
        <w:t xml:space="preserve">Macherey, A.-C. and P.M. Dansette, </w:t>
      </w:r>
      <w:r w:rsidRPr="00D313D2">
        <w:rPr>
          <w:i/>
          <w:noProof/>
        </w:rPr>
        <w:t>Biotransformations Leading to Toxic Metabolites: Chemical Aspects</w:t>
      </w:r>
      <w:r>
        <w:rPr>
          <w:noProof/>
        </w:rPr>
        <w:t xml:space="preserve">, in </w:t>
      </w:r>
      <w:r w:rsidRPr="00D313D2">
        <w:rPr>
          <w:i/>
          <w:noProof/>
        </w:rPr>
        <w:t>The Practice of Medicinal Chemistry</w:t>
      </w:r>
      <w:r>
        <w:rPr>
          <w:noProof/>
        </w:rPr>
        <w:t>, C.G. Wermuth, Editor. 2008, Academic Press. p. 674-696.</w:t>
      </w:r>
      <w:bookmarkEnd w:id="139"/>
    </w:p>
    <w:p w14:paraId="6B2BEE44" w14:textId="77777777" w:rsidR="00D313D2" w:rsidRDefault="00D313D2" w:rsidP="00D313D2">
      <w:pPr>
        <w:pStyle w:val="NoSpacing"/>
        <w:ind w:left="720" w:hanging="720"/>
        <w:rPr>
          <w:noProof/>
        </w:rPr>
      </w:pPr>
      <w:bookmarkStart w:id="140" w:name="_ENREF_82"/>
      <w:r>
        <w:rPr>
          <w:noProof/>
        </w:rPr>
        <w:t>82.</w:t>
      </w:r>
      <w:r>
        <w:rPr>
          <w:noProof/>
        </w:rPr>
        <w:tab/>
        <w:t xml:space="preserve">Park, B.K., et al., </w:t>
      </w:r>
      <w:r w:rsidRPr="00D313D2">
        <w:rPr>
          <w:i/>
          <w:noProof/>
        </w:rPr>
        <w:t>Drug bioactivation and protein adduct formation in the pathogenesis of drug-induced toxicity.</w:t>
      </w:r>
      <w:r>
        <w:rPr>
          <w:noProof/>
        </w:rPr>
        <w:t xml:space="preserve"> Chem Biol Interact, 2011. </w:t>
      </w:r>
      <w:r w:rsidRPr="00D313D2">
        <w:rPr>
          <w:b/>
          <w:noProof/>
        </w:rPr>
        <w:t>192</w:t>
      </w:r>
      <w:r>
        <w:rPr>
          <w:noProof/>
        </w:rPr>
        <w:t>(1-2): p. 30-6.</w:t>
      </w:r>
      <w:bookmarkEnd w:id="140"/>
    </w:p>
    <w:p w14:paraId="00BC1016" w14:textId="77777777" w:rsidR="00D313D2" w:rsidRDefault="00D313D2" w:rsidP="00D313D2">
      <w:pPr>
        <w:pStyle w:val="NoSpacing"/>
        <w:ind w:left="720" w:hanging="720"/>
        <w:rPr>
          <w:noProof/>
        </w:rPr>
      </w:pPr>
      <w:bookmarkStart w:id="141" w:name="_ENREF_83"/>
      <w:r>
        <w:rPr>
          <w:noProof/>
        </w:rPr>
        <w:t>83.</w:t>
      </w:r>
      <w:r>
        <w:rPr>
          <w:noProof/>
        </w:rPr>
        <w:tab/>
        <w:t xml:space="preserve">Hanzlik, R.P., Y.M. Koen, and J. Fang, </w:t>
      </w:r>
      <w:r w:rsidRPr="00D313D2">
        <w:rPr>
          <w:i/>
          <w:noProof/>
        </w:rPr>
        <w:t>Bioinformatic analysis of 302 reactive metabolite target proteins. Which ones are important for cell death?</w:t>
      </w:r>
      <w:r>
        <w:rPr>
          <w:noProof/>
        </w:rPr>
        <w:t xml:space="preserve"> Toxicol Sci, 2013. </w:t>
      </w:r>
      <w:r w:rsidRPr="00D313D2">
        <w:rPr>
          <w:b/>
          <w:noProof/>
        </w:rPr>
        <w:t>135</w:t>
      </w:r>
      <w:r>
        <w:rPr>
          <w:noProof/>
        </w:rPr>
        <w:t>(2): p. 390-401.</w:t>
      </w:r>
      <w:bookmarkEnd w:id="141"/>
    </w:p>
    <w:p w14:paraId="287DE015" w14:textId="77777777" w:rsidR="00D313D2" w:rsidRDefault="00D313D2" w:rsidP="00D313D2">
      <w:pPr>
        <w:pStyle w:val="NoSpacing"/>
        <w:ind w:left="720" w:hanging="720"/>
        <w:rPr>
          <w:noProof/>
        </w:rPr>
      </w:pPr>
      <w:bookmarkStart w:id="142" w:name="_ENREF_84"/>
      <w:r>
        <w:rPr>
          <w:noProof/>
        </w:rPr>
        <w:t>84.</w:t>
      </w:r>
      <w:r>
        <w:rPr>
          <w:noProof/>
        </w:rPr>
        <w:tab/>
        <w:t xml:space="preserve">Hanzlik, R.P., et al., </w:t>
      </w:r>
      <w:r w:rsidRPr="00D313D2">
        <w:rPr>
          <w:i/>
          <w:noProof/>
        </w:rPr>
        <w:t>The reactive metabolite target protein database (TPDB)--a web-accessible resource.</w:t>
      </w:r>
      <w:r>
        <w:rPr>
          <w:noProof/>
        </w:rPr>
        <w:t xml:space="preserve"> BMC Bioinformatics, 2007. </w:t>
      </w:r>
      <w:r w:rsidRPr="00D313D2">
        <w:rPr>
          <w:b/>
          <w:noProof/>
        </w:rPr>
        <w:t>8</w:t>
      </w:r>
      <w:r>
        <w:rPr>
          <w:noProof/>
        </w:rPr>
        <w:t>: p. 95.</w:t>
      </w:r>
      <w:bookmarkEnd w:id="142"/>
    </w:p>
    <w:p w14:paraId="468E4C2B" w14:textId="77777777" w:rsidR="00D313D2" w:rsidRDefault="00D313D2" w:rsidP="00D313D2">
      <w:pPr>
        <w:pStyle w:val="NoSpacing"/>
        <w:ind w:left="720" w:hanging="720"/>
        <w:rPr>
          <w:noProof/>
        </w:rPr>
      </w:pPr>
      <w:bookmarkStart w:id="143" w:name="_ENREF_85"/>
      <w:r>
        <w:rPr>
          <w:noProof/>
        </w:rPr>
        <w:t>85.</w:t>
      </w:r>
      <w:r>
        <w:rPr>
          <w:noProof/>
        </w:rPr>
        <w:tab/>
        <w:t xml:space="preserve">Ju, C. and T. Reilly, </w:t>
      </w:r>
      <w:r w:rsidRPr="00D313D2">
        <w:rPr>
          <w:i/>
          <w:noProof/>
        </w:rPr>
        <w:t>Role of immune reactions in drug-induced liver injury (DILI).</w:t>
      </w:r>
      <w:r>
        <w:rPr>
          <w:noProof/>
        </w:rPr>
        <w:t xml:space="preserve"> Drug Metab Rev, 2012. </w:t>
      </w:r>
      <w:r w:rsidRPr="00D313D2">
        <w:rPr>
          <w:b/>
          <w:noProof/>
        </w:rPr>
        <w:t>44</w:t>
      </w:r>
      <w:r>
        <w:rPr>
          <w:noProof/>
        </w:rPr>
        <w:t>(1): p. 107-15.</w:t>
      </w:r>
      <w:bookmarkEnd w:id="143"/>
    </w:p>
    <w:p w14:paraId="73E504E2" w14:textId="77777777" w:rsidR="00D313D2" w:rsidRDefault="00D313D2" w:rsidP="00D313D2">
      <w:pPr>
        <w:pStyle w:val="NoSpacing"/>
        <w:ind w:left="720" w:hanging="720"/>
        <w:rPr>
          <w:noProof/>
        </w:rPr>
      </w:pPr>
      <w:bookmarkStart w:id="144" w:name="_ENREF_86"/>
      <w:r>
        <w:rPr>
          <w:noProof/>
        </w:rPr>
        <w:t>86.</w:t>
      </w:r>
      <w:r>
        <w:rPr>
          <w:noProof/>
        </w:rPr>
        <w:tab/>
        <w:t xml:space="preserve">Williams, C.D. and H. Jaeschke, </w:t>
      </w:r>
      <w:r w:rsidRPr="00D313D2">
        <w:rPr>
          <w:i/>
          <w:noProof/>
        </w:rPr>
        <w:t>Role of innate and adaptive immunity during drug-induced liver injury.</w:t>
      </w:r>
      <w:r>
        <w:rPr>
          <w:noProof/>
        </w:rPr>
        <w:t xml:space="preserve"> Toxicol Res (Camb), 2012. </w:t>
      </w:r>
      <w:r w:rsidRPr="00D313D2">
        <w:rPr>
          <w:b/>
          <w:noProof/>
        </w:rPr>
        <w:t>1</w:t>
      </w:r>
      <w:r>
        <w:rPr>
          <w:noProof/>
        </w:rPr>
        <w:t>: p. 161-170.</w:t>
      </w:r>
      <w:bookmarkEnd w:id="144"/>
    </w:p>
    <w:p w14:paraId="1E9BBB95" w14:textId="77777777" w:rsidR="00D313D2" w:rsidRDefault="00D313D2" w:rsidP="00D313D2">
      <w:pPr>
        <w:pStyle w:val="NoSpacing"/>
        <w:ind w:left="720" w:hanging="720"/>
        <w:rPr>
          <w:noProof/>
        </w:rPr>
      </w:pPr>
      <w:bookmarkStart w:id="145" w:name="_ENREF_87"/>
      <w:r>
        <w:rPr>
          <w:noProof/>
        </w:rPr>
        <w:t>87.</w:t>
      </w:r>
      <w:r>
        <w:rPr>
          <w:noProof/>
        </w:rPr>
        <w:tab/>
        <w:t xml:space="preserve">Keogh, J.P., </w:t>
      </w:r>
      <w:r w:rsidRPr="00D313D2">
        <w:rPr>
          <w:i/>
          <w:noProof/>
        </w:rPr>
        <w:t>Membrane transporters in drug development.</w:t>
      </w:r>
      <w:r>
        <w:rPr>
          <w:noProof/>
        </w:rPr>
        <w:t xml:space="preserve"> Adv Pharmacol, 2012. </w:t>
      </w:r>
      <w:r w:rsidRPr="00D313D2">
        <w:rPr>
          <w:b/>
          <w:noProof/>
        </w:rPr>
        <w:t>63</w:t>
      </w:r>
      <w:r>
        <w:rPr>
          <w:noProof/>
        </w:rPr>
        <w:t>: p. 1-42.</w:t>
      </w:r>
      <w:bookmarkEnd w:id="145"/>
    </w:p>
    <w:p w14:paraId="34DCB4B3" w14:textId="77777777" w:rsidR="00D313D2" w:rsidRDefault="00D313D2" w:rsidP="00D313D2">
      <w:pPr>
        <w:pStyle w:val="NoSpacing"/>
        <w:ind w:left="720" w:hanging="720"/>
        <w:rPr>
          <w:noProof/>
        </w:rPr>
      </w:pPr>
      <w:bookmarkStart w:id="146" w:name="_ENREF_88"/>
      <w:r>
        <w:rPr>
          <w:noProof/>
        </w:rPr>
        <w:t>88.</w:t>
      </w:r>
      <w:r>
        <w:rPr>
          <w:noProof/>
        </w:rPr>
        <w:tab/>
        <w:t xml:space="preserve">Vinken, M., et al., </w:t>
      </w:r>
      <w:r w:rsidRPr="00D313D2">
        <w:rPr>
          <w:i/>
          <w:noProof/>
        </w:rPr>
        <w:t>Development of an adverse outcome pathway from drug-mediated bile salt export pump inhibition to cholestatic liver injury.</w:t>
      </w:r>
      <w:r>
        <w:rPr>
          <w:noProof/>
        </w:rPr>
        <w:t xml:space="preserve"> Toxicol Sci, 2013. </w:t>
      </w:r>
      <w:r w:rsidRPr="00D313D2">
        <w:rPr>
          <w:b/>
          <w:noProof/>
        </w:rPr>
        <w:t>136</w:t>
      </w:r>
      <w:r>
        <w:rPr>
          <w:noProof/>
        </w:rPr>
        <w:t>(1): p. 97-106.</w:t>
      </w:r>
      <w:bookmarkEnd w:id="146"/>
    </w:p>
    <w:p w14:paraId="21379C45" w14:textId="77777777" w:rsidR="00D313D2" w:rsidRDefault="00D313D2" w:rsidP="00D313D2">
      <w:pPr>
        <w:pStyle w:val="NoSpacing"/>
        <w:ind w:left="720" w:hanging="720"/>
        <w:rPr>
          <w:noProof/>
        </w:rPr>
      </w:pPr>
      <w:bookmarkStart w:id="147" w:name="_ENREF_89"/>
      <w:r>
        <w:rPr>
          <w:noProof/>
        </w:rPr>
        <w:t>89.</w:t>
      </w:r>
      <w:r>
        <w:rPr>
          <w:noProof/>
        </w:rPr>
        <w:tab/>
        <w:t xml:space="preserve">Kis, E., et al., </w:t>
      </w:r>
      <w:r w:rsidRPr="00D313D2">
        <w:rPr>
          <w:i/>
          <w:noProof/>
        </w:rPr>
        <w:t>BSEP inhibition: in vitro screens to assess cholestatic potential of drugs.</w:t>
      </w:r>
      <w:r>
        <w:rPr>
          <w:noProof/>
        </w:rPr>
        <w:t xml:space="preserve"> Toxicol In Vitro, 2012. </w:t>
      </w:r>
      <w:r w:rsidRPr="00D313D2">
        <w:rPr>
          <w:b/>
          <w:noProof/>
        </w:rPr>
        <w:t>26</w:t>
      </w:r>
      <w:r>
        <w:rPr>
          <w:noProof/>
        </w:rPr>
        <w:t>(8): p. 1294-9.</w:t>
      </w:r>
      <w:bookmarkEnd w:id="147"/>
    </w:p>
    <w:p w14:paraId="66D44D04" w14:textId="77777777" w:rsidR="00D313D2" w:rsidRDefault="00D313D2" w:rsidP="00D313D2">
      <w:pPr>
        <w:pStyle w:val="NoSpacing"/>
        <w:ind w:left="720" w:hanging="720"/>
        <w:rPr>
          <w:noProof/>
        </w:rPr>
      </w:pPr>
      <w:bookmarkStart w:id="148" w:name="_ENREF_90"/>
      <w:r>
        <w:rPr>
          <w:noProof/>
        </w:rPr>
        <w:t>90.</w:t>
      </w:r>
      <w:r>
        <w:rPr>
          <w:noProof/>
        </w:rPr>
        <w:tab/>
        <w:t xml:space="preserve">Dawson, P.A., T. Lan, and A. Rao, </w:t>
      </w:r>
      <w:r w:rsidRPr="00D313D2">
        <w:rPr>
          <w:i/>
          <w:noProof/>
        </w:rPr>
        <w:t>Bile acid transporters.</w:t>
      </w:r>
      <w:r>
        <w:rPr>
          <w:noProof/>
        </w:rPr>
        <w:t xml:space="preserve"> J Lipid Res, 2009. </w:t>
      </w:r>
      <w:r w:rsidRPr="00D313D2">
        <w:rPr>
          <w:b/>
          <w:noProof/>
        </w:rPr>
        <w:t>50</w:t>
      </w:r>
      <w:r>
        <w:rPr>
          <w:noProof/>
        </w:rPr>
        <w:t>(12): p. 2340-57.</w:t>
      </w:r>
      <w:bookmarkEnd w:id="148"/>
    </w:p>
    <w:p w14:paraId="520A441E" w14:textId="77777777" w:rsidR="00D313D2" w:rsidRDefault="00D313D2" w:rsidP="00D313D2">
      <w:pPr>
        <w:pStyle w:val="NoSpacing"/>
        <w:ind w:left="720" w:hanging="720"/>
        <w:rPr>
          <w:noProof/>
        </w:rPr>
      </w:pPr>
      <w:bookmarkStart w:id="149" w:name="_ENREF_91"/>
      <w:r>
        <w:rPr>
          <w:noProof/>
        </w:rPr>
        <w:t>91.</w:t>
      </w:r>
      <w:r>
        <w:rPr>
          <w:noProof/>
        </w:rPr>
        <w:tab/>
        <w:t xml:space="preserve">Reshetnyak, V.I., </w:t>
      </w:r>
      <w:r w:rsidRPr="00D313D2">
        <w:rPr>
          <w:i/>
          <w:noProof/>
        </w:rPr>
        <w:t>Physiological and molecular biochemical mechanisms of bile formation.</w:t>
      </w:r>
      <w:r>
        <w:rPr>
          <w:noProof/>
        </w:rPr>
        <w:t xml:space="preserve"> World J Gastroenterol, 2013. </w:t>
      </w:r>
      <w:r w:rsidRPr="00D313D2">
        <w:rPr>
          <w:b/>
          <w:noProof/>
        </w:rPr>
        <w:t>19</w:t>
      </w:r>
      <w:r>
        <w:rPr>
          <w:noProof/>
        </w:rPr>
        <w:t>(42): p. 7341-60.</w:t>
      </w:r>
      <w:bookmarkEnd w:id="149"/>
    </w:p>
    <w:p w14:paraId="40B1FED6" w14:textId="77777777" w:rsidR="00D313D2" w:rsidRDefault="00D313D2" w:rsidP="00D313D2">
      <w:pPr>
        <w:pStyle w:val="NoSpacing"/>
        <w:ind w:left="720" w:hanging="720"/>
        <w:rPr>
          <w:noProof/>
        </w:rPr>
      </w:pPr>
      <w:bookmarkStart w:id="150" w:name="_ENREF_92"/>
      <w:r>
        <w:rPr>
          <w:noProof/>
        </w:rPr>
        <w:t>92.</w:t>
      </w:r>
      <w:r>
        <w:rPr>
          <w:noProof/>
        </w:rPr>
        <w:tab/>
        <w:t xml:space="preserve">Anwer, M.S., </w:t>
      </w:r>
      <w:r w:rsidRPr="00D313D2">
        <w:rPr>
          <w:i/>
          <w:noProof/>
        </w:rPr>
        <w:t>Cellular regulation of hepatic bile acid transport in health and cholestasis.</w:t>
      </w:r>
      <w:r>
        <w:rPr>
          <w:noProof/>
        </w:rPr>
        <w:t xml:space="preserve"> Hepatology, 2004. </w:t>
      </w:r>
      <w:r w:rsidRPr="00D313D2">
        <w:rPr>
          <w:b/>
          <w:noProof/>
        </w:rPr>
        <w:t>39</w:t>
      </w:r>
      <w:r>
        <w:rPr>
          <w:noProof/>
        </w:rPr>
        <w:t>(3): p. 581-90.</w:t>
      </w:r>
      <w:bookmarkEnd w:id="150"/>
    </w:p>
    <w:p w14:paraId="3AC30E76" w14:textId="77777777" w:rsidR="00D313D2" w:rsidRDefault="00D313D2" w:rsidP="00D313D2">
      <w:pPr>
        <w:pStyle w:val="NoSpacing"/>
        <w:ind w:left="720" w:hanging="720"/>
        <w:rPr>
          <w:noProof/>
        </w:rPr>
      </w:pPr>
      <w:bookmarkStart w:id="151" w:name="_ENREF_93"/>
      <w:r>
        <w:rPr>
          <w:noProof/>
        </w:rPr>
        <w:t>93.</w:t>
      </w:r>
      <w:r>
        <w:rPr>
          <w:noProof/>
        </w:rPr>
        <w:tab/>
        <w:t xml:space="preserve">Arrese, M. and M. Trauner, </w:t>
      </w:r>
      <w:r w:rsidRPr="00D313D2">
        <w:rPr>
          <w:i/>
          <w:noProof/>
        </w:rPr>
        <w:t>Molecular aspects of bile formation and cholestasis.</w:t>
      </w:r>
      <w:r>
        <w:rPr>
          <w:noProof/>
        </w:rPr>
        <w:t xml:space="preserve"> Trends Mol Med, 2003. </w:t>
      </w:r>
      <w:r w:rsidRPr="00D313D2">
        <w:rPr>
          <w:b/>
          <w:noProof/>
        </w:rPr>
        <w:t>9</w:t>
      </w:r>
      <w:r>
        <w:rPr>
          <w:noProof/>
        </w:rPr>
        <w:t>(12): p. 558-64.</w:t>
      </w:r>
      <w:bookmarkEnd w:id="151"/>
    </w:p>
    <w:p w14:paraId="11421614" w14:textId="77777777" w:rsidR="00D313D2" w:rsidRDefault="00D313D2" w:rsidP="00D313D2">
      <w:pPr>
        <w:pStyle w:val="NoSpacing"/>
        <w:ind w:left="720" w:hanging="720"/>
        <w:rPr>
          <w:noProof/>
        </w:rPr>
      </w:pPr>
      <w:bookmarkStart w:id="152" w:name="_ENREF_94"/>
      <w:r>
        <w:rPr>
          <w:noProof/>
        </w:rPr>
        <w:t>94.</w:t>
      </w:r>
      <w:r>
        <w:rPr>
          <w:noProof/>
        </w:rPr>
        <w:tab/>
        <w:t xml:space="preserve">Giacomini, K.M., et al., </w:t>
      </w:r>
      <w:r w:rsidRPr="00D313D2">
        <w:rPr>
          <w:i/>
          <w:noProof/>
        </w:rPr>
        <w:t>Membrane transporters in drug development.</w:t>
      </w:r>
      <w:r>
        <w:rPr>
          <w:noProof/>
        </w:rPr>
        <w:t xml:space="preserve"> Nat Rev Drug Discov, 2010. </w:t>
      </w:r>
      <w:r w:rsidRPr="00D313D2">
        <w:rPr>
          <w:b/>
          <w:noProof/>
        </w:rPr>
        <w:t>9</w:t>
      </w:r>
      <w:r>
        <w:rPr>
          <w:noProof/>
        </w:rPr>
        <w:t>(3): p. 215-36.</w:t>
      </w:r>
      <w:bookmarkEnd w:id="152"/>
    </w:p>
    <w:p w14:paraId="7C575103" w14:textId="77777777" w:rsidR="00D313D2" w:rsidRDefault="00D313D2" w:rsidP="00D313D2">
      <w:pPr>
        <w:pStyle w:val="NoSpacing"/>
        <w:ind w:left="720" w:hanging="720"/>
        <w:rPr>
          <w:noProof/>
        </w:rPr>
      </w:pPr>
      <w:bookmarkStart w:id="153" w:name="_ENREF_95"/>
      <w:r>
        <w:rPr>
          <w:noProof/>
        </w:rPr>
        <w:t>95.</w:t>
      </w:r>
      <w:r>
        <w:rPr>
          <w:noProof/>
        </w:rPr>
        <w:tab/>
        <w:t xml:space="preserve">Hillgren, K.M., et al., </w:t>
      </w:r>
      <w:r w:rsidRPr="00D313D2">
        <w:rPr>
          <w:i/>
          <w:noProof/>
        </w:rPr>
        <w:t>Emerging transporters of clinical importance: an update from the International Transporter Consortium.</w:t>
      </w:r>
      <w:r>
        <w:rPr>
          <w:noProof/>
        </w:rPr>
        <w:t xml:space="preserve"> Clin Pharmacol Ther, 2013. </w:t>
      </w:r>
      <w:r w:rsidRPr="00D313D2">
        <w:rPr>
          <w:b/>
          <w:noProof/>
        </w:rPr>
        <w:t>94</w:t>
      </w:r>
      <w:r>
        <w:rPr>
          <w:noProof/>
        </w:rPr>
        <w:t>(1): p. 52-63.</w:t>
      </w:r>
      <w:bookmarkEnd w:id="153"/>
    </w:p>
    <w:p w14:paraId="401CD659" w14:textId="77777777" w:rsidR="00D313D2" w:rsidRDefault="00D313D2" w:rsidP="00D313D2">
      <w:pPr>
        <w:pStyle w:val="NoSpacing"/>
        <w:ind w:left="720" w:hanging="720"/>
        <w:rPr>
          <w:noProof/>
        </w:rPr>
      </w:pPr>
      <w:bookmarkStart w:id="154" w:name="_ENREF_96"/>
      <w:r>
        <w:rPr>
          <w:noProof/>
        </w:rPr>
        <w:t>96.</w:t>
      </w:r>
      <w:r>
        <w:rPr>
          <w:noProof/>
        </w:rPr>
        <w:tab/>
        <w:t xml:space="preserve">Palmieri, F., </w:t>
      </w:r>
      <w:r w:rsidRPr="00D313D2">
        <w:rPr>
          <w:i/>
          <w:noProof/>
        </w:rPr>
        <w:t>The mitochondrial transporter family SLC25: identification, properties and physiopathology.</w:t>
      </w:r>
      <w:r>
        <w:rPr>
          <w:noProof/>
        </w:rPr>
        <w:t xml:space="preserve"> Mol Aspects Med, 2013. </w:t>
      </w:r>
      <w:r w:rsidRPr="00D313D2">
        <w:rPr>
          <w:b/>
          <w:noProof/>
        </w:rPr>
        <w:t>34</w:t>
      </w:r>
      <w:r>
        <w:rPr>
          <w:noProof/>
        </w:rPr>
        <w:t>(2-3): p. 465-84.</w:t>
      </w:r>
      <w:bookmarkEnd w:id="154"/>
    </w:p>
    <w:p w14:paraId="22D44E96" w14:textId="77777777" w:rsidR="00D313D2" w:rsidRDefault="00D313D2" w:rsidP="00D313D2">
      <w:pPr>
        <w:pStyle w:val="NoSpacing"/>
        <w:ind w:left="720" w:hanging="720"/>
        <w:rPr>
          <w:noProof/>
        </w:rPr>
      </w:pPr>
      <w:bookmarkStart w:id="155" w:name="_ENREF_97"/>
      <w:r>
        <w:rPr>
          <w:noProof/>
        </w:rPr>
        <w:t>97.</w:t>
      </w:r>
      <w:r>
        <w:rPr>
          <w:noProof/>
        </w:rPr>
        <w:tab/>
        <w:t xml:space="preserve">Zutz, A., et al., </w:t>
      </w:r>
      <w:r w:rsidRPr="00D313D2">
        <w:rPr>
          <w:i/>
          <w:noProof/>
        </w:rPr>
        <w:t>Mitochondrial ABC proteins in health and disease.</w:t>
      </w:r>
      <w:r>
        <w:rPr>
          <w:noProof/>
        </w:rPr>
        <w:t xml:space="preserve"> Biochim Biophys Acta, 2009. </w:t>
      </w:r>
      <w:r w:rsidRPr="00D313D2">
        <w:rPr>
          <w:b/>
          <w:noProof/>
        </w:rPr>
        <w:t>1787</w:t>
      </w:r>
      <w:r>
        <w:rPr>
          <w:noProof/>
        </w:rPr>
        <w:t>(6): p. 681-90.</w:t>
      </w:r>
      <w:bookmarkEnd w:id="155"/>
    </w:p>
    <w:p w14:paraId="6C608153" w14:textId="77777777" w:rsidR="00D313D2" w:rsidRDefault="00D313D2" w:rsidP="00D313D2">
      <w:pPr>
        <w:pStyle w:val="NoSpacing"/>
        <w:ind w:left="720" w:hanging="720"/>
        <w:rPr>
          <w:noProof/>
        </w:rPr>
      </w:pPr>
      <w:bookmarkStart w:id="156" w:name="_ENREF_98"/>
      <w:r>
        <w:rPr>
          <w:noProof/>
        </w:rPr>
        <w:t>98.</w:t>
      </w:r>
      <w:r>
        <w:rPr>
          <w:noProof/>
        </w:rPr>
        <w:tab/>
        <w:t xml:space="preserve">Botts, S., et al., </w:t>
      </w:r>
      <w:r w:rsidRPr="00D313D2">
        <w:rPr>
          <w:i/>
          <w:noProof/>
        </w:rPr>
        <w:t>Introduction to hepatic drug metabolizing enzyme induction in drug safety evaluation studies.</w:t>
      </w:r>
      <w:r>
        <w:rPr>
          <w:noProof/>
        </w:rPr>
        <w:t xml:space="preserve"> Toxicol Pathol, 2010. </w:t>
      </w:r>
      <w:r w:rsidRPr="00D313D2">
        <w:rPr>
          <w:b/>
          <w:noProof/>
        </w:rPr>
        <w:t>38</w:t>
      </w:r>
      <w:r>
        <w:rPr>
          <w:noProof/>
        </w:rPr>
        <w:t>(5): p. 796-8.</w:t>
      </w:r>
      <w:bookmarkEnd w:id="156"/>
    </w:p>
    <w:p w14:paraId="4E7EFEE0" w14:textId="77777777" w:rsidR="00D313D2" w:rsidRDefault="00D313D2" w:rsidP="00D313D2">
      <w:pPr>
        <w:pStyle w:val="NoSpacing"/>
        <w:ind w:left="720" w:hanging="720"/>
        <w:rPr>
          <w:noProof/>
        </w:rPr>
      </w:pPr>
      <w:bookmarkStart w:id="157" w:name="_ENREF_99"/>
      <w:r>
        <w:rPr>
          <w:noProof/>
        </w:rPr>
        <w:t>99.</w:t>
      </w:r>
      <w:r>
        <w:rPr>
          <w:noProof/>
        </w:rPr>
        <w:tab/>
        <w:t xml:space="preserve">Zollner, G., M. Wagner, and M. Trauner, </w:t>
      </w:r>
      <w:r w:rsidRPr="00D313D2">
        <w:rPr>
          <w:i/>
          <w:noProof/>
        </w:rPr>
        <w:t>Nuclear receptors as drug targets in cholestasis and drug-induced hepatotoxicity.</w:t>
      </w:r>
      <w:r>
        <w:rPr>
          <w:noProof/>
        </w:rPr>
        <w:t xml:space="preserve"> Pharmacol Ther, 2010. </w:t>
      </w:r>
      <w:r w:rsidRPr="00D313D2">
        <w:rPr>
          <w:b/>
          <w:noProof/>
        </w:rPr>
        <w:t>126</w:t>
      </w:r>
      <w:r>
        <w:rPr>
          <w:noProof/>
        </w:rPr>
        <w:t>(3): p. 228-43.</w:t>
      </w:r>
      <w:bookmarkEnd w:id="157"/>
    </w:p>
    <w:p w14:paraId="379E5690" w14:textId="77777777" w:rsidR="00D313D2" w:rsidRDefault="00D313D2" w:rsidP="00D313D2">
      <w:pPr>
        <w:pStyle w:val="NoSpacing"/>
        <w:ind w:left="720" w:hanging="720"/>
        <w:rPr>
          <w:noProof/>
        </w:rPr>
      </w:pPr>
      <w:bookmarkStart w:id="158" w:name="_ENREF_100"/>
      <w:r>
        <w:rPr>
          <w:noProof/>
        </w:rPr>
        <w:t>100.</w:t>
      </w:r>
      <w:r>
        <w:rPr>
          <w:noProof/>
        </w:rPr>
        <w:tab/>
        <w:t xml:space="preserve">Claudel, T., et al., </w:t>
      </w:r>
      <w:r w:rsidRPr="00D313D2">
        <w:rPr>
          <w:i/>
          <w:noProof/>
        </w:rPr>
        <w:t>Role of nuclear receptors for bile acid metabolism, bile secretion, cholestasis, and gallstone disease.</w:t>
      </w:r>
      <w:r>
        <w:rPr>
          <w:noProof/>
        </w:rPr>
        <w:t xml:space="preserve"> Biochim Biophys Acta, 2011. </w:t>
      </w:r>
      <w:r w:rsidRPr="00D313D2">
        <w:rPr>
          <w:b/>
          <w:noProof/>
        </w:rPr>
        <w:t>1812</w:t>
      </w:r>
      <w:r>
        <w:rPr>
          <w:noProof/>
        </w:rPr>
        <w:t>(8): p. 867-78.</w:t>
      </w:r>
      <w:bookmarkEnd w:id="158"/>
    </w:p>
    <w:p w14:paraId="66078160" w14:textId="77777777" w:rsidR="00D313D2" w:rsidRDefault="00D313D2" w:rsidP="00D313D2">
      <w:pPr>
        <w:pStyle w:val="NoSpacing"/>
        <w:ind w:left="720" w:hanging="720"/>
        <w:rPr>
          <w:noProof/>
        </w:rPr>
      </w:pPr>
      <w:bookmarkStart w:id="159" w:name="_ENREF_101"/>
      <w:r>
        <w:rPr>
          <w:noProof/>
        </w:rPr>
        <w:t>101.</w:t>
      </w:r>
      <w:r>
        <w:rPr>
          <w:noProof/>
        </w:rPr>
        <w:tab/>
        <w:t xml:space="preserve">Lopez-Velazquez, J.A., et al., </w:t>
      </w:r>
      <w:r w:rsidRPr="00D313D2">
        <w:rPr>
          <w:i/>
          <w:noProof/>
        </w:rPr>
        <w:t>Nuclear receptors in nonalcoholic Fatty liver disease.</w:t>
      </w:r>
      <w:r>
        <w:rPr>
          <w:noProof/>
        </w:rPr>
        <w:t xml:space="preserve"> J Lipids, 2012. </w:t>
      </w:r>
      <w:r w:rsidRPr="00D313D2">
        <w:rPr>
          <w:b/>
          <w:noProof/>
        </w:rPr>
        <w:t>2012</w:t>
      </w:r>
      <w:r>
        <w:rPr>
          <w:noProof/>
        </w:rPr>
        <w:t>: p. 139875.</w:t>
      </w:r>
      <w:bookmarkEnd w:id="159"/>
    </w:p>
    <w:p w14:paraId="48AD0DFB" w14:textId="77777777" w:rsidR="00D313D2" w:rsidRDefault="00D313D2" w:rsidP="00D313D2">
      <w:pPr>
        <w:pStyle w:val="NoSpacing"/>
        <w:ind w:left="720" w:hanging="720"/>
        <w:rPr>
          <w:noProof/>
        </w:rPr>
      </w:pPr>
      <w:bookmarkStart w:id="160" w:name="_ENREF_102"/>
      <w:r>
        <w:rPr>
          <w:noProof/>
        </w:rPr>
        <w:t>102.</w:t>
      </w:r>
      <w:r>
        <w:rPr>
          <w:noProof/>
        </w:rPr>
        <w:tab/>
        <w:t xml:space="preserve">Chu, V., et al., </w:t>
      </w:r>
      <w:r w:rsidRPr="00D313D2">
        <w:rPr>
          <w:i/>
          <w:noProof/>
        </w:rPr>
        <w:t>In vitro and in vivo induction of cytochrome p450: a survey of the current practices and recommendations: a pharmaceutical research and manufacturers of america perspective.</w:t>
      </w:r>
      <w:r>
        <w:rPr>
          <w:noProof/>
        </w:rPr>
        <w:t xml:space="preserve"> Drug Metab Dispos, 2009. </w:t>
      </w:r>
      <w:r w:rsidRPr="00D313D2">
        <w:rPr>
          <w:b/>
          <w:noProof/>
        </w:rPr>
        <w:t>37</w:t>
      </w:r>
      <w:r>
        <w:rPr>
          <w:noProof/>
        </w:rPr>
        <w:t>(7): p. 1339-54.</w:t>
      </w:r>
      <w:bookmarkEnd w:id="160"/>
    </w:p>
    <w:p w14:paraId="7EB3514A" w14:textId="77777777" w:rsidR="00D313D2" w:rsidRDefault="00D313D2" w:rsidP="00D313D2">
      <w:pPr>
        <w:pStyle w:val="NoSpacing"/>
        <w:ind w:left="720" w:hanging="720"/>
        <w:rPr>
          <w:noProof/>
        </w:rPr>
      </w:pPr>
      <w:bookmarkStart w:id="161" w:name="_ENREF_103"/>
      <w:r>
        <w:rPr>
          <w:noProof/>
        </w:rPr>
        <w:t>103.</w:t>
      </w:r>
      <w:r>
        <w:rPr>
          <w:noProof/>
        </w:rPr>
        <w:tab/>
        <w:t xml:space="preserve">LiverTox, </w:t>
      </w:r>
      <w:r w:rsidRPr="00D313D2">
        <w:rPr>
          <w:i/>
          <w:noProof/>
        </w:rPr>
        <w:t>Angiotensin-converting enzyme (ACE) inhibitors.</w:t>
      </w:r>
      <w:r>
        <w:rPr>
          <w:noProof/>
        </w:rPr>
        <w:t xml:space="preserve"> 2014.</w:t>
      </w:r>
      <w:bookmarkEnd w:id="161"/>
    </w:p>
    <w:p w14:paraId="51D7FCEA" w14:textId="77777777" w:rsidR="00D313D2" w:rsidRDefault="00D313D2" w:rsidP="00D313D2">
      <w:pPr>
        <w:pStyle w:val="NoSpacing"/>
        <w:ind w:left="720" w:hanging="720"/>
        <w:rPr>
          <w:noProof/>
        </w:rPr>
      </w:pPr>
      <w:bookmarkStart w:id="162" w:name="_ENREF_104"/>
      <w:r>
        <w:rPr>
          <w:noProof/>
        </w:rPr>
        <w:t>104.</w:t>
      </w:r>
      <w:r>
        <w:rPr>
          <w:noProof/>
        </w:rPr>
        <w:tab/>
        <w:t xml:space="preserve">Roberts, S.M., R.P. DeMott, and R.C. James, </w:t>
      </w:r>
      <w:r w:rsidRPr="00D313D2">
        <w:rPr>
          <w:i/>
          <w:noProof/>
        </w:rPr>
        <w:t>Adrenergic modulation of hepatotoxicity.</w:t>
      </w:r>
      <w:r>
        <w:rPr>
          <w:noProof/>
        </w:rPr>
        <w:t xml:space="preserve"> Drug Metab Rev, 1997. </w:t>
      </w:r>
      <w:r w:rsidRPr="00D313D2">
        <w:rPr>
          <w:b/>
          <w:noProof/>
        </w:rPr>
        <w:t>29</w:t>
      </w:r>
      <w:r>
        <w:rPr>
          <w:noProof/>
        </w:rPr>
        <w:t>(1-2): p. 329-53.</w:t>
      </w:r>
      <w:bookmarkEnd w:id="162"/>
    </w:p>
    <w:p w14:paraId="36DDCD8F" w14:textId="77777777" w:rsidR="00D313D2" w:rsidRDefault="00D313D2" w:rsidP="00D313D2">
      <w:pPr>
        <w:pStyle w:val="NoSpacing"/>
        <w:ind w:left="720" w:hanging="720"/>
        <w:rPr>
          <w:noProof/>
        </w:rPr>
      </w:pPr>
      <w:bookmarkStart w:id="163" w:name="_ENREF_105"/>
      <w:r>
        <w:rPr>
          <w:noProof/>
        </w:rPr>
        <w:t>105.</w:t>
      </w:r>
      <w:r>
        <w:rPr>
          <w:noProof/>
        </w:rPr>
        <w:tab/>
        <w:t xml:space="preserve">Ma, W.L., et al., </w:t>
      </w:r>
      <w:r w:rsidRPr="00D313D2">
        <w:rPr>
          <w:i/>
          <w:noProof/>
        </w:rPr>
        <w:t>Androgen receptor roles in hepatocellular carcinoma, fatty liver, cirrhosis and hepatitis.</w:t>
      </w:r>
      <w:r>
        <w:rPr>
          <w:noProof/>
        </w:rPr>
        <w:t xml:space="preserve"> Endocr Relat Cancer, 2014. </w:t>
      </w:r>
      <w:r w:rsidRPr="00D313D2">
        <w:rPr>
          <w:b/>
          <w:noProof/>
        </w:rPr>
        <w:t>21</w:t>
      </w:r>
      <w:r>
        <w:rPr>
          <w:noProof/>
        </w:rPr>
        <w:t>(3): p. R165-82.</w:t>
      </w:r>
      <w:bookmarkEnd w:id="163"/>
    </w:p>
    <w:p w14:paraId="510480F5" w14:textId="56F8B057" w:rsidR="00D313D2" w:rsidRDefault="00D313D2" w:rsidP="00D313D2">
      <w:pPr>
        <w:pStyle w:val="NoSpacing"/>
        <w:ind w:left="720" w:hanging="720"/>
        <w:rPr>
          <w:noProof/>
        </w:rPr>
      </w:pPr>
      <w:bookmarkStart w:id="164" w:name="_ENREF_106"/>
      <w:r>
        <w:rPr>
          <w:noProof/>
        </w:rPr>
        <w:t>106.</w:t>
      </w:r>
      <w:r>
        <w:rPr>
          <w:noProof/>
        </w:rPr>
        <w:tab/>
        <w:t xml:space="preserve">LiverTox. </w:t>
      </w:r>
      <w:r w:rsidRPr="00D313D2">
        <w:rPr>
          <w:i/>
          <w:noProof/>
        </w:rPr>
        <w:t>Beta-2 Adrenergic Agonists</w:t>
      </w:r>
      <w:r>
        <w:rPr>
          <w:noProof/>
        </w:rPr>
        <w:t xml:space="preserve">. 2014; Available from: </w:t>
      </w:r>
      <w:hyperlink r:id="rId16" w:history="1">
        <w:r w:rsidRPr="00D313D2">
          <w:rPr>
            <w:rStyle w:val="Hyperlink"/>
            <w:noProof/>
          </w:rPr>
          <w:t>http://livertox.nih.gov/Beta2AdrenergicAgonists.htm</w:t>
        </w:r>
      </w:hyperlink>
      <w:r>
        <w:rPr>
          <w:noProof/>
        </w:rPr>
        <w:t>.</w:t>
      </w:r>
      <w:bookmarkEnd w:id="164"/>
    </w:p>
    <w:p w14:paraId="5D5239D6" w14:textId="77777777" w:rsidR="00D313D2" w:rsidRDefault="00D313D2" w:rsidP="00D313D2">
      <w:pPr>
        <w:pStyle w:val="NoSpacing"/>
        <w:ind w:left="720" w:hanging="720"/>
        <w:rPr>
          <w:noProof/>
        </w:rPr>
      </w:pPr>
      <w:bookmarkStart w:id="165" w:name="_ENREF_107"/>
      <w:r>
        <w:rPr>
          <w:noProof/>
        </w:rPr>
        <w:t>107.</w:t>
      </w:r>
      <w:r>
        <w:rPr>
          <w:noProof/>
        </w:rPr>
        <w:tab/>
        <w:t xml:space="preserve">LiverTox, </w:t>
      </w:r>
      <w:r w:rsidRPr="00D313D2">
        <w:rPr>
          <w:i/>
          <w:noProof/>
        </w:rPr>
        <w:t>Beta-Adrenergic Receptor Antagonists (Beta-Blockers).</w:t>
      </w:r>
      <w:r>
        <w:rPr>
          <w:noProof/>
        </w:rPr>
        <w:t xml:space="preserve"> 2014.</w:t>
      </w:r>
      <w:bookmarkEnd w:id="165"/>
    </w:p>
    <w:p w14:paraId="29E578AB" w14:textId="1B54D935" w:rsidR="00D313D2" w:rsidRDefault="00D313D2" w:rsidP="00D313D2">
      <w:pPr>
        <w:pStyle w:val="NoSpacing"/>
        <w:ind w:left="720" w:hanging="720"/>
        <w:rPr>
          <w:noProof/>
        </w:rPr>
      </w:pPr>
      <w:bookmarkStart w:id="166" w:name="_ENREF_108"/>
      <w:r>
        <w:rPr>
          <w:noProof/>
        </w:rPr>
        <w:t>108.</w:t>
      </w:r>
      <w:r>
        <w:rPr>
          <w:noProof/>
        </w:rPr>
        <w:tab/>
        <w:t xml:space="preserve">LiverTox. </w:t>
      </w:r>
      <w:r w:rsidRPr="00D313D2">
        <w:rPr>
          <w:i/>
          <w:noProof/>
        </w:rPr>
        <w:t>Carbonic Anhydrase Inhibitor Diuretics</w:t>
      </w:r>
      <w:r>
        <w:rPr>
          <w:noProof/>
        </w:rPr>
        <w:t xml:space="preserve">. 2014; Available from: </w:t>
      </w:r>
      <w:hyperlink r:id="rId17" w:history="1">
        <w:r w:rsidRPr="00D313D2">
          <w:rPr>
            <w:rStyle w:val="Hyperlink"/>
            <w:noProof/>
          </w:rPr>
          <w:t>http://livertox.nih.gov/CarbonicAnhydraseInhibitorDiuretics.htm</w:t>
        </w:r>
      </w:hyperlink>
      <w:r>
        <w:rPr>
          <w:noProof/>
        </w:rPr>
        <w:t>.</w:t>
      </w:r>
      <w:bookmarkEnd w:id="166"/>
    </w:p>
    <w:p w14:paraId="2629F720" w14:textId="1D012DAC" w:rsidR="00D313D2" w:rsidRDefault="00D313D2" w:rsidP="00D313D2">
      <w:pPr>
        <w:pStyle w:val="NoSpacing"/>
        <w:ind w:left="720" w:hanging="720"/>
        <w:rPr>
          <w:noProof/>
        </w:rPr>
      </w:pPr>
      <w:bookmarkStart w:id="167" w:name="_ENREF_109"/>
      <w:r>
        <w:rPr>
          <w:noProof/>
        </w:rPr>
        <w:t>109.</w:t>
      </w:r>
      <w:r>
        <w:rPr>
          <w:noProof/>
        </w:rPr>
        <w:tab/>
        <w:t xml:space="preserve">PatientPlus. </w:t>
      </w:r>
      <w:r w:rsidRPr="00D313D2">
        <w:rPr>
          <w:i/>
          <w:noProof/>
        </w:rPr>
        <w:t>Diuretics</w:t>
      </w:r>
      <w:r>
        <w:rPr>
          <w:noProof/>
        </w:rPr>
        <w:t xml:space="preserve">. 2014; Available from: </w:t>
      </w:r>
      <w:hyperlink r:id="rId18" w:history="1">
        <w:r w:rsidRPr="00D313D2">
          <w:rPr>
            <w:rStyle w:val="Hyperlink"/>
            <w:noProof/>
          </w:rPr>
          <w:t>http://www.patient.co.uk/doctor/diuretics</w:t>
        </w:r>
      </w:hyperlink>
      <w:r>
        <w:rPr>
          <w:noProof/>
        </w:rPr>
        <w:t>.</w:t>
      </w:r>
      <w:bookmarkEnd w:id="167"/>
    </w:p>
    <w:p w14:paraId="45A7D3B4" w14:textId="77777777" w:rsidR="00D313D2" w:rsidRDefault="00D313D2" w:rsidP="00D313D2">
      <w:pPr>
        <w:pStyle w:val="NoSpacing"/>
        <w:ind w:left="720" w:hanging="720"/>
        <w:rPr>
          <w:noProof/>
        </w:rPr>
      </w:pPr>
      <w:bookmarkStart w:id="168" w:name="_ENREF_110"/>
      <w:r>
        <w:rPr>
          <w:noProof/>
        </w:rPr>
        <w:t>110.</w:t>
      </w:r>
      <w:r>
        <w:rPr>
          <w:noProof/>
        </w:rPr>
        <w:tab/>
        <w:t xml:space="preserve">Clemens, M.G., </w:t>
      </w:r>
      <w:r w:rsidRPr="00D313D2">
        <w:rPr>
          <w:i/>
          <w:noProof/>
        </w:rPr>
        <w:t>Nitric oxide in the liver</w:t>
      </w:r>
      <w:r>
        <w:rPr>
          <w:noProof/>
        </w:rPr>
        <w:t xml:space="preserve">, in </w:t>
      </w:r>
      <w:r w:rsidRPr="00D313D2">
        <w:rPr>
          <w:i/>
          <w:noProof/>
        </w:rPr>
        <w:t>The Liver: Biology and Pathobiology</w:t>
      </w:r>
      <w:r>
        <w:rPr>
          <w:noProof/>
        </w:rPr>
        <w:t>, I.M. Arias, et al., Editors. 2001, Lippincott Williams and Wilkins. p. 555-564.</w:t>
      </w:r>
      <w:bookmarkEnd w:id="168"/>
    </w:p>
    <w:p w14:paraId="1D13259A" w14:textId="77777777" w:rsidR="00D313D2" w:rsidRDefault="00D313D2" w:rsidP="00D313D2">
      <w:pPr>
        <w:pStyle w:val="NoSpacing"/>
        <w:ind w:left="720" w:hanging="720"/>
        <w:rPr>
          <w:noProof/>
        </w:rPr>
      </w:pPr>
      <w:bookmarkStart w:id="169" w:name="_ENREF_111"/>
      <w:r>
        <w:rPr>
          <w:noProof/>
        </w:rPr>
        <w:t>111.</w:t>
      </w:r>
      <w:r>
        <w:rPr>
          <w:noProof/>
        </w:rPr>
        <w:tab/>
        <w:t xml:space="preserve">Unzueta, A. and H.E. Vargas, </w:t>
      </w:r>
      <w:r w:rsidRPr="00D313D2">
        <w:rPr>
          <w:i/>
          <w:noProof/>
        </w:rPr>
        <w:t>Nonsteroidal anti-inflammatory drug-induced hepatoxicity.</w:t>
      </w:r>
      <w:r>
        <w:rPr>
          <w:noProof/>
        </w:rPr>
        <w:t xml:space="preserve"> Clin Liver Dis, 2013. </w:t>
      </w:r>
      <w:r w:rsidRPr="00D313D2">
        <w:rPr>
          <w:b/>
          <w:noProof/>
        </w:rPr>
        <w:t>17</w:t>
      </w:r>
      <w:r>
        <w:rPr>
          <w:noProof/>
        </w:rPr>
        <w:t>(4): p. 643-56, ix.</w:t>
      </w:r>
      <w:bookmarkEnd w:id="169"/>
    </w:p>
    <w:p w14:paraId="57641FE4" w14:textId="0919A271" w:rsidR="00D313D2" w:rsidRDefault="00D313D2" w:rsidP="00D313D2">
      <w:pPr>
        <w:pStyle w:val="NoSpacing"/>
        <w:ind w:left="720" w:hanging="720"/>
        <w:rPr>
          <w:noProof/>
        </w:rPr>
      </w:pPr>
      <w:bookmarkStart w:id="170" w:name="_ENREF_112"/>
      <w:r>
        <w:rPr>
          <w:noProof/>
        </w:rPr>
        <w:t>112.</w:t>
      </w:r>
      <w:r>
        <w:rPr>
          <w:noProof/>
        </w:rPr>
        <w:tab/>
        <w:t xml:space="preserve">LiverTox. </w:t>
      </w:r>
      <w:r w:rsidRPr="00D313D2">
        <w:rPr>
          <w:i/>
          <w:noProof/>
        </w:rPr>
        <w:t>Apomorphine</w:t>
      </w:r>
      <w:r>
        <w:rPr>
          <w:noProof/>
        </w:rPr>
        <w:t xml:space="preserve">. 2014; Available from: </w:t>
      </w:r>
      <w:hyperlink r:id="rId19" w:history="1">
        <w:r w:rsidRPr="00D313D2">
          <w:rPr>
            <w:rStyle w:val="Hyperlink"/>
            <w:noProof/>
          </w:rPr>
          <w:t>http://livertox.nlm.nih.gov/Apomorphine.htm</w:t>
        </w:r>
      </w:hyperlink>
      <w:r>
        <w:rPr>
          <w:noProof/>
        </w:rPr>
        <w:t>.</w:t>
      </w:r>
      <w:bookmarkEnd w:id="170"/>
    </w:p>
    <w:p w14:paraId="2EB0DD3E" w14:textId="77777777" w:rsidR="00D313D2" w:rsidRDefault="00D313D2" w:rsidP="00D313D2">
      <w:pPr>
        <w:pStyle w:val="NoSpacing"/>
        <w:ind w:left="720" w:hanging="720"/>
        <w:rPr>
          <w:noProof/>
        </w:rPr>
      </w:pPr>
      <w:bookmarkStart w:id="171" w:name="_ENREF_113"/>
      <w:r>
        <w:rPr>
          <w:noProof/>
        </w:rPr>
        <w:t>113.</w:t>
      </w:r>
      <w:r>
        <w:rPr>
          <w:noProof/>
        </w:rPr>
        <w:tab/>
        <w:t xml:space="preserve">Xu, J.W., et al., </w:t>
      </w:r>
      <w:r w:rsidRPr="00D313D2">
        <w:rPr>
          <w:i/>
          <w:noProof/>
        </w:rPr>
        <w:t>Effects of estradiol on liver estrogen receptor-alpha and its mRNA expression in hepatic fibrosis in rats.</w:t>
      </w:r>
      <w:r>
        <w:rPr>
          <w:noProof/>
        </w:rPr>
        <w:t xml:space="preserve"> World J Gastroenterol, 2004. </w:t>
      </w:r>
      <w:r w:rsidRPr="00D313D2">
        <w:rPr>
          <w:b/>
          <w:noProof/>
        </w:rPr>
        <w:t>10</w:t>
      </w:r>
      <w:r>
        <w:rPr>
          <w:noProof/>
        </w:rPr>
        <w:t>(2): p. 250-4.</w:t>
      </w:r>
      <w:bookmarkEnd w:id="171"/>
    </w:p>
    <w:p w14:paraId="0B3FEEB4" w14:textId="77777777" w:rsidR="00D313D2" w:rsidRDefault="00D313D2" w:rsidP="00D313D2">
      <w:pPr>
        <w:pStyle w:val="NoSpacing"/>
        <w:ind w:left="720" w:hanging="720"/>
        <w:rPr>
          <w:noProof/>
        </w:rPr>
      </w:pPr>
      <w:bookmarkStart w:id="172" w:name="_ENREF_114"/>
      <w:r>
        <w:rPr>
          <w:noProof/>
        </w:rPr>
        <w:t>114.</w:t>
      </w:r>
      <w:r>
        <w:rPr>
          <w:noProof/>
        </w:rPr>
        <w:tab/>
        <w:t xml:space="preserve">Macias Saint-Gerons, D., et al., </w:t>
      </w:r>
      <w:r w:rsidRPr="00D313D2">
        <w:rPr>
          <w:i/>
          <w:noProof/>
        </w:rPr>
        <w:t>[Hepatotoxicity in patients treated with endothelin receptor antagonists: systematic review and meta-analysis of randomized clinical trials].</w:t>
      </w:r>
      <w:r>
        <w:rPr>
          <w:noProof/>
        </w:rPr>
        <w:t xml:space="preserve"> Med Clin (Barc), 2014. </w:t>
      </w:r>
      <w:r w:rsidRPr="00D313D2">
        <w:rPr>
          <w:b/>
          <w:noProof/>
        </w:rPr>
        <w:t>142</w:t>
      </w:r>
      <w:r>
        <w:rPr>
          <w:noProof/>
        </w:rPr>
        <w:t>(8): p. 333-42.</w:t>
      </w:r>
      <w:bookmarkEnd w:id="172"/>
    </w:p>
    <w:p w14:paraId="76214F27" w14:textId="63CD962F" w:rsidR="00D313D2" w:rsidRDefault="00D313D2" w:rsidP="00D313D2">
      <w:pPr>
        <w:pStyle w:val="NoSpacing"/>
        <w:ind w:left="720" w:hanging="720"/>
        <w:rPr>
          <w:noProof/>
        </w:rPr>
      </w:pPr>
      <w:bookmarkStart w:id="173" w:name="_ENREF_115"/>
      <w:r>
        <w:rPr>
          <w:noProof/>
        </w:rPr>
        <w:t>115.</w:t>
      </w:r>
      <w:r>
        <w:rPr>
          <w:noProof/>
        </w:rPr>
        <w:tab/>
        <w:t xml:space="preserve">LiverTox. </w:t>
      </w:r>
      <w:r w:rsidRPr="00D313D2">
        <w:rPr>
          <w:i/>
          <w:noProof/>
        </w:rPr>
        <w:t>H2 Receptor Blockers</w:t>
      </w:r>
      <w:r>
        <w:rPr>
          <w:noProof/>
        </w:rPr>
        <w:t xml:space="preserve">. 2014; Available from: </w:t>
      </w:r>
      <w:hyperlink r:id="rId20" w:history="1">
        <w:r w:rsidRPr="00D313D2">
          <w:rPr>
            <w:rStyle w:val="Hyperlink"/>
            <w:noProof/>
          </w:rPr>
          <w:t>http://livertox.nlm.nih.gov/H2ReceptorBlockers.htm</w:t>
        </w:r>
      </w:hyperlink>
      <w:r>
        <w:rPr>
          <w:noProof/>
        </w:rPr>
        <w:t>.</w:t>
      </w:r>
      <w:bookmarkEnd w:id="173"/>
    </w:p>
    <w:p w14:paraId="79AA6A13" w14:textId="77777777" w:rsidR="00D313D2" w:rsidRDefault="00D313D2" w:rsidP="00D313D2">
      <w:pPr>
        <w:pStyle w:val="NoSpacing"/>
        <w:ind w:left="720" w:hanging="720"/>
        <w:rPr>
          <w:noProof/>
        </w:rPr>
      </w:pPr>
      <w:bookmarkStart w:id="174" w:name="_ENREF_116"/>
      <w:r>
        <w:rPr>
          <w:noProof/>
        </w:rPr>
        <w:t>116.</w:t>
      </w:r>
      <w:r>
        <w:rPr>
          <w:noProof/>
        </w:rPr>
        <w:tab/>
        <w:t xml:space="preserve">Da Prada, M., et al., </w:t>
      </w:r>
      <w:r w:rsidRPr="00D313D2">
        <w:rPr>
          <w:i/>
          <w:noProof/>
        </w:rPr>
        <w:t>Preclinical profiles of the novel reversible MAO-A inhibitors, moclobemide and brofaromine, in comparison with irreversible MAO inhibitors.</w:t>
      </w:r>
      <w:r>
        <w:rPr>
          <w:noProof/>
        </w:rPr>
        <w:t xml:space="preserve"> J Neural Transm Suppl, 1989. </w:t>
      </w:r>
      <w:r w:rsidRPr="00D313D2">
        <w:rPr>
          <w:b/>
          <w:noProof/>
        </w:rPr>
        <w:t>28</w:t>
      </w:r>
      <w:r>
        <w:rPr>
          <w:noProof/>
        </w:rPr>
        <w:t>: p. 5-20.</w:t>
      </w:r>
      <w:bookmarkEnd w:id="174"/>
    </w:p>
    <w:p w14:paraId="35C79BC3" w14:textId="3C4D036D" w:rsidR="00D313D2" w:rsidRDefault="00D313D2" w:rsidP="00D313D2">
      <w:pPr>
        <w:pStyle w:val="NoSpacing"/>
        <w:ind w:left="720" w:hanging="720"/>
        <w:rPr>
          <w:noProof/>
        </w:rPr>
      </w:pPr>
      <w:bookmarkStart w:id="175" w:name="_ENREF_117"/>
      <w:r>
        <w:rPr>
          <w:noProof/>
        </w:rPr>
        <w:t>117.</w:t>
      </w:r>
      <w:r>
        <w:rPr>
          <w:noProof/>
        </w:rPr>
        <w:tab/>
        <w:t xml:space="preserve">LiverTox. </w:t>
      </w:r>
      <w:r w:rsidRPr="00D313D2">
        <w:rPr>
          <w:i/>
          <w:noProof/>
        </w:rPr>
        <w:t>Erythromycin</w:t>
      </w:r>
      <w:r>
        <w:rPr>
          <w:noProof/>
        </w:rPr>
        <w:t xml:space="preserve">. 2014; Available from: </w:t>
      </w:r>
      <w:hyperlink r:id="rId21" w:history="1">
        <w:r w:rsidRPr="00D313D2">
          <w:rPr>
            <w:rStyle w:val="Hyperlink"/>
            <w:noProof/>
          </w:rPr>
          <w:t>http://livertox.nih.gov/Erythromycin.htm</w:t>
        </w:r>
      </w:hyperlink>
      <w:r>
        <w:rPr>
          <w:noProof/>
        </w:rPr>
        <w:t>.</w:t>
      </w:r>
      <w:bookmarkEnd w:id="175"/>
    </w:p>
    <w:p w14:paraId="2530BEFA" w14:textId="77777777" w:rsidR="00D313D2" w:rsidRDefault="00D313D2" w:rsidP="00D313D2">
      <w:pPr>
        <w:pStyle w:val="NoSpacing"/>
        <w:ind w:left="720" w:hanging="720"/>
        <w:rPr>
          <w:noProof/>
        </w:rPr>
      </w:pPr>
      <w:bookmarkStart w:id="176" w:name="_ENREF_118"/>
      <w:r>
        <w:rPr>
          <w:noProof/>
        </w:rPr>
        <w:t>118.</w:t>
      </w:r>
      <w:r>
        <w:rPr>
          <w:noProof/>
        </w:rPr>
        <w:tab/>
        <w:t xml:space="preserve">Zuckerman, J.M., </w:t>
      </w:r>
      <w:r w:rsidRPr="00D313D2">
        <w:rPr>
          <w:i/>
          <w:noProof/>
        </w:rPr>
        <w:t>Macrolides and ketolides: azithromycin, clarithromycin, telithromycin.</w:t>
      </w:r>
      <w:r>
        <w:rPr>
          <w:noProof/>
        </w:rPr>
        <w:t xml:space="preserve"> Infect Dis Clin North Am, 2004. </w:t>
      </w:r>
      <w:r w:rsidRPr="00D313D2">
        <w:rPr>
          <w:b/>
          <w:noProof/>
        </w:rPr>
        <w:t>18</w:t>
      </w:r>
      <w:r>
        <w:rPr>
          <w:noProof/>
        </w:rPr>
        <w:t>(3): p. 621-49, xi-.</w:t>
      </w:r>
      <w:bookmarkEnd w:id="176"/>
    </w:p>
    <w:p w14:paraId="265873EE" w14:textId="77777777" w:rsidR="00D313D2" w:rsidRDefault="00D313D2" w:rsidP="00D313D2">
      <w:pPr>
        <w:pStyle w:val="NoSpacing"/>
        <w:ind w:left="720" w:hanging="720"/>
        <w:rPr>
          <w:noProof/>
        </w:rPr>
      </w:pPr>
      <w:bookmarkStart w:id="177" w:name="_ENREF_119"/>
      <w:r>
        <w:rPr>
          <w:noProof/>
        </w:rPr>
        <w:t>119.</w:t>
      </w:r>
      <w:r>
        <w:rPr>
          <w:noProof/>
        </w:rPr>
        <w:tab/>
        <w:t xml:space="preserve">Kim, S.W., et al., </w:t>
      </w:r>
      <w:r w:rsidRPr="00D313D2">
        <w:rPr>
          <w:i/>
          <w:noProof/>
        </w:rPr>
        <w:t>Biphasic changes of epithelial sodium channel abundance and trafficking in common bile duct ligation-induced liver cirrhosis.</w:t>
      </w:r>
      <w:r>
        <w:rPr>
          <w:noProof/>
        </w:rPr>
        <w:t xml:space="preserve"> Kidney Int, 2006. </w:t>
      </w:r>
      <w:r w:rsidRPr="00D313D2">
        <w:rPr>
          <w:b/>
          <w:noProof/>
        </w:rPr>
        <w:t>69</w:t>
      </w:r>
      <w:r>
        <w:rPr>
          <w:noProof/>
        </w:rPr>
        <w:t>(1): p. 89-98.</w:t>
      </w:r>
      <w:bookmarkEnd w:id="177"/>
    </w:p>
    <w:p w14:paraId="5FF530D5" w14:textId="77777777" w:rsidR="00D313D2" w:rsidRDefault="00D313D2" w:rsidP="00D313D2">
      <w:pPr>
        <w:pStyle w:val="NoSpacing"/>
        <w:ind w:left="720" w:hanging="720"/>
        <w:rPr>
          <w:noProof/>
        </w:rPr>
      </w:pPr>
      <w:bookmarkStart w:id="178" w:name="_ENREF_120"/>
      <w:r>
        <w:rPr>
          <w:noProof/>
        </w:rPr>
        <w:t>120.</w:t>
      </w:r>
      <w:r>
        <w:rPr>
          <w:noProof/>
        </w:rPr>
        <w:tab/>
        <w:t xml:space="preserve">LiverTox, </w:t>
      </w:r>
      <w:r w:rsidRPr="00D313D2">
        <w:rPr>
          <w:i/>
          <w:noProof/>
        </w:rPr>
        <w:t>Dronedarone.</w:t>
      </w:r>
      <w:r>
        <w:rPr>
          <w:noProof/>
        </w:rPr>
        <w:t xml:space="preserve"> 2014.</w:t>
      </w:r>
      <w:bookmarkEnd w:id="178"/>
    </w:p>
    <w:p w14:paraId="4B869725" w14:textId="77777777" w:rsidR="00D313D2" w:rsidRDefault="00D313D2" w:rsidP="00D313D2">
      <w:pPr>
        <w:pStyle w:val="NoSpacing"/>
        <w:ind w:left="720" w:hanging="720"/>
        <w:rPr>
          <w:noProof/>
        </w:rPr>
      </w:pPr>
      <w:bookmarkStart w:id="179" w:name="_ENREF_121"/>
      <w:r>
        <w:rPr>
          <w:noProof/>
        </w:rPr>
        <w:t>121.</w:t>
      </w:r>
      <w:r>
        <w:rPr>
          <w:noProof/>
        </w:rPr>
        <w:tab/>
        <w:t xml:space="preserve">LiverTox, </w:t>
      </w:r>
      <w:r w:rsidRPr="00D313D2">
        <w:rPr>
          <w:i/>
          <w:noProof/>
        </w:rPr>
        <w:t>Memantine.</w:t>
      </w:r>
      <w:r>
        <w:rPr>
          <w:noProof/>
        </w:rPr>
        <w:t xml:space="preserve"> 2014.</w:t>
      </w:r>
      <w:bookmarkEnd w:id="179"/>
    </w:p>
    <w:p w14:paraId="7F78B57D" w14:textId="77777777" w:rsidR="00D313D2" w:rsidRDefault="00D313D2" w:rsidP="00D313D2">
      <w:pPr>
        <w:pStyle w:val="NoSpacing"/>
        <w:ind w:left="720" w:hanging="720"/>
        <w:rPr>
          <w:noProof/>
        </w:rPr>
      </w:pPr>
      <w:bookmarkStart w:id="180" w:name="_ENREF_122"/>
      <w:r>
        <w:rPr>
          <w:noProof/>
        </w:rPr>
        <w:t>122.</w:t>
      </w:r>
      <w:r>
        <w:rPr>
          <w:noProof/>
        </w:rPr>
        <w:tab/>
        <w:t xml:space="preserve">Ulrich, R.G., </w:t>
      </w:r>
      <w:r w:rsidRPr="00D313D2">
        <w:rPr>
          <w:i/>
          <w:noProof/>
        </w:rPr>
        <w:t>Idiosyncratic toxicity: a convergence of risk factors.</w:t>
      </w:r>
      <w:r>
        <w:rPr>
          <w:noProof/>
        </w:rPr>
        <w:t xml:space="preserve"> Annu Rev Med, 2007. </w:t>
      </w:r>
      <w:r w:rsidRPr="00D313D2">
        <w:rPr>
          <w:b/>
          <w:noProof/>
        </w:rPr>
        <w:t>58</w:t>
      </w:r>
      <w:r>
        <w:rPr>
          <w:noProof/>
        </w:rPr>
        <w:t>: p. 17-34.</w:t>
      </w:r>
      <w:bookmarkEnd w:id="180"/>
    </w:p>
    <w:p w14:paraId="5765BA4D" w14:textId="77777777" w:rsidR="00D313D2" w:rsidRDefault="00D313D2" w:rsidP="00D313D2">
      <w:pPr>
        <w:pStyle w:val="NoSpacing"/>
        <w:ind w:left="720" w:hanging="720"/>
        <w:rPr>
          <w:noProof/>
        </w:rPr>
      </w:pPr>
      <w:bookmarkStart w:id="181" w:name="_ENREF_123"/>
      <w:r>
        <w:rPr>
          <w:noProof/>
        </w:rPr>
        <w:t>123.</w:t>
      </w:r>
      <w:r>
        <w:rPr>
          <w:noProof/>
        </w:rPr>
        <w:tab/>
        <w:t xml:space="preserve">Parkinson, A. and B.W. Ogilvie, </w:t>
      </w:r>
      <w:r w:rsidRPr="00D313D2">
        <w:rPr>
          <w:i/>
          <w:noProof/>
        </w:rPr>
        <w:t>Biotransformation of Xenobiotics</w:t>
      </w:r>
      <w:r>
        <w:rPr>
          <w:noProof/>
        </w:rPr>
        <w:t xml:space="preserve">, in </w:t>
      </w:r>
      <w:r w:rsidRPr="00D313D2">
        <w:rPr>
          <w:i/>
          <w:noProof/>
        </w:rPr>
        <w:t>Casarett &amp; Doull's Toxicology: The Basic Science of Poisons</w:t>
      </w:r>
      <w:r>
        <w:rPr>
          <w:noProof/>
        </w:rPr>
        <w:t>, C. Klaassen, Editor. 2007, McGraw-Hill Professional. p. 161-304.</w:t>
      </w:r>
      <w:bookmarkEnd w:id="181"/>
    </w:p>
    <w:p w14:paraId="65027348" w14:textId="678B616F" w:rsidR="00D313D2" w:rsidRDefault="00D313D2" w:rsidP="00D313D2">
      <w:pPr>
        <w:pStyle w:val="NoSpacing"/>
        <w:ind w:left="720" w:hanging="720"/>
        <w:rPr>
          <w:noProof/>
        </w:rPr>
      </w:pPr>
      <w:bookmarkStart w:id="182" w:name="_ENREF_124"/>
      <w:r>
        <w:rPr>
          <w:noProof/>
        </w:rPr>
        <w:t>124.</w:t>
      </w:r>
      <w:r>
        <w:rPr>
          <w:noProof/>
        </w:rPr>
        <w:tab/>
        <w:t xml:space="preserve">Affymetrix. </w:t>
      </w:r>
      <w:r w:rsidRPr="00D313D2">
        <w:rPr>
          <w:i/>
          <w:noProof/>
        </w:rPr>
        <w:t>DMET™ Plus Solution</w:t>
      </w:r>
      <w:r>
        <w:rPr>
          <w:noProof/>
        </w:rPr>
        <w:t xml:space="preserve">. 2014; Available from: </w:t>
      </w:r>
      <w:hyperlink r:id="rId22" w:history="1">
        <w:r w:rsidRPr="00D313D2">
          <w:rPr>
            <w:rStyle w:val="Hyperlink"/>
            <w:noProof/>
          </w:rPr>
          <w:t>http://www.affymetrix.com/catalog/131412/AFFY/DMET-Plus-Solution - 1_1</w:t>
        </w:r>
      </w:hyperlink>
      <w:r>
        <w:rPr>
          <w:noProof/>
        </w:rPr>
        <w:t>.</w:t>
      </w:r>
      <w:bookmarkEnd w:id="182"/>
    </w:p>
    <w:p w14:paraId="61191B6F" w14:textId="77777777" w:rsidR="00D313D2" w:rsidRDefault="00D313D2" w:rsidP="00D313D2">
      <w:pPr>
        <w:pStyle w:val="NoSpacing"/>
        <w:ind w:left="720" w:hanging="720"/>
        <w:rPr>
          <w:noProof/>
        </w:rPr>
      </w:pPr>
      <w:bookmarkStart w:id="183" w:name="_ENREF_125"/>
      <w:r>
        <w:rPr>
          <w:noProof/>
        </w:rPr>
        <w:t>125.</w:t>
      </w:r>
      <w:r>
        <w:rPr>
          <w:noProof/>
        </w:rPr>
        <w:tab/>
        <w:t xml:space="preserve">Cerep, </w:t>
      </w:r>
      <w:r w:rsidRPr="00D313D2">
        <w:rPr>
          <w:i/>
          <w:noProof/>
        </w:rPr>
        <w:t>ADME-Tox.</w:t>
      </w:r>
      <w:r>
        <w:rPr>
          <w:noProof/>
        </w:rPr>
        <w:t xml:space="preserve"> 2014.</w:t>
      </w:r>
      <w:bookmarkEnd w:id="183"/>
    </w:p>
    <w:p w14:paraId="437C91E6" w14:textId="77777777" w:rsidR="00D313D2" w:rsidRDefault="00D313D2" w:rsidP="00D313D2">
      <w:pPr>
        <w:pStyle w:val="NoSpacing"/>
        <w:ind w:left="720" w:hanging="720"/>
        <w:rPr>
          <w:noProof/>
        </w:rPr>
      </w:pPr>
      <w:bookmarkStart w:id="184" w:name="_ENREF_126"/>
      <w:r>
        <w:rPr>
          <w:noProof/>
        </w:rPr>
        <w:t>126.</w:t>
      </w:r>
      <w:r>
        <w:rPr>
          <w:noProof/>
        </w:rPr>
        <w:tab/>
        <w:t xml:space="preserve">Cyprotex, </w:t>
      </w:r>
      <w:r w:rsidRPr="00D313D2">
        <w:rPr>
          <w:i/>
          <w:noProof/>
        </w:rPr>
        <w:t>In vitro ADME and PK.</w:t>
      </w:r>
      <w:r>
        <w:rPr>
          <w:noProof/>
        </w:rPr>
        <w:t xml:space="preserve"> 2014.</w:t>
      </w:r>
      <w:bookmarkEnd w:id="184"/>
    </w:p>
    <w:p w14:paraId="249D5552" w14:textId="38AC161B" w:rsidR="00D313D2" w:rsidRDefault="00D313D2" w:rsidP="00D313D2">
      <w:pPr>
        <w:pStyle w:val="NoSpacing"/>
        <w:ind w:left="720" w:hanging="720"/>
        <w:rPr>
          <w:noProof/>
        </w:rPr>
      </w:pPr>
      <w:bookmarkStart w:id="185" w:name="_ENREF_127"/>
      <w:r>
        <w:rPr>
          <w:noProof/>
        </w:rPr>
        <w:t>127.</w:t>
      </w:r>
      <w:r>
        <w:rPr>
          <w:noProof/>
        </w:rPr>
        <w:tab/>
        <w:t xml:space="preserve">ChEMBL. </w:t>
      </w:r>
      <w:r w:rsidRPr="00D313D2">
        <w:rPr>
          <w:i/>
          <w:noProof/>
        </w:rPr>
        <w:t>ADME SARfari</w:t>
      </w:r>
      <w:r>
        <w:rPr>
          <w:noProof/>
        </w:rPr>
        <w:t>. 2014; Available from: https://</w:t>
      </w:r>
      <w:hyperlink r:id="rId23" w:history="1">
        <w:r w:rsidRPr="00D313D2">
          <w:rPr>
            <w:rStyle w:val="Hyperlink"/>
            <w:noProof/>
          </w:rPr>
          <w:t>http://www.ebi.ac.uk/chembl/admesarfari</w:t>
        </w:r>
      </w:hyperlink>
      <w:r>
        <w:rPr>
          <w:noProof/>
        </w:rPr>
        <w:t>.</w:t>
      </w:r>
      <w:bookmarkEnd w:id="185"/>
    </w:p>
    <w:p w14:paraId="3824718C" w14:textId="77777777" w:rsidR="00D313D2" w:rsidRDefault="00D313D2" w:rsidP="00D313D2">
      <w:pPr>
        <w:pStyle w:val="NoSpacing"/>
        <w:ind w:left="720" w:hanging="720"/>
        <w:rPr>
          <w:noProof/>
        </w:rPr>
      </w:pPr>
      <w:bookmarkStart w:id="186" w:name="_ENREF_128"/>
      <w:r>
        <w:rPr>
          <w:noProof/>
        </w:rPr>
        <w:t>128.</w:t>
      </w:r>
      <w:r>
        <w:rPr>
          <w:noProof/>
        </w:rPr>
        <w:tab/>
        <w:t xml:space="preserve">Cotter, D., et al., </w:t>
      </w:r>
      <w:r w:rsidRPr="00D313D2">
        <w:rPr>
          <w:i/>
          <w:noProof/>
        </w:rPr>
        <w:t>MitoProteome: mitochondrial protein sequence database and annotation system.</w:t>
      </w:r>
      <w:r>
        <w:rPr>
          <w:noProof/>
        </w:rPr>
        <w:t xml:space="preserve"> Nucleic Acids Res, 2004. </w:t>
      </w:r>
      <w:r w:rsidRPr="00D313D2">
        <w:rPr>
          <w:b/>
          <w:noProof/>
        </w:rPr>
        <w:t>32</w:t>
      </w:r>
      <w:r>
        <w:rPr>
          <w:noProof/>
        </w:rPr>
        <w:t>(Database issue): p. D463-7.</w:t>
      </w:r>
      <w:bookmarkEnd w:id="186"/>
    </w:p>
    <w:p w14:paraId="4532F5E0" w14:textId="77777777" w:rsidR="00D313D2" w:rsidRDefault="00D313D2" w:rsidP="00D313D2">
      <w:pPr>
        <w:pStyle w:val="NoSpacing"/>
        <w:ind w:left="720" w:hanging="720"/>
        <w:rPr>
          <w:noProof/>
        </w:rPr>
      </w:pPr>
      <w:bookmarkStart w:id="187" w:name="_ENREF_129"/>
      <w:r>
        <w:rPr>
          <w:noProof/>
        </w:rPr>
        <w:t>129.</w:t>
      </w:r>
      <w:r>
        <w:rPr>
          <w:noProof/>
        </w:rPr>
        <w:tab/>
        <w:t xml:space="preserve">Pagliarini, D.J., et al., </w:t>
      </w:r>
      <w:r w:rsidRPr="00D313D2">
        <w:rPr>
          <w:i/>
          <w:noProof/>
        </w:rPr>
        <w:t>A mitochondrial protein compendium elucidates complex I disease biology.</w:t>
      </w:r>
      <w:r>
        <w:rPr>
          <w:noProof/>
        </w:rPr>
        <w:t xml:space="preserve"> Cell, 2008. </w:t>
      </w:r>
      <w:r w:rsidRPr="00D313D2">
        <w:rPr>
          <w:b/>
          <w:noProof/>
        </w:rPr>
        <w:t>134</w:t>
      </w:r>
      <w:r>
        <w:rPr>
          <w:noProof/>
        </w:rPr>
        <w:t>(1): p. 112-23.</w:t>
      </w:r>
      <w:bookmarkEnd w:id="187"/>
    </w:p>
    <w:p w14:paraId="1C1C5946" w14:textId="77777777" w:rsidR="00D313D2" w:rsidRDefault="00D313D2" w:rsidP="00D313D2">
      <w:pPr>
        <w:pStyle w:val="NoSpacing"/>
        <w:ind w:left="720" w:hanging="720"/>
        <w:rPr>
          <w:noProof/>
        </w:rPr>
      </w:pPr>
      <w:bookmarkStart w:id="188" w:name="_ENREF_130"/>
      <w:r>
        <w:rPr>
          <w:noProof/>
        </w:rPr>
        <w:t>130.</w:t>
      </w:r>
      <w:r>
        <w:rPr>
          <w:noProof/>
        </w:rPr>
        <w:tab/>
        <w:t xml:space="preserve">Smith, A.C. and A.J. Robinson, </w:t>
      </w:r>
      <w:r w:rsidRPr="00D313D2">
        <w:rPr>
          <w:i/>
          <w:noProof/>
        </w:rPr>
        <w:t>MitoMiner, an integrated database for the storage and analysis of mitochondrial proteomics data.</w:t>
      </w:r>
      <w:r>
        <w:rPr>
          <w:noProof/>
        </w:rPr>
        <w:t xml:space="preserve"> Mol Cell Proteomics, 2009. </w:t>
      </w:r>
      <w:r w:rsidRPr="00D313D2">
        <w:rPr>
          <w:b/>
          <w:noProof/>
        </w:rPr>
        <w:t>8</w:t>
      </w:r>
      <w:r>
        <w:rPr>
          <w:noProof/>
        </w:rPr>
        <w:t>(6): p. 1324-37.</w:t>
      </w:r>
      <w:bookmarkEnd w:id="188"/>
    </w:p>
    <w:p w14:paraId="4D286AA1" w14:textId="3257C17F" w:rsidR="00D313D2" w:rsidRDefault="00D313D2" w:rsidP="00D313D2">
      <w:pPr>
        <w:pStyle w:val="NoSpacing"/>
        <w:ind w:left="720" w:hanging="720"/>
        <w:rPr>
          <w:noProof/>
        </w:rPr>
      </w:pPr>
      <w:bookmarkStart w:id="189" w:name="_ENREF_131"/>
      <w:r>
        <w:rPr>
          <w:noProof/>
        </w:rPr>
        <w:t>131.</w:t>
      </w:r>
      <w:r>
        <w:rPr>
          <w:noProof/>
        </w:rPr>
        <w:tab/>
      </w:r>
      <w:r w:rsidRPr="00D313D2">
        <w:rPr>
          <w:i/>
          <w:noProof/>
        </w:rPr>
        <w:t>ConsensusPathDB</w:t>
      </w:r>
      <w:r>
        <w:rPr>
          <w:noProof/>
        </w:rPr>
        <w:t xml:space="preserve">. 2014; Available from: </w:t>
      </w:r>
      <w:hyperlink r:id="rId24" w:history="1">
        <w:r w:rsidRPr="00D313D2">
          <w:rPr>
            <w:rStyle w:val="Hyperlink"/>
            <w:noProof/>
          </w:rPr>
          <w:t>http://consensuspathdb.org/</w:t>
        </w:r>
      </w:hyperlink>
      <w:r>
        <w:rPr>
          <w:noProof/>
        </w:rPr>
        <w:t>.</w:t>
      </w:r>
      <w:bookmarkEnd w:id="189"/>
    </w:p>
    <w:p w14:paraId="652336EA" w14:textId="77777777" w:rsidR="00D313D2" w:rsidRDefault="00D313D2" w:rsidP="00D313D2">
      <w:pPr>
        <w:pStyle w:val="NoSpacing"/>
        <w:ind w:left="720" w:hanging="720"/>
        <w:rPr>
          <w:noProof/>
        </w:rPr>
      </w:pPr>
      <w:bookmarkStart w:id="190" w:name="_ENREF_132"/>
      <w:r>
        <w:rPr>
          <w:noProof/>
        </w:rPr>
        <w:t>132.</w:t>
      </w:r>
      <w:r>
        <w:rPr>
          <w:noProof/>
        </w:rPr>
        <w:tab/>
        <w:t xml:space="preserve">Logue, J.S. and D.K. Morrison, </w:t>
      </w:r>
      <w:r w:rsidRPr="00D313D2">
        <w:rPr>
          <w:i/>
          <w:noProof/>
        </w:rPr>
        <w:t>Complexity in the signaling network: insights from the use of targeted inhibitors in cancer therapy.</w:t>
      </w:r>
      <w:r>
        <w:rPr>
          <w:noProof/>
        </w:rPr>
        <w:t xml:space="preserve"> Genes Dev, 2012. </w:t>
      </w:r>
      <w:r w:rsidRPr="00D313D2">
        <w:rPr>
          <w:b/>
          <w:noProof/>
        </w:rPr>
        <w:t>26</w:t>
      </w:r>
      <w:r>
        <w:rPr>
          <w:noProof/>
        </w:rPr>
        <w:t>(7): p. 641-50.</w:t>
      </w:r>
      <w:bookmarkEnd w:id="190"/>
    </w:p>
    <w:p w14:paraId="73D08360" w14:textId="77777777" w:rsidR="00D313D2" w:rsidRDefault="00D313D2" w:rsidP="00D313D2">
      <w:pPr>
        <w:pStyle w:val="NoSpacing"/>
        <w:ind w:left="720" w:hanging="720"/>
        <w:rPr>
          <w:noProof/>
        </w:rPr>
      </w:pPr>
      <w:bookmarkStart w:id="191" w:name="_ENREF_133"/>
      <w:r>
        <w:rPr>
          <w:noProof/>
        </w:rPr>
        <w:t>133.</w:t>
      </w:r>
      <w:r>
        <w:rPr>
          <w:noProof/>
        </w:rPr>
        <w:tab/>
        <w:t xml:space="preserve">Rognstad, R., </w:t>
      </w:r>
      <w:r w:rsidRPr="00D313D2">
        <w:rPr>
          <w:i/>
          <w:noProof/>
        </w:rPr>
        <w:t>Rate-limiting steps in metabolic pathways.</w:t>
      </w:r>
      <w:r>
        <w:rPr>
          <w:noProof/>
        </w:rPr>
        <w:t xml:space="preserve"> J Biol Chem, 1979. </w:t>
      </w:r>
      <w:r w:rsidRPr="00D313D2">
        <w:rPr>
          <w:b/>
          <w:noProof/>
        </w:rPr>
        <w:t>254</w:t>
      </w:r>
      <w:r>
        <w:rPr>
          <w:noProof/>
        </w:rPr>
        <w:t>(6): p. 1875-8.</w:t>
      </w:r>
      <w:bookmarkEnd w:id="191"/>
    </w:p>
    <w:p w14:paraId="1FD811D0" w14:textId="77777777" w:rsidR="00D313D2" w:rsidRDefault="00D313D2" w:rsidP="00D313D2">
      <w:pPr>
        <w:pStyle w:val="NoSpacing"/>
        <w:ind w:left="720" w:hanging="720"/>
        <w:rPr>
          <w:noProof/>
        </w:rPr>
      </w:pPr>
      <w:bookmarkStart w:id="192" w:name="_ENREF_134"/>
      <w:r>
        <w:rPr>
          <w:noProof/>
        </w:rPr>
        <w:t>134.</w:t>
      </w:r>
      <w:r>
        <w:rPr>
          <w:noProof/>
        </w:rPr>
        <w:tab/>
        <w:t xml:space="preserve">Thiele, I., et al., </w:t>
      </w:r>
      <w:r w:rsidRPr="00D313D2">
        <w:rPr>
          <w:i/>
          <w:noProof/>
        </w:rPr>
        <w:t>A community-driven global reconstruction of human metabolism.</w:t>
      </w:r>
      <w:r>
        <w:rPr>
          <w:noProof/>
        </w:rPr>
        <w:t xml:space="preserve"> Nat Biotechnol, 2013. </w:t>
      </w:r>
      <w:r w:rsidRPr="00D313D2">
        <w:rPr>
          <w:b/>
          <w:noProof/>
        </w:rPr>
        <w:t>31</w:t>
      </w:r>
      <w:r>
        <w:rPr>
          <w:noProof/>
        </w:rPr>
        <w:t>(5): p. 419-25.</w:t>
      </w:r>
      <w:bookmarkEnd w:id="192"/>
    </w:p>
    <w:p w14:paraId="3341B6AC" w14:textId="77777777" w:rsidR="00D313D2" w:rsidRDefault="00D313D2" w:rsidP="00D313D2">
      <w:pPr>
        <w:pStyle w:val="NoSpacing"/>
        <w:ind w:left="720" w:hanging="720"/>
        <w:rPr>
          <w:noProof/>
        </w:rPr>
      </w:pPr>
      <w:bookmarkStart w:id="193" w:name="_ENREF_135"/>
      <w:r>
        <w:rPr>
          <w:noProof/>
        </w:rPr>
        <w:t>135.</w:t>
      </w:r>
      <w:r>
        <w:rPr>
          <w:noProof/>
        </w:rPr>
        <w:tab/>
      </w:r>
      <w:r w:rsidRPr="00D313D2">
        <w:rPr>
          <w:i/>
          <w:noProof/>
        </w:rPr>
        <w:t>DrugMatrix</w:t>
      </w:r>
      <w:r>
        <w:rPr>
          <w:noProof/>
        </w:rPr>
        <w:t>. 2014; Available from: https://ntp.niehs.nih.gov/drugmatrix/index.html.</w:t>
      </w:r>
      <w:bookmarkEnd w:id="193"/>
    </w:p>
    <w:p w14:paraId="09996284" w14:textId="77777777" w:rsidR="00D313D2" w:rsidRDefault="00D313D2" w:rsidP="00D313D2">
      <w:pPr>
        <w:pStyle w:val="NoSpacing"/>
        <w:ind w:left="720" w:hanging="720"/>
        <w:rPr>
          <w:noProof/>
        </w:rPr>
      </w:pPr>
      <w:bookmarkStart w:id="194" w:name="_ENREF_136"/>
      <w:r>
        <w:rPr>
          <w:noProof/>
        </w:rPr>
        <w:t>136.</w:t>
      </w:r>
      <w:r>
        <w:rPr>
          <w:noProof/>
        </w:rPr>
        <w:tab/>
        <w:t xml:space="preserve">Kiyosawa, N., et al., </w:t>
      </w:r>
      <w:r w:rsidRPr="00D313D2">
        <w:rPr>
          <w:i/>
          <w:noProof/>
        </w:rPr>
        <w:t>Gene set-level network analysis using a toxicogenomics database.</w:t>
      </w:r>
      <w:r>
        <w:rPr>
          <w:noProof/>
        </w:rPr>
        <w:t xml:space="preserve"> Genomics, 2010. </w:t>
      </w:r>
      <w:r w:rsidRPr="00D313D2">
        <w:rPr>
          <w:b/>
          <w:noProof/>
        </w:rPr>
        <w:t>96</w:t>
      </w:r>
      <w:r>
        <w:rPr>
          <w:noProof/>
        </w:rPr>
        <w:t>(1): p. 39-49.</w:t>
      </w:r>
      <w:bookmarkEnd w:id="194"/>
    </w:p>
    <w:p w14:paraId="2BF41A25" w14:textId="05E35C9B" w:rsidR="00D313D2" w:rsidRDefault="00D313D2" w:rsidP="00D313D2">
      <w:pPr>
        <w:pStyle w:val="NoSpacing"/>
        <w:ind w:left="720" w:hanging="720"/>
        <w:rPr>
          <w:noProof/>
        </w:rPr>
      </w:pPr>
      <w:bookmarkStart w:id="195" w:name="_ENREF_137"/>
      <w:r>
        <w:rPr>
          <w:noProof/>
        </w:rPr>
        <w:t>137.</w:t>
      </w:r>
      <w:r>
        <w:rPr>
          <w:noProof/>
        </w:rPr>
        <w:tab/>
      </w:r>
      <w:r w:rsidRPr="00D313D2">
        <w:rPr>
          <w:i/>
          <w:noProof/>
        </w:rPr>
        <w:t>CTD: Comparative Toxicogenomics Database</w:t>
      </w:r>
      <w:r>
        <w:rPr>
          <w:noProof/>
        </w:rPr>
        <w:t xml:space="preserve">. 2014; Available from: </w:t>
      </w:r>
      <w:hyperlink r:id="rId25" w:history="1">
        <w:r w:rsidRPr="00D313D2">
          <w:rPr>
            <w:rStyle w:val="Hyperlink"/>
            <w:noProof/>
          </w:rPr>
          <w:t>http://ctdbase.org/</w:t>
        </w:r>
      </w:hyperlink>
      <w:r>
        <w:rPr>
          <w:noProof/>
        </w:rPr>
        <w:t>.</w:t>
      </w:r>
      <w:bookmarkEnd w:id="195"/>
    </w:p>
    <w:p w14:paraId="214F2FAA" w14:textId="77777777" w:rsidR="00D313D2" w:rsidRDefault="00D313D2" w:rsidP="00D313D2">
      <w:pPr>
        <w:pStyle w:val="NoSpacing"/>
        <w:ind w:left="720" w:hanging="720"/>
        <w:rPr>
          <w:noProof/>
        </w:rPr>
      </w:pPr>
      <w:bookmarkStart w:id="196" w:name="_ENREF_138"/>
      <w:r>
        <w:rPr>
          <w:noProof/>
        </w:rPr>
        <w:t>138.</w:t>
      </w:r>
      <w:r>
        <w:rPr>
          <w:noProof/>
        </w:rPr>
        <w:tab/>
        <w:t xml:space="preserve">Davis, A.P., et al., </w:t>
      </w:r>
      <w:r w:rsidRPr="00D313D2">
        <w:rPr>
          <w:i/>
          <w:noProof/>
        </w:rPr>
        <w:t>A CTD-Pfizer collaboration: manual curation of 88,000 scientific articles text mined for drug-disease and drug-phenotype interactions.</w:t>
      </w:r>
      <w:r>
        <w:rPr>
          <w:noProof/>
        </w:rPr>
        <w:t xml:space="preserve"> Database (Oxford), 2013. </w:t>
      </w:r>
      <w:r w:rsidRPr="00D313D2">
        <w:rPr>
          <w:b/>
          <w:noProof/>
        </w:rPr>
        <w:t>2013</w:t>
      </w:r>
      <w:r>
        <w:rPr>
          <w:noProof/>
        </w:rPr>
        <w:t>: p. bat080.</w:t>
      </w:r>
      <w:bookmarkEnd w:id="196"/>
    </w:p>
    <w:p w14:paraId="530AB23D" w14:textId="12EF49EC" w:rsidR="00D313D2" w:rsidRDefault="00D313D2" w:rsidP="00D313D2">
      <w:pPr>
        <w:pStyle w:val="NoSpacing"/>
        <w:ind w:left="720" w:hanging="720"/>
        <w:rPr>
          <w:noProof/>
        </w:rPr>
      </w:pPr>
      <w:bookmarkStart w:id="197" w:name="_ENREF_139"/>
      <w:r>
        <w:rPr>
          <w:noProof/>
        </w:rPr>
        <w:t>139.</w:t>
      </w:r>
      <w:r>
        <w:rPr>
          <w:noProof/>
        </w:rPr>
        <w:tab/>
      </w:r>
      <w:r w:rsidRPr="00D313D2">
        <w:rPr>
          <w:i/>
          <w:noProof/>
        </w:rPr>
        <w:t>PharmGKB</w:t>
      </w:r>
      <w:r>
        <w:rPr>
          <w:noProof/>
        </w:rPr>
        <w:t>. 2014; Available from: https://</w:t>
      </w:r>
      <w:hyperlink r:id="rId26" w:history="1">
        <w:r w:rsidRPr="00D313D2">
          <w:rPr>
            <w:rStyle w:val="Hyperlink"/>
            <w:noProof/>
          </w:rPr>
          <w:t>http://www.pharmgkb.org/</w:t>
        </w:r>
      </w:hyperlink>
      <w:r>
        <w:rPr>
          <w:noProof/>
        </w:rPr>
        <w:t>.</w:t>
      </w:r>
      <w:bookmarkEnd w:id="197"/>
    </w:p>
    <w:p w14:paraId="55030513" w14:textId="77777777" w:rsidR="00D313D2" w:rsidRDefault="00D313D2" w:rsidP="00D313D2">
      <w:pPr>
        <w:pStyle w:val="NoSpacing"/>
        <w:ind w:left="720" w:hanging="720"/>
        <w:rPr>
          <w:noProof/>
        </w:rPr>
      </w:pPr>
      <w:bookmarkStart w:id="198" w:name="_ENREF_140"/>
      <w:r>
        <w:rPr>
          <w:noProof/>
        </w:rPr>
        <w:t>140.</w:t>
      </w:r>
      <w:r>
        <w:rPr>
          <w:noProof/>
        </w:rPr>
        <w:tab/>
        <w:t xml:space="preserve">Agrawal, Y.P. and H. Rennert, </w:t>
      </w:r>
      <w:r w:rsidRPr="00D313D2">
        <w:rPr>
          <w:i/>
          <w:noProof/>
        </w:rPr>
        <w:t>Pharmacogenomics and the future of toxicology testing.</w:t>
      </w:r>
      <w:r>
        <w:rPr>
          <w:noProof/>
        </w:rPr>
        <w:t xml:space="preserve"> Clin Lab Med, 2012. </w:t>
      </w:r>
      <w:r w:rsidRPr="00D313D2">
        <w:rPr>
          <w:b/>
          <w:noProof/>
        </w:rPr>
        <w:t>32</w:t>
      </w:r>
      <w:r>
        <w:rPr>
          <w:noProof/>
        </w:rPr>
        <w:t>(3): p. 509-23.</w:t>
      </w:r>
      <w:bookmarkEnd w:id="198"/>
    </w:p>
    <w:p w14:paraId="7ACBB102" w14:textId="77777777" w:rsidR="00D313D2" w:rsidRDefault="00D313D2" w:rsidP="00D313D2">
      <w:pPr>
        <w:pStyle w:val="NoSpacing"/>
        <w:ind w:left="720" w:hanging="720"/>
        <w:rPr>
          <w:noProof/>
        </w:rPr>
      </w:pPr>
      <w:bookmarkStart w:id="199" w:name="_ENREF_141"/>
      <w:r>
        <w:rPr>
          <w:noProof/>
        </w:rPr>
        <w:t>141.</w:t>
      </w:r>
      <w:r>
        <w:rPr>
          <w:noProof/>
        </w:rPr>
        <w:tab/>
        <w:t xml:space="preserve">Andrade, R.J., et al., </w:t>
      </w:r>
      <w:r w:rsidRPr="00D313D2">
        <w:rPr>
          <w:i/>
          <w:noProof/>
        </w:rPr>
        <w:t>Pharmacogenomics in drug induced liver injury.</w:t>
      </w:r>
      <w:r>
        <w:rPr>
          <w:noProof/>
        </w:rPr>
        <w:t xml:space="preserve"> Curr Drug Metab, 2009. </w:t>
      </w:r>
      <w:r w:rsidRPr="00D313D2">
        <w:rPr>
          <w:b/>
          <w:noProof/>
        </w:rPr>
        <w:t>10</w:t>
      </w:r>
      <w:r>
        <w:rPr>
          <w:noProof/>
        </w:rPr>
        <w:t>(9): p. 956-70.</w:t>
      </w:r>
      <w:bookmarkEnd w:id="199"/>
    </w:p>
    <w:p w14:paraId="269D1F41" w14:textId="77777777" w:rsidR="00D313D2" w:rsidRDefault="00D313D2" w:rsidP="00D313D2">
      <w:pPr>
        <w:pStyle w:val="NoSpacing"/>
        <w:ind w:left="720" w:hanging="720"/>
        <w:rPr>
          <w:noProof/>
        </w:rPr>
      </w:pPr>
      <w:bookmarkStart w:id="200" w:name="_ENREF_142"/>
      <w:r>
        <w:rPr>
          <w:noProof/>
        </w:rPr>
        <w:t>142.</w:t>
      </w:r>
      <w:r>
        <w:rPr>
          <w:noProof/>
        </w:rPr>
        <w:tab/>
        <w:t xml:space="preserve">Roden, D.M., et al., </w:t>
      </w:r>
      <w:r w:rsidRPr="00D313D2">
        <w:rPr>
          <w:i/>
          <w:noProof/>
        </w:rPr>
        <w:t>Cardiovascular pharmacogenomics.</w:t>
      </w:r>
      <w:r>
        <w:rPr>
          <w:noProof/>
        </w:rPr>
        <w:t xml:space="preserve"> Circ Res, 2011. </w:t>
      </w:r>
      <w:r w:rsidRPr="00D313D2">
        <w:rPr>
          <w:b/>
          <w:noProof/>
        </w:rPr>
        <w:t>109</w:t>
      </w:r>
      <w:r>
        <w:rPr>
          <w:noProof/>
        </w:rPr>
        <w:t>(7): p. 807-20.</w:t>
      </w:r>
      <w:bookmarkEnd w:id="200"/>
    </w:p>
    <w:p w14:paraId="1EB4F674" w14:textId="43AB886A" w:rsidR="00D313D2" w:rsidRDefault="00D313D2" w:rsidP="00D313D2">
      <w:pPr>
        <w:pStyle w:val="NoSpacing"/>
        <w:rPr>
          <w:noProof/>
        </w:rPr>
      </w:pPr>
    </w:p>
    <w:p w14:paraId="0AC0072E" w14:textId="3926C088" w:rsidR="00244573" w:rsidRPr="00244573" w:rsidRDefault="00E51948" w:rsidP="00D00136">
      <w:pPr>
        <w:pStyle w:val="NoSpacing"/>
      </w:pPr>
      <w:r>
        <w:fldChar w:fldCharType="end"/>
      </w:r>
    </w:p>
    <w:sectPr w:rsidR="00244573" w:rsidRPr="00244573" w:rsidSect="001B7579">
      <w:endnotePr>
        <w:numFmt w:val="decimal"/>
      </w:endnotePr>
      <w:pgSz w:w="11900" w:h="16840"/>
      <w:pgMar w:top="1440" w:right="1440" w:bottom="990" w:left="1440" w:header="720" w:footer="1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E6D76" w14:textId="77777777" w:rsidR="00D313D2" w:rsidRDefault="00D313D2" w:rsidP="00390D8D">
      <w:r>
        <w:separator/>
      </w:r>
    </w:p>
  </w:endnote>
  <w:endnote w:type="continuationSeparator" w:id="0">
    <w:p w14:paraId="0CA47316" w14:textId="77777777" w:rsidR="00D313D2" w:rsidRDefault="00D313D2" w:rsidP="0039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 w:type="pct"/>
      <w:jc w:val="center"/>
      <w:tblCellMar>
        <w:top w:w="72" w:type="dxa"/>
        <w:left w:w="115" w:type="dxa"/>
        <w:bottom w:w="72" w:type="dxa"/>
        <w:right w:w="115" w:type="dxa"/>
      </w:tblCellMar>
      <w:tblLook w:val="04A0" w:firstRow="1" w:lastRow="0" w:firstColumn="1" w:lastColumn="0" w:noHBand="0" w:noVBand="1"/>
    </w:tblPr>
    <w:tblGrid>
      <w:gridCol w:w="925"/>
    </w:tblGrid>
    <w:tr w:rsidR="00D313D2" w:rsidRPr="001B7579" w14:paraId="7572AD03" w14:textId="77777777" w:rsidTr="001B7579">
      <w:trPr>
        <w:jc w:val="center"/>
      </w:trPr>
      <w:tc>
        <w:tcPr>
          <w:tcW w:w="5000" w:type="pct"/>
          <w:shd w:val="clear" w:color="auto" w:fill="auto"/>
        </w:tcPr>
        <w:p w14:paraId="793B5D2E" w14:textId="77777777" w:rsidR="00D313D2" w:rsidRPr="001B7579" w:rsidRDefault="00D313D2">
          <w:pPr>
            <w:pStyle w:val="Header"/>
          </w:pPr>
          <w:r w:rsidRPr="001B7579">
            <w:rPr>
              <w:sz w:val="18"/>
            </w:rPr>
            <w:fldChar w:fldCharType="begin"/>
          </w:r>
          <w:r w:rsidRPr="001B7579">
            <w:rPr>
              <w:sz w:val="18"/>
            </w:rPr>
            <w:instrText xml:space="preserve"> PAGE   \* MERGEFORMAT </w:instrText>
          </w:r>
          <w:r w:rsidRPr="001B7579">
            <w:rPr>
              <w:sz w:val="18"/>
            </w:rPr>
            <w:fldChar w:fldCharType="separate"/>
          </w:r>
          <w:r w:rsidR="002D3840">
            <w:rPr>
              <w:noProof/>
              <w:sz w:val="18"/>
            </w:rPr>
            <w:t>8</w:t>
          </w:r>
          <w:r w:rsidRPr="001B7579">
            <w:rPr>
              <w:noProof/>
              <w:sz w:val="18"/>
            </w:rPr>
            <w:fldChar w:fldCharType="end"/>
          </w:r>
        </w:p>
      </w:tc>
    </w:tr>
  </w:tbl>
  <w:p w14:paraId="4B643D4E" w14:textId="77777777" w:rsidR="00D313D2" w:rsidRDefault="00D313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F0A23" w14:textId="77777777" w:rsidR="00D313D2" w:rsidRDefault="00D313D2" w:rsidP="00390D8D">
      <w:r>
        <w:separator/>
      </w:r>
    </w:p>
  </w:footnote>
  <w:footnote w:type="continuationSeparator" w:id="0">
    <w:p w14:paraId="40F115F0" w14:textId="77777777" w:rsidR="00D313D2" w:rsidRDefault="00D313D2" w:rsidP="00390D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5566B"/>
    <w:multiLevelType w:val="hybridMultilevel"/>
    <w:tmpl w:val="E700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A7FA0"/>
    <w:multiLevelType w:val="hybridMultilevel"/>
    <w:tmpl w:val="08C01C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0EFA46AA"/>
    <w:multiLevelType w:val="hybridMultilevel"/>
    <w:tmpl w:val="7700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C2225"/>
    <w:multiLevelType w:val="hybridMultilevel"/>
    <w:tmpl w:val="2F9E27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203B38FE"/>
    <w:multiLevelType w:val="hybridMultilevel"/>
    <w:tmpl w:val="4576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552E6B"/>
    <w:multiLevelType w:val="hybridMultilevel"/>
    <w:tmpl w:val="D2966C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42796352"/>
    <w:multiLevelType w:val="hybridMultilevel"/>
    <w:tmpl w:val="0836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A1654E"/>
    <w:multiLevelType w:val="hybridMultilevel"/>
    <w:tmpl w:val="3F24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F37BE3"/>
    <w:multiLevelType w:val="multilevel"/>
    <w:tmpl w:val="B58C49AE"/>
    <w:lvl w:ilvl="0">
      <w:start w:val="1"/>
      <w:numFmt w:val="decimal"/>
      <w:pStyle w:val="Heading1"/>
      <w:suff w:val="space"/>
      <w:lvlText w:val="%1."/>
      <w:lvlJc w:val="left"/>
      <w:rPr>
        <w:rFonts w:cs="Times New Roman"/>
      </w:rPr>
    </w:lvl>
    <w:lvl w:ilvl="1">
      <w:start w:val="1"/>
      <w:numFmt w:val="decimal"/>
      <w:pStyle w:val="Heading2"/>
      <w:suff w:val="space"/>
      <w:lvlText w:val="%1.%2."/>
      <w:lvlJc w:val="left"/>
      <w:rPr>
        <w:rFonts w:cs="Times New Roman"/>
      </w:rPr>
    </w:lvl>
    <w:lvl w:ilvl="2">
      <w:start w:val="1"/>
      <w:numFmt w:val="decimal"/>
      <w:pStyle w:val="Heading3"/>
      <w:suff w:val="space"/>
      <w:lvlText w:val="%1.%2.%3."/>
      <w:lvlJc w:val="left"/>
      <w:rPr>
        <w:rFonts w:cs="Times New Roman"/>
        <w:u w:val="none"/>
      </w:rPr>
    </w:lvl>
    <w:lvl w:ilvl="3">
      <w:start w:val="1"/>
      <w:numFmt w:val="decimal"/>
      <w:pStyle w:val="Heading4"/>
      <w:suff w:val="space"/>
      <w:lvlText w:val="%1.%2.%3.%4."/>
      <w:lvlJc w:val="left"/>
      <w:rPr>
        <w:rFonts w:cs="Times New Roman"/>
      </w:rPr>
    </w:lvl>
    <w:lvl w:ilvl="4">
      <w:start w:val="1"/>
      <w:numFmt w:val="decimal"/>
      <w:pStyle w:val="Heading5"/>
      <w:suff w:val="space"/>
      <w:lvlText w:val="%1.%2.%3.%4.%5."/>
      <w:lvlJc w:val="left"/>
      <w:rPr>
        <w:rFonts w:cs="Times New Roman"/>
      </w:rPr>
    </w:lvl>
    <w:lvl w:ilvl="5">
      <w:start w:val="1"/>
      <w:numFmt w:val="decimal"/>
      <w:pStyle w:val="Heading6"/>
      <w:suff w:val="space"/>
      <w:lvlText w:val="%1.%2.%3.%4.%5.%6."/>
      <w:lvlJc w:val="left"/>
      <w:rPr>
        <w:rFonts w:cs="Times New Roman"/>
      </w:rPr>
    </w:lvl>
    <w:lvl w:ilvl="6">
      <w:start w:val="1"/>
      <w:numFmt w:val="decimal"/>
      <w:pStyle w:val="Heading7"/>
      <w:suff w:val="space"/>
      <w:lvlText w:val="%1.%2.%3.%4.%5.%6.%7."/>
      <w:lvlJc w:val="left"/>
      <w:rPr>
        <w:rFonts w:cs="Times New Roman"/>
      </w:rPr>
    </w:lvl>
    <w:lvl w:ilvl="7">
      <w:start w:val="1"/>
      <w:numFmt w:val="decimal"/>
      <w:pStyle w:val="Heading8"/>
      <w:suff w:val="space"/>
      <w:lvlText w:val="%1.%2.%3.%4.%5.%6.%7.%8."/>
      <w:lvlJc w:val="left"/>
      <w:rPr>
        <w:rFonts w:cs="Times New Roman"/>
      </w:rPr>
    </w:lvl>
    <w:lvl w:ilvl="8">
      <w:start w:val="1"/>
      <w:numFmt w:val="lowerRoman"/>
      <w:lvlText w:val="%9."/>
      <w:lvlJc w:val="left"/>
      <w:pPr>
        <w:tabs>
          <w:tab w:val="num" w:pos="3240"/>
        </w:tabs>
        <w:ind w:left="3240" w:hanging="360"/>
      </w:pPr>
      <w:rPr>
        <w:rFonts w:cs="Times New Roman"/>
      </w:rPr>
    </w:lvl>
  </w:abstractNum>
  <w:abstractNum w:abstractNumId="9">
    <w:nsid w:val="70536441"/>
    <w:multiLevelType w:val="hybridMultilevel"/>
    <w:tmpl w:val="BA86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1008E3"/>
    <w:multiLevelType w:val="hybridMultilevel"/>
    <w:tmpl w:val="268A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886D19"/>
    <w:multiLevelType w:val="hybridMultilevel"/>
    <w:tmpl w:val="78FE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8"/>
  </w:num>
  <w:num w:numId="5">
    <w:abstractNumId w:val="9"/>
  </w:num>
  <w:num w:numId="6">
    <w:abstractNumId w:val="6"/>
  </w:num>
  <w:num w:numId="7">
    <w:abstractNumId w:val="2"/>
  </w:num>
  <w:num w:numId="8">
    <w:abstractNumId w:val="7"/>
  </w:num>
  <w:num w:numId="9">
    <w:abstractNumId w:val="11"/>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8"/>
  <w:hideSpellingErrors/>
  <w:activeWritingStyle w:appName="MSWord" w:lang="en-GB" w:vendorID="64" w:dllVersion="131078" w:nlCheck="1" w:checkStyle="1"/>
  <w:activeWritingStyle w:appName="MSWord" w:lang="en-US" w:vendorID="64" w:dllVersion="131078" w:nlCheck="1" w:checkStyle="1"/>
  <w:doNotTrackMoves/>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rrdwfw9b2tr0jevwpbvdvxv2evwzd20zfd5&quot;&gt;hecatos&lt;record-ids&gt;&lt;item&gt;4&lt;/item&gt;&lt;item&gt;5&lt;/item&gt;&lt;item&gt;7&lt;/item&gt;&lt;item&gt;8&lt;/item&gt;&lt;item&gt;9&lt;/item&gt;&lt;item&gt;10&lt;/item&gt;&lt;item&gt;11&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8&lt;/item&gt;&lt;item&gt;39&lt;/item&gt;&lt;item&gt;40&lt;/item&gt;&lt;item&gt;41&lt;/item&gt;&lt;item&gt;42&lt;/item&gt;&lt;item&gt;43&lt;/item&gt;&lt;item&gt;44&lt;/item&gt;&lt;item&gt;45&lt;/item&gt;&lt;item&gt;46&lt;/item&gt;&lt;item&gt;48&lt;/item&gt;&lt;item&gt;49&lt;/item&gt;&lt;item&gt;50&lt;/item&gt;&lt;item&gt;51&lt;/item&gt;&lt;item&gt;52&lt;/item&gt;&lt;item&gt;53&lt;/item&gt;&lt;item&gt;54&lt;/item&gt;&lt;item&gt;55&lt;/item&gt;&lt;item&gt;56&lt;/item&gt;&lt;item&gt;57&lt;/item&gt;&lt;item&gt;58&lt;/item&gt;&lt;item&gt;59&lt;/item&gt;&lt;item&gt;60&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80&lt;/item&gt;&lt;item&gt;81&lt;/item&gt;&lt;item&gt;82&lt;/item&gt;&lt;item&gt;83&lt;/item&gt;&lt;item&gt;84&lt;/item&gt;&lt;item&gt;85&lt;/item&gt;&lt;item&gt;86&lt;/item&gt;&lt;item&gt;87&lt;/item&gt;&lt;item&gt;88&lt;/item&gt;&lt;item&gt;89&lt;/item&gt;&lt;item&gt;90&lt;/item&gt;&lt;item&gt;91&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3&lt;/item&gt;&lt;item&gt;114&lt;/item&gt;&lt;item&gt;115&lt;/item&gt;&lt;item&gt;116&lt;/item&gt;&lt;item&gt;117&lt;/item&gt;&lt;item&gt;118&lt;/item&gt;&lt;item&gt;119&lt;/item&gt;&lt;item&gt;120&lt;/item&gt;&lt;item&gt;122&lt;/item&gt;&lt;item&gt;123&lt;/item&gt;&lt;item&gt;124&lt;/item&gt;&lt;item&gt;125&lt;/item&gt;&lt;item&gt;131&lt;/item&gt;&lt;item&gt;132&lt;/item&gt;&lt;item&gt;134&lt;/item&gt;&lt;item&gt;135&lt;/item&gt;&lt;item&gt;136&lt;/item&gt;&lt;item&gt;138&lt;/item&gt;&lt;item&gt;139&lt;/item&gt;&lt;item&gt;141&lt;/item&gt;&lt;item&gt;142&lt;/item&gt;&lt;item&gt;143&lt;/item&gt;&lt;item&gt;144&lt;/item&gt;&lt;item&gt;146&lt;/item&gt;&lt;item&gt;147&lt;/item&gt;&lt;item&gt;148&lt;/item&gt;&lt;item&gt;149&lt;/item&gt;&lt;item&gt;150&lt;/item&gt;&lt;item&gt;151&lt;/item&gt;&lt;item&gt;152&lt;/item&gt;&lt;item&gt;153&lt;/item&gt;&lt;item&gt;154&lt;/item&gt;&lt;item&gt;157&lt;/item&gt;&lt;item&gt;159&lt;/item&gt;&lt;item&gt;163&lt;/item&gt;&lt;item&gt;164&lt;/item&gt;&lt;item&gt;165&lt;/item&gt;&lt;item&gt;168&lt;/item&gt;&lt;item&gt;170&lt;/item&gt;&lt;item&gt;180&lt;/item&gt;&lt;item&gt;182&lt;/item&gt;&lt;item&gt;187&lt;/item&gt;&lt;/record-ids&gt;&lt;/item&gt;&lt;/Libraries&gt;"/>
  </w:docVars>
  <w:rsids>
    <w:rsidRoot w:val="001F306B"/>
    <w:rsid w:val="00003E6F"/>
    <w:rsid w:val="000115EB"/>
    <w:rsid w:val="00011B84"/>
    <w:rsid w:val="00012420"/>
    <w:rsid w:val="00013D23"/>
    <w:rsid w:val="00016062"/>
    <w:rsid w:val="00016073"/>
    <w:rsid w:val="000167C6"/>
    <w:rsid w:val="00017DDF"/>
    <w:rsid w:val="00020BA3"/>
    <w:rsid w:val="00022B25"/>
    <w:rsid w:val="00023E6E"/>
    <w:rsid w:val="0002527A"/>
    <w:rsid w:val="0002595E"/>
    <w:rsid w:val="000267B8"/>
    <w:rsid w:val="000273CF"/>
    <w:rsid w:val="000305D5"/>
    <w:rsid w:val="00033CBD"/>
    <w:rsid w:val="00037722"/>
    <w:rsid w:val="000405E1"/>
    <w:rsid w:val="00041119"/>
    <w:rsid w:val="000457CB"/>
    <w:rsid w:val="00051CE3"/>
    <w:rsid w:val="00053B6C"/>
    <w:rsid w:val="00055123"/>
    <w:rsid w:val="000558BC"/>
    <w:rsid w:val="00055EC1"/>
    <w:rsid w:val="000564C5"/>
    <w:rsid w:val="00056897"/>
    <w:rsid w:val="0006035B"/>
    <w:rsid w:val="000603F9"/>
    <w:rsid w:val="00063242"/>
    <w:rsid w:val="00063835"/>
    <w:rsid w:val="00063ACE"/>
    <w:rsid w:val="0006531F"/>
    <w:rsid w:val="00066C6F"/>
    <w:rsid w:val="00070A14"/>
    <w:rsid w:val="00072610"/>
    <w:rsid w:val="00072DCE"/>
    <w:rsid w:val="0007475E"/>
    <w:rsid w:val="0008095E"/>
    <w:rsid w:val="0008269C"/>
    <w:rsid w:val="00082CA5"/>
    <w:rsid w:val="0008335E"/>
    <w:rsid w:val="0008339D"/>
    <w:rsid w:val="00084642"/>
    <w:rsid w:val="0008575E"/>
    <w:rsid w:val="0008661F"/>
    <w:rsid w:val="0009001C"/>
    <w:rsid w:val="00090C5E"/>
    <w:rsid w:val="000918E2"/>
    <w:rsid w:val="00091A3B"/>
    <w:rsid w:val="0009626C"/>
    <w:rsid w:val="000A0078"/>
    <w:rsid w:val="000A01A6"/>
    <w:rsid w:val="000A0DAA"/>
    <w:rsid w:val="000A10FD"/>
    <w:rsid w:val="000A19A5"/>
    <w:rsid w:val="000A4C1B"/>
    <w:rsid w:val="000A6465"/>
    <w:rsid w:val="000A7AE4"/>
    <w:rsid w:val="000B2A3F"/>
    <w:rsid w:val="000B2D2E"/>
    <w:rsid w:val="000B53D4"/>
    <w:rsid w:val="000B672D"/>
    <w:rsid w:val="000B68FC"/>
    <w:rsid w:val="000B7412"/>
    <w:rsid w:val="000B7431"/>
    <w:rsid w:val="000C1AD6"/>
    <w:rsid w:val="000C57AF"/>
    <w:rsid w:val="000C7221"/>
    <w:rsid w:val="000C7330"/>
    <w:rsid w:val="000D0A6B"/>
    <w:rsid w:val="000D17BB"/>
    <w:rsid w:val="000D27DC"/>
    <w:rsid w:val="000D4705"/>
    <w:rsid w:val="000D537B"/>
    <w:rsid w:val="000D6382"/>
    <w:rsid w:val="000E1D81"/>
    <w:rsid w:val="000E1E25"/>
    <w:rsid w:val="000E1EBE"/>
    <w:rsid w:val="000E22BF"/>
    <w:rsid w:val="000E2EC2"/>
    <w:rsid w:val="000E6886"/>
    <w:rsid w:val="000F2FEB"/>
    <w:rsid w:val="000F3472"/>
    <w:rsid w:val="000F3E96"/>
    <w:rsid w:val="000F3F60"/>
    <w:rsid w:val="000F6868"/>
    <w:rsid w:val="000F6A0F"/>
    <w:rsid w:val="00104049"/>
    <w:rsid w:val="00104B5D"/>
    <w:rsid w:val="001056F9"/>
    <w:rsid w:val="00106DEF"/>
    <w:rsid w:val="001114AC"/>
    <w:rsid w:val="00113B94"/>
    <w:rsid w:val="00116984"/>
    <w:rsid w:val="001169E6"/>
    <w:rsid w:val="001174B0"/>
    <w:rsid w:val="001174D0"/>
    <w:rsid w:val="001174DE"/>
    <w:rsid w:val="001205ED"/>
    <w:rsid w:val="00122934"/>
    <w:rsid w:val="0012675E"/>
    <w:rsid w:val="00126E35"/>
    <w:rsid w:val="0013210B"/>
    <w:rsid w:val="001327B1"/>
    <w:rsid w:val="00132F70"/>
    <w:rsid w:val="00133259"/>
    <w:rsid w:val="00136782"/>
    <w:rsid w:val="00136DE3"/>
    <w:rsid w:val="001433B6"/>
    <w:rsid w:val="00143A72"/>
    <w:rsid w:val="00143AF0"/>
    <w:rsid w:val="00143EA9"/>
    <w:rsid w:val="001467B7"/>
    <w:rsid w:val="0015033E"/>
    <w:rsid w:val="001517BB"/>
    <w:rsid w:val="0015390A"/>
    <w:rsid w:val="001601F2"/>
    <w:rsid w:val="001603F9"/>
    <w:rsid w:val="00162EFE"/>
    <w:rsid w:val="00162FDB"/>
    <w:rsid w:val="00163DB7"/>
    <w:rsid w:val="001653E4"/>
    <w:rsid w:val="001659FF"/>
    <w:rsid w:val="00165D97"/>
    <w:rsid w:val="00166D99"/>
    <w:rsid w:val="00167A94"/>
    <w:rsid w:val="00167DE3"/>
    <w:rsid w:val="001715C7"/>
    <w:rsid w:val="00173903"/>
    <w:rsid w:val="001778C9"/>
    <w:rsid w:val="00182573"/>
    <w:rsid w:val="001854C8"/>
    <w:rsid w:val="001870DE"/>
    <w:rsid w:val="00187E43"/>
    <w:rsid w:val="00192348"/>
    <w:rsid w:val="001A122D"/>
    <w:rsid w:val="001A1A2F"/>
    <w:rsid w:val="001A2B4D"/>
    <w:rsid w:val="001A40F8"/>
    <w:rsid w:val="001A4C10"/>
    <w:rsid w:val="001A4F7D"/>
    <w:rsid w:val="001A5AFD"/>
    <w:rsid w:val="001A721C"/>
    <w:rsid w:val="001A7678"/>
    <w:rsid w:val="001B08E7"/>
    <w:rsid w:val="001B0B5C"/>
    <w:rsid w:val="001B12DB"/>
    <w:rsid w:val="001B40D2"/>
    <w:rsid w:val="001B440B"/>
    <w:rsid w:val="001B5B72"/>
    <w:rsid w:val="001B619C"/>
    <w:rsid w:val="001B6A89"/>
    <w:rsid w:val="001B7579"/>
    <w:rsid w:val="001C41D4"/>
    <w:rsid w:val="001C76EA"/>
    <w:rsid w:val="001D2BBB"/>
    <w:rsid w:val="001D3BC7"/>
    <w:rsid w:val="001D456C"/>
    <w:rsid w:val="001D4B6B"/>
    <w:rsid w:val="001D4E9F"/>
    <w:rsid w:val="001E059F"/>
    <w:rsid w:val="001E167B"/>
    <w:rsid w:val="001E40DF"/>
    <w:rsid w:val="001E6B6D"/>
    <w:rsid w:val="001E71F8"/>
    <w:rsid w:val="001F306B"/>
    <w:rsid w:val="001F3303"/>
    <w:rsid w:val="001F400B"/>
    <w:rsid w:val="001F4332"/>
    <w:rsid w:val="001F590C"/>
    <w:rsid w:val="002001F6"/>
    <w:rsid w:val="00203C3C"/>
    <w:rsid w:val="00203FD0"/>
    <w:rsid w:val="0020414A"/>
    <w:rsid w:val="002041B1"/>
    <w:rsid w:val="00204C99"/>
    <w:rsid w:val="00204F12"/>
    <w:rsid w:val="002056EB"/>
    <w:rsid w:val="00205BAA"/>
    <w:rsid w:val="002076A4"/>
    <w:rsid w:val="00211A97"/>
    <w:rsid w:val="0021242B"/>
    <w:rsid w:val="002150D5"/>
    <w:rsid w:val="002159CD"/>
    <w:rsid w:val="0022175E"/>
    <w:rsid w:val="00221AA7"/>
    <w:rsid w:val="00222DDC"/>
    <w:rsid w:val="0022312A"/>
    <w:rsid w:val="0022367A"/>
    <w:rsid w:val="00223684"/>
    <w:rsid w:val="00224991"/>
    <w:rsid w:val="0022564D"/>
    <w:rsid w:val="002258BC"/>
    <w:rsid w:val="0022590A"/>
    <w:rsid w:val="00230DD4"/>
    <w:rsid w:val="0023384B"/>
    <w:rsid w:val="00235F10"/>
    <w:rsid w:val="002366B6"/>
    <w:rsid w:val="00240684"/>
    <w:rsid w:val="00241656"/>
    <w:rsid w:val="002416BD"/>
    <w:rsid w:val="00244573"/>
    <w:rsid w:val="0024584F"/>
    <w:rsid w:val="0024610E"/>
    <w:rsid w:val="0024625D"/>
    <w:rsid w:val="00246587"/>
    <w:rsid w:val="00247AF4"/>
    <w:rsid w:val="00247FB7"/>
    <w:rsid w:val="0025341E"/>
    <w:rsid w:val="00253F53"/>
    <w:rsid w:val="0025577F"/>
    <w:rsid w:val="00256164"/>
    <w:rsid w:val="002572AF"/>
    <w:rsid w:val="00264D0B"/>
    <w:rsid w:val="002665E7"/>
    <w:rsid w:val="00273724"/>
    <w:rsid w:val="00274615"/>
    <w:rsid w:val="002777DC"/>
    <w:rsid w:val="002806B7"/>
    <w:rsid w:val="00284A27"/>
    <w:rsid w:val="00284BC0"/>
    <w:rsid w:val="002851E6"/>
    <w:rsid w:val="00290401"/>
    <w:rsid w:val="002924AE"/>
    <w:rsid w:val="002931A4"/>
    <w:rsid w:val="002957C4"/>
    <w:rsid w:val="0029623F"/>
    <w:rsid w:val="00296EAF"/>
    <w:rsid w:val="00297C41"/>
    <w:rsid w:val="00297E91"/>
    <w:rsid w:val="002A0BFD"/>
    <w:rsid w:val="002A1109"/>
    <w:rsid w:val="002A11A5"/>
    <w:rsid w:val="002A295A"/>
    <w:rsid w:val="002A3567"/>
    <w:rsid w:val="002A5D65"/>
    <w:rsid w:val="002A7912"/>
    <w:rsid w:val="002B2A4B"/>
    <w:rsid w:val="002B363C"/>
    <w:rsid w:val="002B598A"/>
    <w:rsid w:val="002B64B9"/>
    <w:rsid w:val="002C0229"/>
    <w:rsid w:val="002C14D3"/>
    <w:rsid w:val="002C1B5D"/>
    <w:rsid w:val="002C1B82"/>
    <w:rsid w:val="002C3869"/>
    <w:rsid w:val="002C3D60"/>
    <w:rsid w:val="002C3ED7"/>
    <w:rsid w:val="002C4A41"/>
    <w:rsid w:val="002C4AF1"/>
    <w:rsid w:val="002C6AA7"/>
    <w:rsid w:val="002C7011"/>
    <w:rsid w:val="002D0BBD"/>
    <w:rsid w:val="002D11AA"/>
    <w:rsid w:val="002D35ED"/>
    <w:rsid w:val="002D3840"/>
    <w:rsid w:val="002D4084"/>
    <w:rsid w:val="002D4616"/>
    <w:rsid w:val="002D4EA9"/>
    <w:rsid w:val="002E04A8"/>
    <w:rsid w:val="002E2A08"/>
    <w:rsid w:val="002E40A1"/>
    <w:rsid w:val="002E7AD4"/>
    <w:rsid w:val="002E7D92"/>
    <w:rsid w:val="002F6C63"/>
    <w:rsid w:val="002F76A9"/>
    <w:rsid w:val="002F7AD1"/>
    <w:rsid w:val="00301146"/>
    <w:rsid w:val="00302648"/>
    <w:rsid w:val="00302FE3"/>
    <w:rsid w:val="003077F8"/>
    <w:rsid w:val="00314C8A"/>
    <w:rsid w:val="00315B00"/>
    <w:rsid w:val="003211EF"/>
    <w:rsid w:val="0032126C"/>
    <w:rsid w:val="003231F1"/>
    <w:rsid w:val="00323932"/>
    <w:rsid w:val="00323E90"/>
    <w:rsid w:val="00325416"/>
    <w:rsid w:val="00325BAD"/>
    <w:rsid w:val="003360CD"/>
    <w:rsid w:val="00336B4C"/>
    <w:rsid w:val="00336B6F"/>
    <w:rsid w:val="00337F9C"/>
    <w:rsid w:val="00340F63"/>
    <w:rsid w:val="003423ED"/>
    <w:rsid w:val="0034244B"/>
    <w:rsid w:val="00342DA7"/>
    <w:rsid w:val="00344819"/>
    <w:rsid w:val="00347ABC"/>
    <w:rsid w:val="00347C35"/>
    <w:rsid w:val="00350A50"/>
    <w:rsid w:val="00350C38"/>
    <w:rsid w:val="003514BB"/>
    <w:rsid w:val="003518B7"/>
    <w:rsid w:val="00352521"/>
    <w:rsid w:val="00352CBF"/>
    <w:rsid w:val="00356242"/>
    <w:rsid w:val="00357B51"/>
    <w:rsid w:val="003622A0"/>
    <w:rsid w:val="003655D0"/>
    <w:rsid w:val="0036574C"/>
    <w:rsid w:val="00371BA4"/>
    <w:rsid w:val="0037526D"/>
    <w:rsid w:val="00380A57"/>
    <w:rsid w:val="00382DF4"/>
    <w:rsid w:val="0038559F"/>
    <w:rsid w:val="00385F3C"/>
    <w:rsid w:val="00390158"/>
    <w:rsid w:val="00390D8D"/>
    <w:rsid w:val="00393683"/>
    <w:rsid w:val="00394110"/>
    <w:rsid w:val="00395351"/>
    <w:rsid w:val="00396650"/>
    <w:rsid w:val="0039684B"/>
    <w:rsid w:val="00396904"/>
    <w:rsid w:val="0039746F"/>
    <w:rsid w:val="003A3151"/>
    <w:rsid w:val="003A57E7"/>
    <w:rsid w:val="003A6475"/>
    <w:rsid w:val="003A654E"/>
    <w:rsid w:val="003A71A1"/>
    <w:rsid w:val="003A7D46"/>
    <w:rsid w:val="003B1C98"/>
    <w:rsid w:val="003B415E"/>
    <w:rsid w:val="003B7174"/>
    <w:rsid w:val="003B7DE1"/>
    <w:rsid w:val="003C066D"/>
    <w:rsid w:val="003C15FC"/>
    <w:rsid w:val="003C4914"/>
    <w:rsid w:val="003C649E"/>
    <w:rsid w:val="003C7068"/>
    <w:rsid w:val="003D7756"/>
    <w:rsid w:val="003E04A9"/>
    <w:rsid w:val="003E1702"/>
    <w:rsid w:val="003E1FEC"/>
    <w:rsid w:val="003E2F76"/>
    <w:rsid w:val="003E4631"/>
    <w:rsid w:val="003E4BFB"/>
    <w:rsid w:val="003E55A9"/>
    <w:rsid w:val="003E57A4"/>
    <w:rsid w:val="003E65B3"/>
    <w:rsid w:val="003F01F4"/>
    <w:rsid w:val="003F1462"/>
    <w:rsid w:val="003F3883"/>
    <w:rsid w:val="003F63BD"/>
    <w:rsid w:val="003F69F9"/>
    <w:rsid w:val="003F7DF5"/>
    <w:rsid w:val="0040014B"/>
    <w:rsid w:val="004039CB"/>
    <w:rsid w:val="0040641C"/>
    <w:rsid w:val="00406764"/>
    <w:rsid w:val="00406D9E"/>
    <w:rsid w:val="004074CB"/>
    <w:rsid w:val="0041059B"/>
    <w:rsid w:val="004126D8"/>
    <w:rsid w:val="00412AD2"/>
    <w:rsid w:val="00415518"/>
    <w:rsid w:val="00415BD3"/>
    <w:rsid w:val="00417665"/>
    <w:rsid w:val="00417771"/>
    <w:rsid w:val="004178F4"/>
    <w:rsid w:val="0042151D"/>
    <w:rsid w:val="004224EB"/>
    <w:rsid w:val="0042335F"/>
    <w:rsid w:val="00424A03"/>
    <w:rsid w:val="00424A11"/>
    <w:rsid w:val="0042717F"/>
    <w:rsid w:val="00430C20"/>
    <w:rsid w:val="0043125D"/>
    <w:rsid w:val="0043261C"/>
    <w:rsid w:val="0043263B"/>
    <w:rsid w:val="00434B4C"/>
    <w:rsid w:val="00435825"/>
    <w:rsid w:val="004364B7"/>
    <w:rsid w:val="00437572"/>
    <w:rsid w:val="00445BFF"/>
    <w:rsid w:val="004461D6"/>
    <w:rsid w:val="00446D00"/>
    <w:rsid w:val="004470DC"/>
    <w:rsid w:val="00451BF8"/>
    <w:rsid w:val="00452F0B"/>
    <w:rsid w:val="004534C8"/>
    <w:rsid w:val="004548E7"/>
    <w:rsid w:val="00454986"/>
    <w:rsid w:val="00455256"/>
    <w:rsid w:val="00455495"/>
    <w:rsid w:val="00457EAA"/>
    <w:rsid w:val="004602B1"/>
    <w:rsid w:val="0046087B"/>
    <w:rsid w:val="004623B5"/>
    <w:rsid w:val="00462AB8"/>
    <w:rsid w:val="00462FD8"/>
    <w:rsid w:val="0046574A"/>
    <w:rsid w:val="004705A6"/>
    <w:rsid w:val="00472CA5"/>
    <w:rsid w:val="00474687"/>
    <w:rsid w:val="004808C9"/>
    <w:rsid w:val="0048149F"/>
    <w:rsid w:val="00481CD7"/>
    <w:rsid w:val="004837CF"/>
    <w:rsid w:val="00485E23"/>
    <w:rsid w:val="00487689"/>
    <w:rsid w:val="004910CB"/>
    <w:rsid w:val="0049213B"/>
    <w:rsid w:val="00492737"/>
    <w:rsid w:val="00493F61"/>
    <w:rsid w:val="004942F4"/>
    <w:rsid w:val="004945B9"/>
    <w:rsid w:val="00494E99"/>
    <w:rsid w:val="0049660C"/>
    <w:rsid w:val="004A0740"/>
    <w:rsid w:val="004A4A4D"/>
    <w:rsid w:val="004A55C9"/>
    <w:rsid w:val="004A68AF"/>
    <w:rsid w:val="004B2ED8"/>
    <w:rsid w:val="004B3197"/>
    <w:rsid w:val="004B6141"/>
    <w:rsid w:val="004C1CA9"/>
    <w:rsid w:val="004C7373"/>
    <w:rsid w:val="004C7FB0"/>
    <w:rsid w:val="004D0A0E"/>
    <w:rsid w:val="004D0CE2"/>
    <w:rsid w:val="004D3DDF"/>
    <w:rsid w:val="004D4BB4"/>
    <w:rsid w:val="004D62DE"/>
    <w:rsid w:val="004D7A80"/>
    <w:rsid w:val="004E0F8F"/>
    <w:rsid w:val="004E1A2A"/>
    <w:rsid w:val="004E1C59"/>
    <w:rsid w:val="004E354F"/>
    <w:rsid w:val="004F0A0B"/>
    <w:rsid w:val="004F0D81"/>
    <w:rsid w:val="004F171A"/>
    <w:rsid w:val="004F26AF"/>
    <w:rsid w:val="004F3492"/>
    <w:rsid w:val="004F3F94"/>
    <w:rsid w:val="004F4745"/>
    <w:rsid w:val="004F5B69"/>
    <w:rsid w:val="004F6708"/>
    <w:rsid w:val="004F7650"/>
    <w:rsid w:val="004F7910"/>
    <w:rsid w:val="00502485"/>
    <w:rsid w:val="005026E0"/>
    <w:rsid w:val="00507A65"/>
    <w:rsid w:val="0051050B"/>
    <w:rsid w:val="005108BB"/>
    <w:rsid w:val="005146B9"/>
    <w:rsid w:val="005157A9"/>
    <w:rsid w:val="005211AF"/>
    <w:rsid w:val="0052192C"/>
    <w:rsid w:val="00522CAB"/>
    <w:rsid w:val="00524B7C"/>
    <w:rsid w:val="005308AB"/>
    <w:rsid w:val="00540D3D"/>
    <w:rsid w:val="005420E3"/>
    <w:rsid w:val="005448C8"/>
    <w:rsid w:val="005464CB"/>
    <w:rsid w:val="0055051F"/>
    <w:rsid w:val="00551797"/>
    <w:rsid w:val="0055288E"/>
    <w:rsid w:val="00553624"/>
    <w:rsid w:val="00553D8D"/>
    <w:rsid w:val="00554005"/>
    <w:rsid w:val="0055488A"/>
    <w:rsid w:val="00556763"/>
    <w:rsid w:val="00560102"/>
    <w:rsid w:val="005611BA"/>
    <w:rsid w:val="00562F21"/>
    <w:rsid w:val="00564F84"/>
    <w:rsid w:val="00572A4C"/>
    <w:rsid w:val="00574A30"/>
    <w:rsid w:val="00574D10"/>
    <w:rsid w:val="0057597D"/>
    <w:rsid w:val="00576EED"/>
    <w:rsid w:val="00577637"/>
    <w:rsid w:val="00577E89"/>
    <w:rsid w:val="00581085"/>
    <w:rsid w:val="00581C9C"/>
    <w:rsid w:val="005827A0"/>
    <w:rsid w:val="00582E8D"/>
    <w:rsid w:val="00583506"/>
    <w:rsid w:val="0058396A"/>
    <w:rsid w:val="005952D6"/>
    <w:rsid w:val="00595770"/>
    <w:rsid w:val="00595F2F"/>
    <w:rsid w:val="0059732B"/>
    <w:rsid w:val="005A0723"/>
    <w:rsid w:val="005A1ABB"/>
    <w:rsid w:val="005A2D56"/>
    <w:rsid w:val="005A4828"/>
    <w:rsid w:val="005A51DF"/>
    <w:rsid w:val="005B2A22"/>
    <w:rsid w:val="005B3EC1"/>
    <w:rsid w:val="005B4100"/>
    <w:rsid w:val="005B4ACA"/>
    <w:rsid w:val="005B5457"/>
    <w:rsid w:val="005B7555"/>
    <w:rsid w:val="005B7C7A"/>
    <w:rsid w:val="005B7E1B"/>
    <w:rsid w:val="005C0197"/>
    <w:rsid w:val="005C42BD"/>
    <w:rsid w:val="005C7320"/>
    <w:rsid w:val="005C741A"/>
    <w:rsid w:val="005C7A7C"/>
    <w:rsid w:val="005C7C65"/>
    <w:rsid w:val="005D111E"/>
    <w:rsid w:val="005D34C6"/>
    <w:rsid w:val="005D4E69"/>
    <w:rsid w:val="005D780C"/>
    <w:rsid w:val="005D7B10"/>
    <w:rsid w:val="005E48CA"/>
    <w:rsid w:val="005E5DA6"/>
    <w:rsid w:val="005E6AF8"/>
    <w:rsid w:val="005E7A63"/>
    <w:rsid w:val="005F0449"/>
    <w:rsid w:val="005F0986"/>
    <w:rsid w:val="005F229F"/>
    <w:rsid w:val="005F4D53"/>
    <w:rsid w:val="005F5DB0"/>
    <w:rsid w:val="00601836"/>
    <w:rsid w:val="00602913"/>
    <w:rsid w:val="00603D89"/>
    <w:rsid w:val="00607180"/>
    <w:rsid w:val="006078B8"/>
    <w:rsid w:val="006078C2"/>
    <w:rsid w:val="00610A8D"/>
    <w:rsid w:val="00613813"/>
    <w:rsid w:val="00616A83"/>
    <w:rsid w:val="00616D25"/>
    <w:rsid w:val="006201C8"/>
    <w:rsid w:val="00620F8C"/>
    <w:rsid w:val="006225AA"/>
    <w:rsid w:val="00622CBA"/>
    <w:rsid w:val="00623DAA"/>
    <w:rsid w:val="00625E08"/>
    <w:rsid w:val="00626218"/>
    <w:rsid w:val="00626451"/>
    <w:rsid w:val="00627964"/>
    <w:rsid w:val="0063018A"/>
    <w:rsid w:val="0063304F"/>
    <w:rsid w:val="00635D37"/>
    <w:rsid w:val="00642415"/>
    <w:rsid w:val="006430CA"/>
    <w:rsid w:val="00645184"/>
    <w:rsid w:val="00645267"/>
    <w:rsid w:val="006457B3"/>
    <w:rsid w:val="006475CF"/>
    <w:rsid w:val="006504F5"/>
    <w:rsid w:val="006506B0"/>
    <w:rsid w:val="00652673"/>
    <w:rsid w:val="00654076"/>
    <w:rsid w:val="006549F0"/>
    <w:rsid w:val="006563C6"/>
    <w:rsid w:val="00660941"/>
    <w:rsid w:val="006625F1"/>
    <w:rsid w:val="00662EDF"/>
    <w:rsid w:val="00663C63"/>
    <w:rsid w:val="00663DF9"/>
    <w:rsid w:val="00664747"/>
    <w:rsid w:val="006656D3"/>
    <w:rsid w:val="00665C82"/>
    <w:rsid w:val="0066672E"/>
    <w:rsid w:val="00666B84"/>
    <w:rsid w:val="006702E0"/>
    <w:rsid w:val="006704C8"/>
    <w:rsid w:val="00673617"/>
    <w:rsid w:val="006760F5"/>
    <w:rsid w:val="00676901"/>
    <w:rsid w:val="006772DC"/>
    <w:rsid w:val="00681A23"/>
    <w:rsid w:val="006831FB"/>
    <w:rsid w:val="0068517A"/>
    <w:rsid w:val="0068529B"/>
    <w:rsid w:val="00687E67"/>
    <w:rsid w:val="0069455B"/>
    <w:rsid w:val="00697885"/>
    <w:rsid w:val="006A3614"/>
    <w:rsid w:val="006A4217"/>
    <w:rsid w:val="006A5F0B"/>
    <w:rsid w:val="006A5FBA"/>
    <w:rsid w:val="006A72E3"/>
    <w:rsid w:val="006B0444"/>
    <w:rsid w:val="006B3EF8"/>
    <w:rsid w:val="006B4945"/>
    <w:rsid w:val="006C1502"/>
    <w:rsid w:val="006C18BE"/>
    <w:rsid w:val="006C202F"/>
    <w:rsid w:val="006C2438"/>
    <w:rsid w:val="006C2956"/>
    <w:rsid w:val="006C63A0"/>
    <w:rsid w:val="006C6E3A"/>
    <w:rsid w:val="006C74AB"/>
    <w:rsid w:val="006C7632"/>
    <w:rsid w:val="006C775A"/>
    <w:rsid w:val="006D0173"/>
    <w:rsid w:val="006D3521"/>
    <w:rsid w:val="006D3C95"/>
    <w:rsid w:val="006D3F43"/>
    <w:rsid w:val="006D645A"/>
    <w:rsid w:val="006D646E"/>
    <w:rsid w:val="006E7506"/>
    <w:rsid w:val="006E7749"/>
    <w:rsid w:val="006F1139"/>
    <w:rsid w:val="006F1638"/>
    <w:rsid w:val="006F3045"/>
    <w:rsid w:val="006F603E"/>
    <w:rsid w:val="007007F8"/>
    <w:rsid w:val="00701A97"/>
    <w:rsid w:val="00701BFE"/>
    <w:rsid w:val="007039F1"/>
    <w:rsid w:val="00705821"/>
    <w:rsid w:val="00706200"/>
    <w:rsid w:val="00714513"/>
    <w:rsid w:val="00714C11"/>
    <w:rsid w:val="00722243"/>
    <w:rsid w:val="00722FA2"/>
    <w:rsid w:val="007247E7"/>
    <w:rsid w:val="00725D02"/>
    <w:rsid w:val="00726B2D"/>
    <w:rsid w:val="00726D95"/>
    <w:rsid w:val="00727DB4"/>
    <w:rsid w:val="00734DFC"/>
    <w:rsid w:val="0073519B"/>
    <w:rsid w:val="00737212"/>
    <w:rsid w:val="007407FC"/>
    <w:rsid w:val="00741B5B"/>
    <w:rsid w:val="00741DB1"/>
    <w:rsid w:val="007420B0"/>
    <w:rsid w:val="00742926"/>
    <w:rsid w:val="00743B5A"/>
    <w:rsid w:val="0074494D"/>
    <w:rsid w:val="007465C7"/>
    <w:rsid w:val="007476E2"/>
    <w:rsid w:val="00750037"/>
    <w:rsid w:val="0075044C"/>
    <w:rsid w:val="007559D5"/>
    <w:rsid w:val="007562A8"/>
    <w:rsid w:val="00760329"/>
    <w:rsid w:val="00760763"/>
    <w:rsid w:val="00761AD0"/>
    <w:rsid w:val="00761FA1"/>
    <w:rsid w:val="00764333"/>
    <w:rsid w:val="007644AC"/>
    <w:rsid w:val="00764650"/>
    <w:rsid w:val="00770A78"/>
    <w:rsid w:val="007725E2"/>
    <w:rsid w:val="00773794"/>
    <w:rsid w:val="00774E92"/>
    <w:rsid w:val="007758D0"/>
    <w:rsid w:val="00775C4C"/>
    <w:rsid w:val="0077739F"/>
    <w:rsid w:val="00781708"/>
    <w:rsid w:val="0078275E"/>
    <w:rsid w:val="007831C7"/>
    <w:rsid w:val="0078355D"/>
    <w:rsid w:val="007854A0"/>
    <w:rsid w:val="007865DA"/>
    <w:rsid w:val="007866C8"/>
    <w:rsid w:val="00790B6E"/>
    <w:rsid w:val="00791317"/>
    <w:rsid w:val="00791A97"/>
    <w:rsid w:val="00791DB4"/>
    <w:rsid w:val="0079509C"/>
    <w:rsid w:val="007952FF"/>
    <w:rsid w:val="0079745A"/>
    <w:rsid w:val="007A2854"/>
    <w:rsid w:val="007A4E69"/>
    <w:rsid w:val="007A57F5"/>
    <w:rsid w:val="007A6F65"/>
    <w:rsid w:val="007A77B4"/>
    <w:rsid w:val="007B0B47"/>
    <w:rsid w:val="007B525B"/>
    <w:rsid w:val="007B6CEE"/>
    <w:rsid w:val="007C4D8B"/>
    <w:rsid w:val="007C519F"/>
    <w:rsid w:val="007C5F3E"/>
    <w:rsid w:val="007C648E"/>
    <w:rsid w:val="007C71EE"/>
    <w:rsid w:val="007C7C82"/>
    <w:rsid w:val="007D130C"/>
    <w:rsid w:val="007D135B"/>
    <w:rsid w:val="007D18AD"/>
    <w:rsid w:val="007D1BBF"/>
    <w:rsid w:val="007D1E2D"/>
    <w:rsid w:val="007D34A3"/>
    <w:rsid w:val="007D6031"/>
    <w:rsid w:val="007D66E7"/>
    <w:rsid w:val="007D68CB"/>
    <w:rsid w:val="007D7C9B"/>
    <w:rsid w:val="007D7D42"/>
    <w:rsid w:val="007E031A"/>
    <w:rsid w:val="007E0F7C"/>
    <w:rsid w:val="007E2177"/>
    <w:rsid w:val="007E3803"/>
    <w:rsid w:val="007E627D"/>
    <w:rsid w:val="007E69F8"/>
    <w:rsid w:val="007E6CFD"/>
    <w:rsid w:val="007F09EF"/>
    <w:rsid w:val="007F1320"/>
    <w:rsid w:val="007F155D"/>
    <w:rsid w:val="007F25C1"/>
    <w:rsid w:val="007F28D8"/>
    <w:rsid w:val="007F2FF8"/>
    <w:rsid w:val="007F3623"/>
    <w:rsid w:val="0080012F"/>
    <w:rsid w:val="00801C12"/>
    <w:rsid w:val="0081449A"/>
    <w:rsid w:val="00815210"/>
    <w:rsid w:val="00815496"/>
    <w:rsid w:val="008242FB"/>
    <w:rsid w:val="00827596"/>
    <w:rsid w:val="0082795A"/>
    <w:rsid w:val="00831EE2"/>
    <w:rsid w:val="00834943"/>
    <w:rsid w:val="00834E7A"/>
    <w:rsid w:val="00840094"/>
    <w:rsid w:val="00840182"/>
    <w:rsid w:val="00841FC2"/>
    <w:rsid w:val="00842956"/>
    <w:rsid w:val="00844537"/>
    <w:rsid w:val="0084772C"/>
    <w:rsid w:val="00855334"/>
    <w:rsid w:val="008576DB"/>
    <w:rsid w:val="0086108A"/>
    <w:rsid w:val="008611CA"/>
    <w:rsid w:val="00863EAD"/>
    <w:rsid w:val="0086457C"/>
    <w:rsid w:val="00866524"/>
    <w:rsid w:val="00866756"/>
    <w:rsid w:val="00867141"/>
    <w:rsid w:val="00867D61"/>
    <w:rsid w:val="008707E5"/>
    <w:rsid w:val="0087656A"/>
    <w:rsid w:val="00877595"/>
    <w:rsid w:val="008807B3"/>
    <w:rsid w:val="00881396"/>
    <w:rsid w:val="00881577"/>
    <w:rsid w:val="00882A03"/>
    <w:rsid w:val="008846D4"/>
    <w:rsid w:val="00884E4E"/>
    <w:rsid w:val="00885578"/>
    <w:rsid w:val="00887BCB"/>
    <w:rsid w:val="00890FBE"/>
    <w:rsid w:val="00891A6A"/>
    <w:rsid w:val="008927A1"/>
    <w:rsid w:val="00892C6F"/>
    <w:rsid w:val="00893352"/>
    <w:rsid w:val="0089409B"/>
    <w:rsid w:val="00895D2A"/>
    <w:rsid w:val="008A0BDF"/>
    <w:rsid w:val="008B432B"/>
    <w:rsid w:val="008B58C6"/>
    <w:rsid w:val="008B6552"/>
    <w:rsid w:val="008C0164"/>
    <w:rsid w:val="008C25C0"/>
    <w:rsid w:val="008C4743"/>
    <w:rsid w:val="008C57B8"/>
    <w:rsid w:val="008C6312"/>
    <w:rsid w:val="008D03A2"/>
    <w:rsid w:val="008D03B6"/>
    <w:rsid w:val="008D0D0A"/>
    <w:rsid w:val="008D3862"/>
    <w:rsid w:val="008E042B"/>
    <w:rsid w:val="008E4B8F"/>
    <w:rsid w:val="008E4F19"/>
    <w:rsid w:val="008E656A"/>
    <w:rsid w:val="008E6E83"/>
    <w:rsid w:val="008E7D73"/>
    <w:rsid w:val="008F08F2"/>
    <w:rsid w:val="008F0984"/>
    <w:rsid w:val="008F49BA"/>
    <w:rsid w:val="008F5B5C"/>
    <w:rsid w:val="008F6C35"/>
    <w:rsid w:val="00905FDA"/>
    <w:rsid w:val="0090745D"/>
    <w:rsid w:val="00910EEF"/>
    <w:rsid w:val="00911167"/>
    <w:rsid w:val="009147FD"/>
    <w:rsid w:val="00916E12"/>
    <w:rsid w:val="0092077F"/>
    <w:rsid w:val="00924DB0"/>
    <w:rsid w:val="009254E5"/>
    <w:rsid w:val="00926B45"/>
    <w:rsid w:val="00927030"/>
    <w:rsid w:val="00927225"/>
    <w:rsid w:val="00930462"/>
    <w:rsid w:val="00930B3D"/>
    <w:rsid w:val="0093138D"/>
    <w:rsid w:val="0093180C"/>
    <w:rsid w:val="00931B0C"/>
    <w:rsid w:val="00931FB7"/>
    <w:rsid w:val="00935534"/>
    <w:rsid w:val="0093614B"/>
    <w:rsid w:val="00940D98"/>
    <w:rsid w:val="00940FF7"/>
    <w:rsid w:val="00947A7C"/>
    <w:rsid w:val="0095374F"/>
    <w:rsid w:val="009552D4"/>
    <w:rsid w:val="0095550B"/>
    <w:rsid w:val="00960CBD"/>
    <w:rsid w:val="00965334"/>
    <w:rsid w:val="009711B6"/>
    <w:rsid w:val="0097275A"/>
    <w:rsid w:val="00973036"/>
    <w:rsid w:val="0097322E"/>
    <w:rsid w:val="009744EE"/>
    <w:rsid w:val="00975AE4"/>
    <w:rsid w:val="00975B89"/>
    <w:rsid w:val="0097648A"/>
    <w:rsid w:val="00980024"/>
    <w:rsid w:val="0098243B"/>
    <w:rsid w:val="00983079"/>
    <w:rsid w:val="0098712E"/>
    <w:rsid w:val="009906A4"/>
    <w:rsid w:val="00990863"/>
    <w:rsid w:val="009909FC"/>
    <w:rsid w:val="0099329A"/>
    <w:rsid w:val="0099592C"/>
    <w:rsid w:val="00996954"/>
    <w:rsid w:val="0099726F"/>
    <w:rsid w:val="009A09FD"/>
    <w:rsid w:val="009A44F1"/>
    <w:rsid w:val="009B4217"/>
    <w:rsid w:val="009B7370"/>
    <w:rsid w:val="009C1AC3"/>
    <w:rsid w:val="009C281C"/>
    <w:rsid w:val="009C2A1D"/>
    <w:rsid w:val="009C2EF0"/>
    <w:rsid w:val="009C4C06"/>
    <w:rsid w:val="009C6EEC"/>
    <w:rsid w:val="009C7504"/>
    <w:rsid w:val="009D2B9A"/>
    <w:rsid w:val="009D2D06"/>
    <w:rsid w:val="009D2E1D"/>
    <w:rsid w:val="009E0EE8"/>
    <w:rsid w:val="009E4CC0"/>
    <w:rsid w:val="009E6326"/>
    <w:rsid w:val="009F0C42"/>
    <w:rsid w:val="009F0E04"/>
    <w:rsid w:val="009F1108"/>
    <w:rsid w:val="009F186C"/>
    <w:rsid w:val="009F2EF4"/>
    <w:rsid w:val="009F3BE5"/>
    <w:rsid w:val="009F4512"/>
    <w:rsid w:val="009F4BDD"/>
    <w:rsid w:val="00A0220C"/>
    <w:rsid w:val="00A0271F"/>
    <w:rsid w:val="00A03238"/>
    <w:rsid w:val="00A04A84"/>
    <w:rsid w:val="00A0682A"/>
    <w:rsid w:val="00A0689B"/>
    <w:rsid w:val="00A0771C"/>
    <w:rsid w:val="00A100BC"/>
    <w:rsid w:val="00A106C1"/>
    <w:rsid w:val="00A1354E"/>
    <w:rsid w:val="00A157F8"/>
    <w:rsid w:val="00A15CB6"/>
    <w:rsid w:val="00A16D57"/>
    <w:rsid w:val="00A24600"/>
    <w:rsid w:val="00A24EE4"/>
    <w:rsid w:val="00A30013"/>
    <w:rsid w:val="00A30903"/>
    <w:rsid w:val="00A31AE3"/>
    <w:rsid w:val="00A3231B"/>
    <w:rsid w:val="00A324B2"/>
    <w:rsid w:val="00A33FC6"/>
    <w:rsid w:val="00A412C1"/>
    <w:rsid w:val="00A43A74"/>
    <w:rsid w:val="00A447D8"/>
    <w:rsid w:val="00A4484E"/>
    <w:rsid w:val="00A458BB"/>
    <w:rsid w:val="00A460C2"/>
    <w:rsid w:val="00A53C4E"/>
    <w:rsid w:val="00A545C1"/>
    <w:rsid w:val="00A54817"/>
    <w:rsid w:val="00A64194"/>
    <w:rsid w:val="00A64E0D"/>
    <w:rsid w:val="00A64EE5"/>
    <w:rsid w:val="00A660B3"/>
    <w:rsid w:val="00A7286B"/>
    <w:rsid w:val="00A729A5"/>
    <w:rsid w:val="00A72C91"/>
    <w:rsid w:val="00A7373E"/>
    <w:rsid w:val="00A737B7"/>
    <w:rsid w:val="00A7433E"/>
    <w:rsid w:val="00A775DC"/>
    <w:rsid w:val="00A77C61"/>
    <w:rsid w:val="00A80540"/>
    <w:rsid w:val="00A8295C"/>
    <w:rsid w:val="00A87345"/>
    <w:rsid w:val="00A8795C"/>
    <w:rsid w:val="00A90FE2"/>
    <w:rsid w:val="00A92712"/>
    <w:rsid w:val="00A929CB"/>
    <w:rsid w:val="00AA0D33"/>
    <w:rsid w:val="00AA2434"/>
    <w:rsid w:val="00AA2F01"/>
    <w:rsid w:val="00AA6A16"/>
    <w:rsid w:val="00AA6B66"/>
    <w:rsid w:val="00AB2B28"/>
    <w:rsid w:val="00AB71A7"/>
    <w:rsid w:val="00AB7D37"/>
    <w:rsid w:val="00AC0446"/>
    <w:rsid w:val="00AC1AFA"/>
    <w:rsid w:val="00AC2B63"/>
    <w:rsid w:val="00AD13AC"/>
    <w:rsid w:val="00AD16F2"/>
    <w:rsid w:val="00AD2184"/>
    <w:rsid w:val="00AD2ABA"/>
    <w:rsid w:val="00AD43AD"/>
    <w:rsid w:val="00AD4B33"/>
    <w:rsid w:val="00AD66E9"/>
    <w:rsid w:val="00AD73FD"/>
    <w:rsid w:val="00AE1DE4"/>
    <w:rsid w:val="00AE425E"/>
    <w:rsid w:val="00AE7A4E"/>
    <w:rsid w:val="00AF36E0"/>
    <w:rsid w:val="00AF7F61"/>
    <w:rsid w:val="00B0426B"/>
    <w:rsid w:val="00B053B8"/>
    <w:rsid w:val="00B05525"/>
    <w:rsid w:val="00B10A4C"/>
    <w:rsid w:val="00B11B9A"/>
    <w:rsid w:val="00B14727"/>
    <w:rsid w:val="00B15628"/>
    <w:rsid w:val="00B20ACE"/>
    <w:rsid w:val="00B2463B"/>
    <w:rsid w:val="00B25FBF"/>
    <w:rsid w:val="00B27192"/>
    <w:rsid w:val="00B278D2"/>
    <w:rsid w:val="00B3131A"/>
    <w:rsid w:val="00B33922"/>
    <w:rsid w:val="00B34910"/>
    <w:rsid w:val="00B354EE"/>
    <w:rsid w:val="00B3632C"/>
    <w:rsid w:val="00B37D12"/>
    <w:rsid w:val="00B46CCB"/>
    <w:rsid w:val="00B51291"/>
    <w:rsid w:val="00B514C5"/>
    <w:rsid w:val="00B51601"/>
    <w:rsid w:val="00B527BC"/>
    <w:rsid w:val="00B538D9"/>
    <w:rsid w:val="00B53CEC"/>
    <w:rsid w:val="00B54439"/>
    <w:rsid w:val="00B56B8A"/>
    <w:rsid w:val="00B57C7F"/>
    <w:rsid w:val="00B6041F"/>
    <w:rsid w:val="00B6078B"/>
    <w:rsid w:val="00B61458"/>
    <w:rsid w:val="00B62548"/>
    <w:rsid w:val="00B6428C"/>
    <w:rsid w:val="00B65F99"/>
    <w:rsid w:val="00B6615F"/>
    <w:rsid w:val="00B7196C"/>
    <w:rsid w:val="00B73804"/>
    <w:rsid w:val="00B73D72"/>
    <w:rsid w:val="00B76ED3"/>
    <w:rsid w:val="00B7714E"/>
    <w:rsid w:val="00B81E30"/>
    <w:rsid w:val="00B85E25"/>
    <w:rsid w:val="00B869B8"/>
    <w:rsid w:val="00B90102"/>
    <w:rsid w:val="00B9196C"/>
    <w:rsid w:val="00B93260"/>
    <w:rsid w:val="00B9601E"/>
    <w:rsid w:val="00B96319"/>
    <w:rsid w:val="00BA15EC"/>
    <w:rsid w:val="00BA2FA2"/>
    <w:rsid w:val="00BA36D5"/>
    <w:rsid w:val="00BA4EC6"/>
    <w:rsid w:val="00BB071B"/>
    <w:rsid w:val="00BB0C6C"/>
    <w:rsid w:val="00BB4C53"/>
    <w:rsid w:val="00BB6F34"/>
    <w:rsid w:val="00BB7C3F"/>
    <w:rsid w:val="00BC1B4B"/>
    <w:rsid w:val="00BC21C1"/>
    <w:rsid w:val="00BC47B9"/>
    <w:rsid w:val="00BC4AEB"/>
    <w:rsid w:val="00BC57CF"/>
    <w:rsid w:val="00BC72EF"/>
    <w:rsid w:val="00BD1780"/>
    <w:rsid w:val="00BD3720"/>
    <w:rsid w:val="00BD579D"/>
    <w:rsid w:val="00BE05BB"/>
    <w:rsid w:val="00BE0D0F"/>
    <w:rsid w:val="00BE0EA0"/>
    <w:rsid w:val="00BE1750"/>
    <w:rsid w:val="00BF060E"/>
    <w:rsid w:val="00BF0A52"/>
    <w:rsid w:val="00BF16DC"/>
    <w:rsid w:val="00BF7E66"/>
    <w:rsid w:val="00C01B78"/>
    <w:rsid w:val="00C17C09"/>
    <w:rsid w:val="00C202CB"/>
    <w:rsid w:val="00C21DC2"/>
    <w:rsid w:val="00C2353B"/>
    <w:rsid w:val="00C23E3E"/>
    <w:rsid w:val="00C23F69"/>
    <w:rsid w:val="00C24AE4"/>
    <w:rsid w:val="00C30859"/>
    <w:rsid w:val="00C31E7F"/>
    <w:rsid w:val="00C334EE"/>
    <w:rsid w:val="00C403D7"/>
    <w:rsid w:val="00C41219"/>
    <w:rsid w:val="00C41ADA"/>
    <w:rsid w:val="00C4650F"/>
    <w:rsid w:val="00C46820"/>
    <w:rsid w:val="00C5055C"/>
    <w:rsid w:val="00C50C0E"/>
    <w:rsid w:val="00C5156A"/>
    <w:rsid w:val="00C5264B"/>
    <w:rsid w:val="00C53183"/>
    <w:rsid w:val="00C5367F"/>
    <w:rsid w:val="00C54409"/>
    <w:rsid w:val="00C556B4"/>
    <w:rsid w:val="00C557FD"/>
    <w:rsid w:val="00C5694D"/>
    <w:rsid w:val="00C60FBD"/>
    <w:rsid w:val="00C6213C"/>
    <w:rsid w:val="00C64162"/>
    <w:rsid w:val="00C665B2"/>
    <w:rsid w:val="00C66F52"/>
    <w:rsid w:val="00C6741F"/>
    <w:rsid w:val="00C674E7"/>
    <w:rsid w:val="00C6751F"/>
    <w:rsid w:val="00C70E43"/>
    <w:rsid w:val="00C762E5"/>
    <w:rsid w:val="00C76544"/>
    <w:rsid w:val="00C766AD"/>
    <w:rsid w:val="00C821A7"/>
    <w:rsid w:val="00C8264F"/>
    <w:rsid w:val="00C842AB"/>
    <w:rsid w:val="00C850AB"/>
    <w:rsid w:val="00C86D33"/>
    <w:rsid w:val="00C87CC4"/>
    <w:rsid w:val="00C909D6"/>
    <w:rsid w:val="00C91670"/>
    <w:rsid w:val="00C91B7C"/>
    <w:rsid w:val="00C9220F"/>
    <w:rsid w:val="00C92D32"/>
    <w:rsid w:val="00C977DD"/>
    <w:rsid w:val="00CA4F51"/>
    <w:rsid w:val="00CA533A"/>
    <w:rsid w:val="00CB4222"/>
    <w:rsid w:val="00CB7BBB"/>
    <w:rsid w:val="00CC05DF"/>
    <w:rsid w:val="00CC0DFC"/>
    <w:rsid w:val="00CC15FB"/>
    <w:rsid w:val="00CC2209"/>
    <w:rsid w:val="00CC2EF6"/>
    <w:rsid w:val="00CC5A0D"/>
    <w:rsid w:val="00CC6107"/>
    <w:rsid w:val="00CC752E"/>
    <w:rsid w:val="00CD1254"/>
    <w:rsid w:val="00CD2362"/>
    <w:rsid w:val="00CD4870"/>
    <w:rsid w:val="00CD48FB"/>
    <w:rsid w:val="00CD6202"/>
    <w:rsid w:val="00CE2091"/>
    <w:rsid w:val="00CE3A30"/>
    <w:rsid w:val="00CE69A8"/>
    <w:rsid w:val="00CE7918"/>
    <w:rsid w:val="00CE7ADF"/>
    <w:rsid w:val="00CF19C5"/>
    <w:rsid w:val="00CF373F"/>
    <w:rsid w:val="00CF616D"/>
    <w:rsid w:val="00D00136"/>
    <w:rsid w:val="00D003FC"/>
    <w:rsid w:val="00D0172D"/>
    <w:rsid w:val="00D03F0C"/>
    <w:rsid w:val="00D04F75"/>
    <w:rsid w:val="00D06708"/>
    <w:rsid w:val="00D06998"/>
    <w:rsid w:val="00D06B16"/>
    <w:rsid w:val="00D0765F"/>
    <w:rsid w:val="00D1012B"/>
    <w:rsid w:val="00D104AF"/>
    <w:rsid w:val="00D10EFC"/>
    <w:rsid w:val="00D115C1"/>
    <w:rsid w:val="00D11E21"/>
    <w:rsid w:val="00D12F40"/>
    <w:rsid w:val="00D15ACB"/>
    <w:rsid w:val="00D164F7"/>
    <w:rsid w:val="00D173C5"/>
    <w:rsid w:val="00D17491"/>
    <w:rsid w:val="00D177A9"/>
    <w:rsid w:val="00D17999"/>
    <w:rsid w:val="00D21AE1"/>
    <w:rsid w:val="00D25184"/>
    <w:rsid w:val="00D301B2"/>
    <w:rsid w:val="00D313D2"/>
    <w:rsid w:val="00D32021"/>
    <w:rsid w:val="00D32831"/>
    <w:rsid w:val="00D33885"/>
    <w:rsid w:val="00D33E90"/>
    <w:rsid w:val="00D416FA"/>
    <w:rsid w:val="00D429E7"/>
    <w:rsid w:val="00D43FF3"/>
    <w:rsid w:val="00D47E09"/>
    <w:rsid w:val="00D510F3"/>
    <w:rsid w:val="00D5216E"/>
    <w:rsid w:val="00D52BA3"/>
    <w:rsid w:val="00D57CD0"/>
    <w:rsid w:val="00D60554"/>
    <w:rsid w:val="00D61044"/>
    <w:rsid w:val="00D616D9"/>
    <w:rsid w:val="00D639FB"/>
    <w:rsid w:val="00D65A05"/>
    <w:rsid w:val="00D6673B"/>
    <w:rsid w:val="00D66D57"/>
    <w:rsid w:val="00D67A38"/>
    <w:rsid w:val="00D71EC9"/>
    <w:rsid w:val="00D724A2"/>
    <w:rsid w:val="00D72634"/>
    <w:rsid w:val="00D76370"/>
    <w:rsid w:val="00D858D1"/>
    <w:rsid w:val="00D93511"/>
    <w:rsid w:val="00D94A93"/>
    <w:rsid w:val="00D94D73"/>
    <w:rsid w:val="00D95626"/>
    <w:rsid w:val="00D95AF5"/>
    <w:rsid w:val="00DA1482"/>
    <w:rsid w:val="00DA28B6"/>
    <w:rsid w:val="00DA4DE7"/>
    <w:rsid w:val="00DB1C86"/>
    <w:rsid w:val="00DB2929"/>
    <w:rsid w:val="00DB2F3A"/>
    <w:rsid w:val="00DB5C6C"/>
    <w:rsid w:val="00DB60A5"/>
    <w:rsid w:val="00DC38E1"/>
    <w:rsid w:val="00DC4AC7"/>
    <w:rsid w:val="00DC747F"/>
    <w:rsid w:val="00DC7C0F"/>
    <w:rsid w:val="00DD4083"/>
    <w:rsid w:val="00DD4211"/>
    <w:rsid w:val="00DD66B8"/>
    <w:rsid w:val="00DE4889"/>
    <w:rsid w:val="00DE49C0"/>
    <w:rsid w:val="00DE552E"/>
    <w:rsid w:val="00DF0EE9"/>
    <w:rsid w:val="00DF16A6"/>
    <w:rsid w:val="00DF60A1"/>
    <w:rsid w:val="00DF78CB"/>
    <w:rsid w:val="00DF7A0B"/>
    <w:rsid w:val="00E00796"/>
    <w:rsid w:val="00E02F7B"/>
    <w:rsid w:val="00E03637"/>
    <w:rsid w:val="00E03D56"/>
    <w:rsid w:val="00E05EC9"/>
    <w:rsid w:val="00E068C1"/>
    <w:rsid w:val="00E072BC"/>
    <w:rsid w:val="00E07996"/>
    <w:rsid w:val="00E10588"/>
    <w:rsid w:val="00E1068F"/>
    <w:rsid w:val="00E169D6"/>
    <w:rsid w:val="00E16E0A"/>
    <w:rsid w:val="00E21523"/>
    <w:rsid w:val="00E22547"/>
    <w:rsid w:val="00E23C33"/>
    <w:rsid w:val="00E23CB8"/>
    <w:rsid w:val="00E24E30"/>
    <w:rsid w:val="00E2588D"/>
    <w:rsid w:val="00E27838"/>
    <w:rsid w:val="00E27D10"/>
    <w:rsid w:val="00E3283A"/>
    <w:rsid w:val="00E33ACC"/>
    <w:rsid w:val="00E35010"/>
    <w:rsid w:val="00E3513B"/>
    <w:rsid w:val="00E35FC9"/>
    <w:rsid w:val="00E36C7C"/>
    <w:rsid w:val="00E40198"/>
    <w:rsid w:val="00E42970"/>
    <w:rsid w:val="00E462CE"/>
    <w:rsid w:val="00E465E7"/>
    <w:rsid w:val="00E47A7F"/>
    <w:rsid w:val="00E51948"/>
    <w:rsid w:val="00E52EF8"/>
    <w:rsid w:val="00E535E3"/>
    <w:rsid w:val="00E54BCF"/>
    <w:rsid w:val="00E56672"/>
    <w:rsid w:val="00E56892"/>
    <w:rsid w:val="00E607B8"/>
    <w:rsid w:val="00E619C6"/>
    <w:rsid w:val="00E632ED"/>
    <w:rsid w:val="00E63DD6"/>
    <w:rsid w:val="00E66427"/>
    <w:rsid w:val="00E66878"/>
    <w:rsid w:val="00E70EE4"/>
    <w:rsid w:val="00E71002"/>
    <w:rsid w:val="00E71A92"/>
    <w:rsid w:val="00E756FC"/>
    <w:rsid w:val="00E75F02"/>
    <w:rsid w:val="00E76FD3"/>
    <w:rsid w:val="00E77DEC"/>
    <w:rsid w:val="00E8306C"/>
    <w:rsid w:val="00E83A4C"/>
    <w:rsid w:val="00E83DEC"/>
    <w:rsid w:val="00E84CEA"/>
    <w:rsid w:val="00E869EC"/>
    <w:rsid w:val="00E876CB"/>
    <w:rsid w:val="00E87979"/>
    <w:rsid w:val="00E901DF"/>
    <w:rsid w:val="00E96A51"/>
    <w:rsid w:val="00E9767F"/>
    <w:rsid w:val="00EA0488"/>
    <w:rsid w:val="00EA23A6"/>
    <w:rsid w:val="00EA3E07"/>
    <w:rsid w:val="00EA411F"/>
    <w:rsid w:val="00EA6446"/>
    <w:rsid w:val="00EB109A"/>
    <w:rsid w:val="00EB3C33"/>
    <w:rsid w:val="00EB4A59"/>
    <w:rsid w:val="00EB6E94"/>
    <w:rsid w:val="00EB7BB1"/>
    <w:rsid w:val="00EC0151"/>
    <w:rsid w:val="00EC0850"/>
    <w:rsid w:val="00EC1914"/>
    <w:rsid w:val="00EC2C62"/>
    <w:rsid w:val="00EC3BB5"/>
    <w:rsid w:val="00EC48B3"/>
    <w:rsid w:val="00EC6D7E"/>
    <w:rsid w:val="00ED088B"/>
    <w:rsid w:val="00ED386E"/>
    <w:rsid w:val="00ED48AC"/>
    <w:rsid w:val="00ED6ECE"/>
    <w:rsid w:val="00EE06FB"/>
    <w:rsid w:val="00EE226B"/>
    <w:rsid w:val="00EE2804"/>
    <w:rsid w:val="00EE3D57"/>
    <w:rsid w:val="00EE4770"/>
    <w:rsid w:val="00EE48FA"/>
    <w:rsid w:val="00EE796A"/>
    <w:rsid w:val="00EF0650"/>
    <w:rsid w:val="00EF0E6F"/>
    <w:rsid w:val="00EF3CDA"/>
    <w:rsid w:val="00EF4855"/>
    <w:rsid w:val="00EF4D16"/>
    <w:rsid w:val="00F00F37"/>
    <w:rsid w:val="00F0206B"/>
    <w:rsid w:val="00F05F32"/>
    <w:rsid w:val="00F068AD"/>
    <w:rsid w:val="00F076CB"/>
    <w:rsid w:val="00F117E7"/>
    <w:rsid w:val="00F120D7"/>
    <w:rsid w:val="00F1563E"/>
    <w:rsid w:val="00F15E91"/>
    <w:rsid w:val="00F160D3"/>
    <w:rsid w:val="00F20F9A"/>
    <w:rsid w:val="00F2309C"/>
    <w:rsid w:val="00F27755"/>
    <w:rsid w:val="00F31AC4"/>
    <w:rsid w:val="00F360E3"/>
    <w:rsid w:val="00F360E7"/>
    <w:rsid w:val="00F36F14"/>
    <w:rsid w:val="00F37C33"/>
    <w:rsid w:val="00F456A0"/>
    <w:rsid w:val="00F45B99"/>
    <w:rsid w:val="00F46415"/>
    <w:rsid w:val="00F47881"/>
    <w:rsid w:val="00F50CEC"/>
    <w:rsid w:val="00F50D9D"/>
    <w:rsid w:val="00F52355"/>
    <w:rsid w:val="00F53233"/>
    <w:rsid w:val="00F5353E"/>
    <w:rsid w:val="00F54C17"/>
    <w:rsid w:val="00F55F5E"/>
    <w:rsid w:val="00F60C56"/>
    <w:rsid w:val="00F629D6"/>
    <w:rsid w:val="00F63576"/>
    <w:rsid w:val="00F645E8"/>
    <w:rsid w:val="00F6492F"/>
    <w:rsid w:val="00F7097C"/>
    <w:rsid w:val="00F70FD3"/>
    <w:rsid w:val="00F7227E"/>
    <w:rsid w:val="00F76F1A"/>
    <w:rsid w:val="00F77F15"/>
    <w:rsid w:val="00F86F99"/>
    <w:rsid w:val="00F87451"/>
    <w:rsid w:val="00F874AB"/>
    <w:rsid w:val="00F90679"/>
    <w:rsid w:val="00F96793"/>
    <w:rsid w:val="00F96BB8"/>
    <w:rsid w:val="00F97D81"/>
    <w:rsid w:val="00FA02DF"/>
    <w:rsid w:val="00FA0306"/>
    <w:rsid w:val="00FA2F4A"/>
    <w:rsid w:val="00FA35EA"/>
    <w:rsid w:val="00FA6A6F"/>
    <w:rsid w:val="00FB093D"/>
    <w:rsid w:val="00FB4414"/>
    <w:rsid w:val="00FB75B6"/>
    <w:rsid w:val="00FC3821"/>
    <w:rsid w:val="00FC61C6"/>
    <w:rsid w:val="00FD01FD"/>
    <w:rsid w:val="00FD1044"/>
    <w:rsid w:val="00FD2115"/>
    <w:rsid w:val="00FD22DC"/>
    <w:rsid w:val="00FD31C4"/>
    <w:rsid w:val="00FD356F"/>
    <w:rsid w:val="00FD4BDD"/>
    <w:rsid w:val="00FD5F7F"/>
    <w:rsid w:val="00FE0BED"/>
    <w:rsid w:val="00FE37BE"/>
    <w:rsid w:val="00FE4B39"/>
    <w:rsid w:val="00FE4F49"/>
    <w:rsid w:val="00FF020D"/>
    <w:rsid w:val="00FF2893"/>
    <w:rsid w:val="00FF2B6F"/>
    <w:rsid w:val="00FF30F4"/>
    <w:rsid w:val="00FF3B8F"/>
    <w:rsid w:val="00FF4768"/>
    <w:rsid w:val="00FF7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0D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06B"/>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1B6A89"/>
    <w:pPr>
      <w:keepNext/>
      <w:numPr>
        <w:numId w:val="4"/>
      </w:numPr>
      <w:spacing w:before="240" w:after="240"/>
      <w:jc w:val="both"/>
      <w:outlineLvl w:val="0"/>
    </w:pPr>
    <w:rPr>
      <w:rFonts w:ascii="Times New Roman" w:eastAsia="Times New Roman" w:hAnsi="Times New Roman"/>
      <w:b/>
      <w:smallCaps/>
      <w:sz w:val="24"/>
      <w:szCs w:val="20"/>
      <w:lang w:val="en-GB"/>
    </w:rPr>
  </w:style>
  <w:style w:type="paragraph" w:styleId="Heading2">
    <w:name w:val="heading 2"/>
    <w:basedOn w:val="Normal"/>
    <w:next w:val="Normal"/>
    <w:link w:val="Heading2Char"/>
    <w:uiPriority w:val="99"/>
    <w:qFormat/>
    <w:rsid w:val="001B6A89"/>
    <w:pPr>
      <w:keepNext/>
      <w:numPr>
        <w:ilvl w:val="1"/>
        <w:numId w:val="4"/>
      </w:numPr>
      <w:spacing w:after="240"/>
      <w:jc w:val="both"/>
      <w:outlineLvl w:val="1"/>
    </w:pPr>
    <w:rPr>
      <w:rFonts w:ascii="Times New Roman" w:eastAsia="Times New Roman" w:hAnsi="Times New Roman"/>
      <w:b/>
      <w:sz w:val="24"/>
      <w:szCs w:val="20"/>
      <w:lang w:val="en-GB"/>
    </w:rPr>
  </w:style>
  <w:style w:type="paragraph" w:styleId="Heading3">
    <w:name w:val="heading 3"/>
    <w:basedOn w:val="Normal"/>
    <w:next w:val="Normal"/>
    <w:link w:val="Heading3Char"/>
    <w:uiPriority w:val="99"/>
    <w:qFormat/>
    <w:rsid w:val="001B6A89"/>
    <w:pPr>
      <w:keepNext/>
      <w:numPr>
        <w:ilvl w:val="2"/>
        <w:numId w:val="4"/>
      </w:numPr>
      <w:spacing w:after="240"/>
      <w:jc w:val="both"/>
      <w:outlineLvl w:val="2"/>
    </w:pPr>
    <w:rPr>
      <w:rFonts w:ascii="Times New Roman" w:eastAsia="Times New Roman" w:hAnsi="Times New Roman"/>
      <w:i/>
      <w:sz w:val="24"/>
      <w:szCs w:val="20"/>
      <w:lang w:val="en-GB"/>
    </w:rPr>
  </w:style>
  <w:style w:type="paragraph" w:styleId="Heading4">
    <w:name w:val="heading 4"/>
    <w:basedOn w:val="Normal"/>
    <w:next w:val="Normal"/>
    <w:link w:val="Heading4Char"/>
    <w:uiPriority w:val="99"/>
    <w:qFormat/>
    <w:rsid w:val="001B6A89"/>
    <w:pPr>
      <w:keepNext/>
      <w:numPr>
        <w:ilvl w:val="3"/>
        <w:numId w:val="4"/>
      </w:numPr>
      <w:spacing w:after="240"/>
      <w:jc w:val="both"/>
      <w:outlineLvl w:val="3"/>
    </w:pPr>
    <w:rPr>
      <w:rFonts w:ascii="Times New Roman" w:eastAsia="Times New Roman" w:hAnsi="Times New Roman"/>
      <w:sz w:val="24"/>
      <w:szCs w:val="20"/>
      <w:lang w:val="en-GB"/>
    </w:rPr>
  </w:style>
  <w:style w:type="paragraph" w:styleId="Heading5">
    <w:name w:val="heading 5"/>
    <w:basedOn w:val="Normal"/>
    <w:next w:val="Normal"/>
    <w:link w:val="Heading5Char"/>
    <w:uiPriority w:val="99"/>
    <w:qFormat/>
    <w:rsid w:val="001B6A89"/>
    <w:pPr>
      <w:numPr>
        <w:ilvl w:val="4"/>
        <w:numId w:val="4"/>
      </w:numPr>
      <w:spacing w:before="240" w:after="60"/>
      <w:jc w:val="both"/>
      <w:outlineLvl w:val="4"/>
    </w:pPr>
    <w:rPr>
      <w:rFonts w:ascii="Arial" w:eastAsia="Times New Roman" w:hAnsi="Arial"/>
      <w:szCs w:val="20"/>
      <w:lang w:val="en-GB"/>
    </w:rPr>
  </w:style>
  <w:style w:type="paragraph" w:styleId="Heading6">
    <w:name w:val="heading 6"/>
    <w:basedOn w:val="Normal"/>
    <w:next w:val="Normal"/>
    <w:link w:val="Heading6Char"/>
    <w:uiPriority w:val="99"/>
    <w:qFormat/>
    <w:rsid w:val="001B6A89"/>
    <w:pPr>
      <w:numPr>
        <w:ilvl w:val="5"/>
        <w:numId w:val="4"/>
      </w:numPr>
      <w:spacing w:before="240" w:after="60"/>
      <w:jc w:val="both"/>
      <w:outlineLvl w:val="5"/>
    </w:pPr>
    <w:rPr>
      <w:rFonts w:ascii="Arial" w:eastAsia="Times New Roman" w:hAnsi="Arial"/>
      <w:i/>
      <w:szCs w:val="20"/>
      <w:lang w:val="en-GB"/>
    </w:rPr>
  </w:style>
  <w:style w:type="paragraph" w:styleId="Heading7">
    <w:name w:val="heading 7"/>
    <w:basedOn w:val="Normal"/>
    <w:next w:val="Normal"/>
    <w:link w:val="Heading7Char"/>
    <w:uiPriority w:val="99"/>
    <w:qFormat/>
    <w:rsid w:val="001B6A89"/>
    <w:pPr>
      <w:numPr>
        <w:ilvl w:val="6"/>
        <w:numId w:val="4"/>
      </w:numPr>
      <w:spacing w:before="240" w:after="60"/>
      <w:jc w:val="both"/>
      <w:outlineLvl w:val="6"/>
    </w:pPr>
    <w:rPr>
      <w:rFonts w:ascii="Arial" w:eastAsia="Times New Roman" w:hAnsi="Arial"/>
      <w:sz w:val="20"/>
      <w:szCs w:val="20"/>
      <w:lang w:val="en-GB"/>
    </w:rPr>
  </w:style>
  <w:style w:type="paragraph" w:styleId="Heading8">
    <w:name w:val="heading 8"/>
    <w:basedOn w:val="Normal"/>
    <w:next w:val="Normal"/>
    <w:link w:val="Heading8Char"/>
    <w:uiPriority w:val="99"/>
    <w:qFormat/>
    <w:rsid w:val="001B6A89"/>
    <w:pPr>
      <w:numPr>
        <w:ilvl w:val="7"/>
        <w:numId w:val="4"/>
      </w:numPr>
      <w:spacing w:before="240" w:after="60"/>
      <w:jc w:val="both"/>
      <w:outlineLvl w:val="7"/>
    </w:pPr>
    <w:rPr>
      <w:rFonts w:ascii="Arial" w:eastAsia="Times New Roman" w:hAnsi="Arial"/>
      <w:i/>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06B"/>
    <w:rPr>
      <w:color w:val="0000FF"/>
      <w:u w:val="single"/>
    </w:rPr>
  </w:style>
  <w:style w:type="paragraph" w:styleId="NormalWeb">
    <w:name w:val="Normal (Web)"/>
    <w:basedOn w:val="Normal"/>
    <w:uiPriority w:val="99"/>
    <w:semiHidden/>
    <w:unhideWhenUsed/>
    <w:rsid w:val="004548E7"/>
    <w:pPr>
      <w:spacing w:before="100" w:beforeAutospacing="1" w:after="100" w:afterAutospacing="1"/>
    </w:pPr>
    <w:rPr>
      <w:rFonts w:ascii="Times New Roman" w:hAnsi="Times New Roman"/>
      <w:sz w:val="24"/>
      <w:szCs w:val="24"/>
    </w:rPr>
  </w:style>
  <w:style w:type="character" w:customStyle="1" w:styleId="spelle">
    <w:name w:val="spelle"/>
    <w:basedOn w:val="DefaultParagraphFont"/>
    <w:rsid w:val="004548E7"/>
  </w:style>
  <w:style w:type="character" w:styleId="Strong">
    <w:name w:val="Strong"/>
    <w:basedOn w:val="DefaultParagraphFont"/>
    <w:uiPriority w:val="22"/>
    <w:qFormat/>
    <w:rsid w:val="004548E7"/>
    <w:rPr>
      <w:b/>
      <w:bCs/>
    </w:rPr>
  </w:style>
  <w:style w:type="paragraph" w:styleId="BalloonText">
    <w:name w:val="Balloon Text"/>
    <w:basedOn w:val="Normal"/>
    <w:link w:val="BalloonTextChar"/>
    <w:uiPriority w:val="99"/>
    <w:semiHidden/>
    <w:unhideWhenUsed/>
    <w:rsid w:val="004548E7"/>
    <w:rPr>
      <w:rFonts w:ascii="Tahoma" w:hAnsi="Tahoma" w:cs="Tahoma"/>
      <w:sz w:val="16"/>
      <w:szCs w:val="16"/>
    </w:rPr>
  </w:style>
  <w:style w:type="character" w:customStyle="1" w:styleId="BalloonTextChar">
    <w:name w:val="Balloon Text Char"/>
    <w:basedOn w:val="DefaultParagraphFont"/>
    <w:link w:val="BalloonText"/>
    <w:uiPriority w:val="99"/>
    <w:semiHidden/>
    <w:rsid w:val="004548E7"/>
    <w:rPr>
      <w:rFonts w:ascii="Tahoma" w:hAnsi="Tahoma" w:cs="Tahoma"/>
      <w:sz w:val="16"/>
      <w:szCs w:val="16"/>
    </w:rPr>
  </w:style>
  <w:style w:type="paragraph" w:styleId="NoSpacing">
    <w:name w:val="No Spacing"/>
    <w:uiPriority w:val="1"/>
    <w:qFormat/>
    <w:rsid w:val="004548E7"/>
    <w:pPr>
      <w:spacing w:after="0" w:line="240" w:lineRule="auto"/>
    </w:pPr>
    <w:rPr>
      <w:rFonts w:ascii="Calibri" w:hAnsi="Calibri" w:cs="Times New Roman"/>
    </w:rPr>
  </w:style>
  <w:style w:type="character" w:customStyle="1" w:styleId="Heading1Char">
    <w:name w:val="Heading 1 Char"/>
    <w:basedOn w:val="DefaultParagraphFont"/>
    <w:link w:val="Heading1"/>
    <w:uiPriority w:val="9"/>
    <w:rsid w:val="001B6A89"/>
    <w:rPr>
      <w:rFonts w:ascii="Times New Roman" w:eastAsia="Times New Roman" w:hAnsi="Times New Roman" w:cs="Times New Roman"/>
      <w:b/>
      <w:smallCaps/>
      <w:sz w:val="24"/>
      <w:szCs w:val="20"/>
      <w:lang w:val="en-GB"/>
    </w:rPr>
  </w:style>
  <w:style w:type="character" w:customStyle="1" w:styleId="Heading2Char">
    <w:name w:val="Heading 2 Char"/>
    <w:basedOn w:val="DefaultParagraphFont"/>
    <w:link w:val="Heading2"/>
    <w:uiPriority w:val="99"/>
    <w:rsid w:val="001B6A89"/>
    <w:rPr>
      <w:rFonts w:ascii="Times New Roman" w:eastAsia="Times New Roman" w:hAnsi="Times New Roman" w:cs="Times New Roman"/>
      <w:b/>
      <w:sz w:val="24"/>
      <w:szCs w:val="20"/>
      <w:lang w:val="en-GB"/>
    </w:rPr>
  </w:style>
  <w:style w:type="character" w:customStyle="1" w:styleId="Heading3Char">
    <w:name w:val="Heading 3 Char"/>
    <w:basedOn w:val="DefaultParagraphFont"/>
    <w:link w:val="Heading3"/>
    <w:uiPriority w:val="99"/>
    <w:rsid w:val="001B6A89"/>
    <w:rPr>
      <w:rFonts w:ascii="Times New Roman" w:eastAsia="Times New Roman" w:hAnsi="Times New Roman" w:cs="Times New Roman"/>
      <w:i/>
      <w:sz w:val="24"/>
      <w:szCs w:val="20"/>
      <w:lang w:val="en-GB"/>
    </w:rPr>
  </w:style>
  <w:style w:type="character" w:customStyle="1" w:styleId="Heading4Char">
    <w:name w:val="Heading 4 Char"/>
    <w:basedOn w:val="DefaultParagraphFont"/>
    <w:link w:val="Heading4"/>
    <w:uiPriority w:val="99"/>
    <w:rsid w:val="001B6A89"/>
    <w:rPr>
      <w:rFonts w:ascii="Times New Roman" w:eastAsia="Times New Roman" w:hAnsi="Times New Roman" w:cs="Times New Roman"/>
      <w:sz w:val="24"/>
      <w:szCs w:val="20"/>
      <w:lang w:val="en-GB"/>
    </w:rPr>
  </w:style>
  <w:style w:type="character" w:customStyle="1" w:styleId="Heading5Char">
    <w:name w:val="Heading 5 Char"/>
    <w:basedOn w:val="DefaultParagraphFont"/>
    <w:link w:val="Heading5"/>
    <w:uiPriority w:val="99"/>
    <w:rsid w:val="001B6A89"/>
    <w:rPr>
      <w:rFonts w:ascii="Arial" w:eastAsia="Times New Roman" w:hAnsi="Arial" w:cs="Times New Roman"/>
      <w:szCs w:val="20"/>
      <w:lang w:val="en-GB"/>
    </w:rPr>
  </w:style>
  <w:style w:type="character" w:customStyle="1" w:styleId="Heading6Char">
    <w:name w:val="Heading 6 Char"/>
    <w:basedOn w:val="DefaultParagraphFont"/>
    <w:link w:val="Heading6"/>
    <w:uiPriority w:val="99"/>
    <w:rsid w:val="001B6A89"/>
    <w:rPr>
      <w:rFonts w:ascii="Arial" w:eastAsia="Times New Roman" w:hAnsi="Arial" w:cs="Times New Roman"/>
      <w:i/>
      <w:szCs w:val="20"/>
      <w:lang w:val="en-GB"/>
    </w:rPr>
  </w:style>
  <w:style w:type="character" w:customStyle="1" w:styleId="Heading7Char">
    <w:name w:val="Heading 7 Char"/>
    <w:basedOn w:val="DefaultParagraphFont"/>
    <w:link w:val="Heading7"/>
    <w:uiPriority w:val="99"/>
    <w:rsid w:val="001B6A89"/>
    <w:rPr>
      <w:rFonts w:ascii="Arial" w:eastAsia="Times New Roman" w:hAnsi="Arial" w:cs="Times New Roman"/>
      <w:sz w:val="20"/>
      <w:szCs w:val="20"/>
      <w:lang w:val="en-GB"/>
    </w:rPr>
  </w:style>
  <w:style w:type="character" w:customStyle="1" w:styleId="Heading8Char">
    <w:name w:val="Heading 8 Char"/>
    <w:basedOn w:val="DefaultParagraphFont"/>
    <w:link w:val="Heading8"/>
    <w:uiPriority w:val="99"/>
    <w:rsid w:val="001B6A89"/>
    <w:rPr>
      <w:rFonts w:ascii="Arial" w:eastAsia="Times New Roman" w:hAnsi="Arial" w:cs="Times New Roman"/>
      <w:i/>
      <w:sz w:val="20"/>
      <w:szCs w:val="20"/>
      <w:lang w:val="en-GB"/>
    </w:rPr>
  </w:style>
  <w:style w:type="paragraph" w:styleId="ListParagraph">
    <w:name w:val="List Paragraph"/>
    <w:basedOn w:val="Normal"/>
    <w:uiPriority w:val="99"/>
    <w:qFormat/>
    <w:rsid w:val="001B6A89"/>
    <w:pPr>
      <w:spacing w:after="200" w:line="276" w:lineRule="auto"/>
      <w:ind w:left="720"/>
      <w:contextualSpacing/>
    </w:pPr>
    <w:rPr>
      <w:rFonts w:eastAsia="Calibri"/>
    </w:rPr>
  </w:style>
  <w:style w:type="paragraph" w:styleId="Header">
    <w:name w:val="header"/>
    <w:basedOn w:val="Normal"/>
    <w:link w:val="HeaderChar"/>
    <w:uiPriority w:val="99"/>
    <w:unhideWhenUsed/>
    <w:rsid w:val="00390D8D"/>
    <w:pPr>
      <w:tabs>
        <w:tab w:val="center" w:pos="4680"/>
        <w:tab w:val="right" w:pos="9360"/>
      </w:tabs>
    </w:pPr>
  </w:style>
  <w:style w:type="character" w:customStyle="1" w:styleId="HeaderChar">
    <w:name w:val="Header Char"/>
    <w:basedOn w:val="DefaultParagraphFont"/>
    <w:link w:val="Header"/>
    <w:uiPriority w:val="99"/>
    <w:rsid w:val="00390D8D"/>
    <w:rPr>
      <w:rFonts w:ascii="Calibri" w:hAnsi="Calibri" w:cs="Times New Roman"/>
    </w:rPr>
  </w:style>
  <w:style w:type="paragraph" w:styleId="Footer">
    <w:name w:val="footer"/>
    <w:basedOn w:val="Normal"/>
    <w:link w:val="FooterChar"/>
    <w:uiPriority w:val="99"/>
    <w:unhideWhenUsed/>
    <w:rsid w:val="00390D8D"/>
    <w:pPr>
      <w:tabs>
        <w:tab w:val="center" w:pos="4680"/>
        <w:tab w:val="right" w:pos="9360"/>
      </w:tabs>
    </w:pPr>
  </w:style>
  <w:style w:type="character" w:customStyle="1" w:styleId="FooterChar">
    <w:name w:val="Footer Char"/>
    <w:basedOn w:val="DefaultParagraphFont"/>
    <w:link w:val="Footer"/>
    <w:uiPriority w:val="99"/>
    <w:rsid w:val="00390D8D"/>
    <w:rPr>
      <w:rFonts w:ascii="Calibri" w:hAnsi="Calibri" w:cs="Times New Roman"/>
    </w:rPr>
  </w:style>
  <w:style w:type="character" w:styleId="FollowedHyperlink">
    <w:name w:val="FollowedHyperlink"/>
    <w:basedOn w:val="DefaultParagraphFont"/>
    <w:uiPriority w:val="99"/>
    <w:semiHidden/>
    <w:unhideWhenUsed/>
    <w:rsid w:val="00A660B3"/>
    <w:rPr>
      <w:color w:val="800080" w:themeColor="followedHyperlink"/>
      <w:u w:val="single"/>
    </w:rPr>
  </w:style>
  <w:style w:type="paragraph" w:styleId="EndnoteText">
    <w:name w:val="endnote text"/>
    <w:basedOn w:val="Normal"/>
    <w:link w:val="EndnoteTextChar"/>
    <w:uiPriority w:val="99"/>
    <w:unhideWhenUsed/>
    <w:rsid w:val="004461D6"/>
    <w:rPr>
      <w:sz w:val="24"/>
      <w:szCs w:val="24"/>
    </w:rPr>
  </w:style>
  <w:style w:type="character" w:customStyle="1" w:styleId="EndnoteTextChar">
    <w:name w:val="Endnote Text Char"/>
    <w:basedOn w:val="DefaultParagraphFont"/>
    <w:link w:val="EndnoteText"/>
    <w:uiPriority w:val="99"/>
    <w:rsid w:val="004461D6"/>
    <w:rPr>
      <w:rFonts w:ascii="Calibri" w:hAnsi="Calibri" w:cs="Times New Roman"/>
      <w:sz w:val="24"/>
      <w:szCs w:val="24"/>
    </w:rPr>
  </w:style>
  <w:style w:type="character" w:styleId="EndnoteReference">
    <w:name w:val="endnote reference"/>
    <w:basedOn w:val="DefaultParagraphFont"/>
    <w:uiPriority w:val="99"/>
    <w:unhideWhenUsed/>
    <w:rsid w:val="004461D6"/>
    <w:rPr>
      <w:vertAlign w:val="superscript"/>
    </w:rPr>
  </w:style>
  <w:style w:type="paragraph" w:styleId="Bibliography">
    <w:name w:val="Bibliography"/>
    <w:basedOn w:val="Normal"/>
    <w:next w:val="Normal"/>
    <w:uiPriority w:val="37"/>
    <w:unhideWhenUsed/>
    <w:rsid w:val="0097648A"/>
  </w:style>
  <w:style w:type="table" w:styleId="LightShading">
    <w:name w:val="Light Shading"/>
    <w:basedOn w:val="TableNormal"/>
    <w:uiPriority w:val="60"/>
    <w:rsid w:val="006078C2"/>
    <w:pPr>
      <w:spacing w:after="0" w:line="240" w:lineRule="auto"/>
    </w:pPr>
    <w:rPr>
      <w:rFonts w:eastAsiaTheme="minorEastAsia"/>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C33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514B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514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06B"/>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1B6A89"/>
    <w:pPr>
      <w:keepNext/>
      <w:numPr>
        <w:numId w:val="4"/>
      </w:numPr>
      <w:spacing w:before="240" w:after="240"/>
      <w:jc w:val="both"/>
      <w:outlineLvl w:val="0"/>
    </w:pPr>
    <w:rPr>
      <w:rFonts w:ascii="Times New Roman" w:eastAsia="Times New Roman" w:hAnsi="Times New Roman"/>
      <w:b/>
      <w:smallCaps/>
      <w:sz w:val="24"/>
      <w:szCs w:val="20"/>
      <w:lang w:val="en-GB"/>
    </w:rPr>
  </w:style>
  <w:style w:type="paragraph" w:styleId="Heading2">
    <w:name w:val="heading 2"/>
    <w:basedOn w:val="Normal"/>
    <w:next w:val="Normal"/>
    <w:link w:val="Heading2Char"/>
    <w:uiPriority w:val="99"/>
    <w:qFormat/>
    <w:rsid w:val="001B6A89"/>
    <w:pPr>
      <w:keepNext/>
      <w:numPr>
        <w:ilvl w:val="1"/>
        <w:numId w:val="4"/>
      </w:numPr>
      <w:spacing w:after="240"/>
      <w:jc w:val="both"/>
      <w:outlineLvl w:val="1"/>
    </w:pPr>
    <w:rPr>
      <w:rFonts w:ascii="Times New Roman" w:eastAsia="Times New Roman" w:hAnsi="Times New Roman"/>
      <w:b/>
      <w:sz w:val="24"/>
      <w:szCs w:val="20"/>
      <w:lang w:val="en-GB"/>
    </w:rPr>
  </w:style>
  <w:style w:type="paragraph" w:styleId="Heading3">
    <w:name w:val="heading 3"/>
    <w:basedOn w:val="Normal"/>
    <w:next w:val="Normal"/>
    <w:link w:val="Heading3Char"/>
    <w:uiPriority w:val="99"/>
    <w:qFormat/>
    <w:rsid w:val="001B6A89"/>
    <w:pPr>
      <w:keepNext/>
      <w:numPr>
        <w:ilvl w:val="2"/>
        <w:numId w:val="4"/>
      </w:numPr>
      <w:spacing w:after="240"/>
      <w:jc w:val="both"/>
      <w:outlineLvl w:val="2"/>
    </w:pPr>
    <w:rPr>
      <w:rFonts w:ascii="Times New Roman" w:eastAsia="Times New Roman" w:hAnsi="Times New Roman"/>
      <w:i/>
      <w:sz w:val="24"/>
      <w:szCs w:val="20"/>
      <w:lang w:val="en-GB"/>
    </w:rPr>
  </w:style>
  <w:style w:type="paragraph" w:styleId="Heading4">
    <w:name w:val="heading 4"/>
    <w:basedOn w:val="Normal"/>
    <w:next w:val="Normal"/>
    <w:link w:val="Heading4Char"/>
    <w:uiPriority w:val="99"/>
    <w:qFormat/>
    <w:rsid w:val="001B6A89"/>
    <w:pPr>
      <w:keepNext/>
      <w:numPr>
        <w:ilvl w:val="3"/>
        <w:numId w:val="4"/>
      </w:numPr>
      <w:spacing w:after="240"/>
      <w:jc w:val="both"/>
      <w:outlineLvl w:val="3"/>
    </w:pPr>
    <w:rPr>
      <w:rFonts w:ascii="Times New Roman" w:eastAsia="Times New Roman" w:hAnsi="Times New Roman"/>
      <w:sz w:val="24"/>
      <w:szCs w:val="20"/>
      <w:lang w:val="en-GB"/>
    </w:rPr>
  </w:style>
  <w:style w:type="paragraph" w:styleId="Heading5">
    <w:name w:val="heading 5"/>
    <w:basedOn w:val="Normal"/>
    <w:next w:val="Normal"/>
    <w:link w:val="Heading5Char"/>
    <w:uiPriority w:val="99"/>
    <w:qFormat/>
    <w:rsid w:val="001B6A89"/>
    <w:pPr>
      <w:numPr>
        <w:ilvl w:val="4"/>
        <w:numId w:val="4"/>
      </w:numPr>
      <w:spacing w:before="240" w:after="60"/>
      <w:jc w:val="both"/>
      <w:outlineLvl w:val="4"/>
    </w:pPr>
    <w:rPr>
      <w:rFonts w:ascii="Arial" w:eastAsia="Times New Roman" w:hAnsi="Arial"/>
      <w:szCs w:val="20"/>
      <w:lang w:val="en-GB"/>
    </w:rPr>
  </w:style>
  <w:style w:type="paragraph" w:styleId="Heading6">
    <w:name w:val="heading 6"/>
    <w:basedOn w:val="Normal"/>
    <w:next w:val="Normal"/>
    <w:link w:val="Heading6Char"/>
    <w:uiPriority w:val="99"/>
    <w:qFormat/>
    <w:rsid w:val="001B6A89"/>
    <w:pPr>
      <w:numPr>
        <w:ilvl w:val="5"/>
        <w:numId w:val="4"/>
      </w:numPr>
      <w:spacing w:before="240" w:after="60"/>
      <w:jc w:val="both"/>
      <w:outlineLvl w:val="5"/>
    </w:pPr>
    <w:rPr>
      <w:rFonts w:ascii="Arial" w:eastAsia="Times New Roman" w:hAnsi="Arial"/>
      <w:i/>
      <w:szCs w:val="20"/>
      <w:lang w:val="en-GB"/>
    </w:rPr>
  </w:style>
  <w:style w:type="paragraph" w:styleId="Heading7">
    <w:name w:val="heading 7"/>
    <w:basedOn w:val="Normal"/>
    <w:next w:val="Normal"/>
    <w:link w:val="Heading7Char"/>
    <w:uiPriority w:val="99"/>
    <w:qFormat/>
    <w:rsid w:val="001B6A89"/>
    <w:pPr>
      <w:numPr>
        <w:ilvl w:val="6"/>
        <w:numId w:val="4"/>
      </w:numPr>
      <w:spacing w:before="240" w:after="60"/>
      <w:jc w:val="both"/>
      <w:outlineLvl w:val="6"/>
    </w:pPr>
    <w:rPr>
      <w:rFonts w:ascii="Arial" w:eastAsia="Times New Roman" w:hAnsi="Arial"/>
      <w:sz w:val="20"/>
      <w:szCs w:val="20"/>
      <w:lang w:val="en-GB"/>
    </w:rPr>
  </w:style>
  <w:style w:type="paragraph" w:styleId="Heading8">
    <w:name w:val="heading 8"/>
    <w:basedOn w:val="Normal"/>
    <w:next w:val="Normal"/>
    <w:link w:val="Heading8Char"/>
    <w:uiPriority w:val="99"/>
    <w:qFormat/>
    <w:rsid w:val="001B6A89"/>
    <w:pPr>
      <w:numPr>
        <w:ilvl w:val="7"/>
        <w:numId w:val="4"/>
      </w:numPr>
      <w:spacing w:before="240" w:after="60"/>
      <w:jc w:val="both"/>
      <w:outlineLvl w:val="7"/>
    </w:pPr>
    <w:rPr>
      <w:rFonts w:ascii="Arial" w:eastAsia="Times New Roman" w:hAnsi="Arial"/>
      <w:i/>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06B"/>
    <w:rPr>
      <w:color w:val="0000FF"/>
      <w:u w:val="single"/>
    </w:rPr>
  </w:style>
  <w:style w:type="paragraph" w:styleId="NormalWeb">
    <w:name w:val="Normal (Web)"/>
    <w:basedOn w:val="Normal"/>
    <w:uiPriority w:val="99"/>
    <w:semiHidden/>
    <w:unhideWhenUsed/>
    <w:rsid w:val="004548E7"/>
    <w:pPr>
      <w:spacing w:before="100" w:beforeAutospacing="1" w:after="100" w:afterAutospacing="1"/>
    </w:pPr>
    <w:rPr>
      <w:rFonts w:ascii="Times New Roman" w:hAnsi="Times New Roman"/>
      <w:sz w:val="24"/>
      <w:szCs w:val="24"/>
    </w:rPr>
  </w:style>
  <w:style w:type="character" w:customStyle="1" w:styleId="spelle">
    <w:name w:val="spelle"/>
    <w:basedOn w:val="DefaultParagraphFont"/>
    <w:rsid w:val="004548E7"/>
  </w:style>
  <w:style w:type="character" w:styleId="Strong">
    <w:name w:val="Strong"/>
    <w:basedOn w:val="DefaultParagraphFont"/>
    <w:uiPriority w:val="22"/>
    <w:qFormat/>
    <w:rsid w:val="004548E7"/>
    <w:rPr>
      <w:b/>
      <w:bCs/>
    </w:rPr>
  </w:style>
  <w:style w:type="paragraph" w:styleId="BalloonText">
    <w:name w:val="Balloon Text"/>
    <w:basedOn w:val="Normal"/>
    <w:link w:val="BalloonTextChar"/>
    <w:uiPriority w:val="99"/>
    <w:semiHidden/>
    <w:unhideWhenUsed/>
    <w:rsid w:val="004548E7"/>
    <w:rPr>
      <w:rFonts w:ascii="Tahoma" w:hAnsi="Tahoma" w:cs="Tahoma"/>
      <w:sz w:val="16"/>
      <w:szCs w:val="16"/>
    </w:rPr>
  </w:style>
  <w:style w:type="character" w:customStyle="1" w:styleId="BalloonTextChar">
    <w:name w:val="Balloon Text Char"/>
    <w:basedOn w:val="DefaultParagraphFont"/>
    <w:link w:val="BalloonText"/>
    <w:uiPriority w:val="99"/>
    <w:semiHidden/>
    <w:rsid w:val="004548E7"/>
    <w:rPr>
      <w:rFonts w:ascii="Tahoma" w:hAnsi="Tahoma" w:cs="Tahoma"/>
      <w:sz w:val="16"/>
      <w:szCs w:val="16"/>
    </w:rPr>
  </w:style>
  <w:style w:type="paragraph" w:styleId="NoSpacing">
    <w:name w:val="No Spacing"/>
    <w:uiPriority w:val="1"/>
    <w:qFormat/>
    <w:rsid w:val="004548E7"/>
    <w:pPr>
      <w:spacing w:after="0" w:line="240" w:lineRule="auto"/>
    </w:pPr>
    <w:rPr>
      <w:rFonts w:ascii="Calibri" w:hAnsi="Calibri" w:cs="Times New Roman"/>
    </w:rPr>
  </w:style>
  <w:style w:type="character" w:customStyle="1" w:styleId="Heading1Char">
    <w:name w:val="Heading 1 Char"/>
    <w:basedOn w:val="DefaultParagraphFont"/>
    <w:link w:val="Heading1"/>
    <w:uiPriority w:val="9"/>
    <w:rsid w:val="001B6A89"/>
    <w:rPr>
      <w:rFonts w:ascii="Times New Roman" w:eastAsia="Times New Roman" w:hAnsi="Times New Roman" w:cs="Times New Roman"/>
      <w:b/>
      <w:smallCaps/>
      <w:sz w:val="24"/>
      <w:szCs w:val="20"/>
      <w:lang w:val="en-GB"/>
    </w:rPr>
  </w:style>
  <w:style w:type="character" w:customStyle="1" w:styleId="Heading2Char">
    <w:name w:val="Heading 2 Char"/>
    <w:basedOn w:val="DefaultParagraphFont"/>
    <w:link w:val="Heading2"/>
    <w:uiPriority w:val="99"/>
    <w:rsid w:val="001B6A89"/>
    <w:rPr>
      <w:rFonts w:ascii="Times New Roman" w:eastAsia="Times New Roman" w:hAnsi="Times New Roman" w:cs="Times New Roman"/>
      <w:b/>
      <w:sz w:val="24"/>
      <w:szCs w:val="20"/>
      <w:lang w:val="en-GB"/>
    </w:rPr>
  </w:style>
  <w:style w:type="character" w:customStyle="1" w:styleId="Heading3Char">
    <w:name w:val="Heading 3 Char"/>
    <w:basedOn w:val="DefaultParagraphFont"/>
    <w:link w:val="Heading3"/>
    <w:uiPriority w:val="99"/>
    <w:rsid w:val="001B6A89"/>
    <w:rPr>
      <w:rFonts w:ascii="Times New Roman" w:eastAsia="Times New Roman" w:hAnsi="Times New Roman" w:cs="Times New Roman"/>
      <w:i/>
      <w:sz w:val="24"/>
      <w:szCs w:val="20"/>
      <w:lang w:val="en-GB"/>
    </w:rPr>
  </w:style>
  <w:style w:type="character" w:customStyle="1" w:styleId="Heading4Char">
    <w:name w:val="Heading 4 Char"/>
    <w:basedOn w:val="DefaultParagraphFont"/>
    <w:link w:val="Heading4"/>
    <w:uiPriority w:val="99"/>
    <w:rsid w:val="001B6A89"/>
    <w:rPr>
      <w:rFonts w:ascii="Times New Roman" w:eastAsia="Times New Roman" w:hAnsi="Times New Roman" w:cs="Times New Roman"/>
      <w:sz w:val="24"/>
      <w:szCs w:val="20"/>
      <w:lang w:val="en-GB"/>
    </w:rPr>
  </w:style>
  <w:style w:type="character" w:customStyle="1" w:styleId="Heading5Char">
    <w:name w:val="Heading 5 Char"/>
    <w:basedOn w:val="DefaultParagraphFont"/>
    <w:link w:val="Heading5"/>
    <w:uiPriority w:val="99"/>
    <w:rsid w:val="001B6A89"/>
    <w:rPr>
      <w:rFonts w:ascii="Arial" w:eastAsia="Times New Roman" w:hAnsi="Arial" w:cs="Times New Roman"/>
      <w:szCs w:val="20"/>
      <w:lang w:val="en-GB"/>
    </w:rPr>
  </w:style>
  <w:style w:type="character" w:customStyle="1" w:styleId="Heading6Char">
    <w:name w:val="Heading 6 Char"/>
    <w:basedOn w:val="DefaultParagraphFont"/>
    <w:link w:val="Heading6"/>
    <w:uiPriority w:val="99"/>
    <w:rsid w:val="001B6A89"/>
    <w:rPr>
      <w:rFonts w:ascii="Arial" w:eastAsia="Times New Roman" w:hAnsi="Arial" w:cs="Times New Roman"/>
      <w:i/>
      <w:szCs w:val="20"/>
      <w:lang w:val="en-GB"/>
    </w:rPr>
  </w:style>
  <w:style w:type="character" w:customStyle="1" w:styleId="Heading7Char">
    <w:name w:val="Heading 7 Char"/>
    <w:basedOn w:val="DefaultParagraphFont"/>
    <w:link w:val="Heading7"/>
    <w:uiPriority w:val="99"/>
    <w:rsid w:val="001B6A89"/>
    <w:rPr>
      <w:rFonts w:ascii="Arial" w:eastAsia="Times New Roman" w:hAnsi="Arial" w:cs="Times New Roman"/>
      <w:sz w:val="20"/>
      <w:szCs w:val="20"/>
      <w:lang w:val="en-GB"/>
    </w:rPr>
  </w:style>
  <w:style w:type="character" w:customStyle="1" w:styleId="Heading8Char">
    <w:name w:val="Heading 8 Char"/>
    <w:basedOn w:val="DefaultParagraphFont"/>
    <w:link w:val="Heading8"/>
    <w:uiPriority w:val="99"/>
    <w:rsid w:val="001B6A89"/>
    <w:rPr>
      <w:rFonts w:ascii="Arial" w:eastAsia="Times New Roman" w:hAnsi="Arial" w:cs="Times New Roman"/>
      <w:i/>
      <w:sz w:val="20"/>
      <w:szCs w:val="20"/>
      <w:lang w:val="en-GB"/>
    </w:rPr>
  </w:style>
  <w:style w:type="paragraph" w:styleId="ListParagraph">
    <w:name w:val="List Paragraph"/>
    <w:basedOn w:val="Normal"/>
    <w:uiPriority w:val="99"/>
    <w:qFormat/>
    <w:rsid w:val="001B6A89"/>
    <w:pPr>
      <w:spacing w:after="200" w:line="276" w:lineRule="auto"/>
      <w:ind w:left="720"/>
      <w:contextualSpacing/>
    </w:pPr>
    <w:rPr>
      <w:rFonts w:eastAsia="Calibri"/>
    </w:rPr>
  </w:style>
  <w:style w:type="paragraph" w:styleId="Header">
    <w:name w:val="header"/>
    <w:basedOn w:val="Normal"/>
    <w:link w:val="HeaderChar"/>
    <w:uiPriority w:val="99"/>
    <w:unhideWhenUsed/>
    <w:rsid w:val="00390D8D"/>
    <w:pPr>
      <w:tabs>
        <w:tab w:val="center" w:pos="4680"/>
        <w:tab w:val="right" w:pos="9360"/>
      </w:tabs>
    </w:pPr>
  </w:style>
  <w:style w:type="character" w:customStyle="1" w:styleId="HeaderChar">
    <w:name w:val="Header Char"/>
    <w:basedOn w:val="DefaultParagraphFont"/>
    <w:link w:val="Header"/>
    <w:uiPriority w:val="99"/>
    <w:rsid w:val="00390D8D"/>
    <w:rPr>
      <w:rFonts w:ascii="Calibri" w:hAnsi="Calibri" w:cs="Times New Roman"/>
    </w:rPr>
  </w:style>
  <w:style w:type="paragraph" w:styleId="Footer">
    <w:name w:val="footer"/>
    <w:basedOn w:val="Normal"/>
    <w:link w:val="FooterChar"/>
    <w:uiPriority w:val="99"/>
    <w:unhideWhenUsed/>
    <w:rsid w:val="00390D8D"/>
    <w:pPr>
      <w:tabs>
        <w:tab w:val="center" w:pos="4680"/>
        <w:tab w:val="right" w:pos="9360"/>
      </w:tabs>
    </w:pPr>
  </w:style>
  <w:style w:type="character" w:customStyle="1" w:styleId="FooterChar">
    <w:name w:val="Footer Char"/>
    <w:basedOn w:val="DefaultParagraphFont"/>
    <w:link w:val="Footer"/>
    <w:uiPriority w:val="99"/>
    <w:rsid w:val="00390D8D"/>
    <w:rPr>
      <w:rFonts w:ascii="Calibri" w:hAnsi="Calibri" w:cs="Times New Roman"/>
    </w:rPr>
  </w:style>
  <w:style w:type="character" w:styleId="FollowedHyperlink">
    <w:name w:val="FollowedHyperlink"/>
    <w:basedOn w:val="DefaultParagraphFont"/>
    <w:uiPriority w:val="99"/>
    <w:semiHidden/>
    <w:unhideWhenUsed/>
    <w:rsid w:val="00A660B3"/>
    <w:rPr>
      <w:color w:val="800080" w:themeColor="followedHyperlink"/>
      <w:u w:val="single"/>
    </w:rPr>
  </w:style>
  <w:style w:type="paragraph" w:styleId="EndnoteText">
    <w:name w:val="endnote text"/>
    <w:basedOn w:val="Normal"/>
    <w:link w:val="EndnoteTextChar"/>
    <w:uiPriority w:val="99"/>
    <w:unhideWhenUsed/>
    <w:rsid w:val="004461D6"/>
    <w:rPr>
      <w:sz w:val="24"/>
      <w:szCs w:val="24"/>
    </w:rPr>
  </w:style>
  <w:style w:type="character" w:customStyle="1" w:styleId="EndnoteTextChar">
    <w:name w:val="Endnote Text Char"/>
    <w:basedOn w:val="DefaultParagraphFont"/>
    <w:link w:val="EndnoteText"/>
    <w:uiPriority w:val="99"/>
    <w:rsid w:val="004461D6"/>
    <w:rPr>
      <w:rFonts w:ascii="Calibri" w:hAnsi="Calibri" w:cs="Times New Roman"/>
      <w:sz w:val="24"/>
      <w:szCs w:val="24"/>
    </w:rPr>
  </w:style>
  <w:style w:type="character" w:styleId="EndnoteReference">
    <w:name w:val="endnote reference"/>
    <w:basedOn w:val="DefaultParagraphFont"/>
    <w:uiPriority w:val="99"/>
    <w:unhideWhenUsed/>
    <w:rsid w:val="004461D6"/>
    <w:rPr>
      <w:vertAlign w:val="superscript"/>
    </w:rPr>
  </w:style>
  <w:style w:type="paragraph" w:styleId="Bibliography">
    <w:name w:val="Bibliography"/>
    <w:basedOn w:val="Normal"/>
    <w:next w:val="Normal"/>
    <w:uiPriority w:val="37"/>
    <w:unhideWhenUsed/>
    <w:rsid w:val="0097648A"/>
  </w:style>
  <w:style w:type="table" w:styleId="LightShading">
    <w:name w:val="Light Shading"/>
    <w:basedOn w:val="TableNormal"/>
    <w:uiPriority w:val="60"/>
    <w:rsid w:val="006078C2"/>
    <w:pPr>
      <w:spacing w:after="0" w:line="240" w:lineRule="auto"/>
    </w:pPr>
    <w:rPr>
      <w:rFonts w:eastAsiaTheme="minorEastAsia"/>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C33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514B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514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4184">
      <w:bodyDiv w:val="1"/>
      <w:marLeft w:val="0"/>
      <w:marRight w:val="0"/>
      <w:marTop w:val="0"/>
      <w:marBottom w:val="0"/>
      <w:divBdr>
        <w:top w:val="none" w:sz="0" w:space="0" w:color="auto"/>
        <w:left w:val="none" w:sz="0" w:space="0" w:color="auto"/>
        <w:bottom w:val="none" w:sz="0" w:space="0" w:color="auto"/>
        <w:right w:val="none" w:sz="0" w:space="0" w:color="auto"/>
      </w:divBdr>
    </w:div>
    <w:div w:id="62683332">
      <w:bodyDiv w:val="1"/>
      <w:marLeft w:val="0"/>
      <w:marRight w:val="0"/>
      <w:marTop w:val="0"/>
      <w:marBottom w:val="0"/>
      <w:divBdr>
        <w:top w:val="none" w:sz="0" w:space="0" w:color="auto"/>
        <w:left w:val="none" w:sz="0" w:space="0" w:color="auto"/>
        <w:bottom w:val="none" w:sz="0" w:space="0" w:color="auto"/>
        <w:right w:val="none" w:sz="0" w:space="0" w:color="auto"/>
      </w:divBdr>
    </w:div>
    <w:div w:id="203448958">
      <w:bodyDiv w:val="1"/>
      <w:marLeft w:val="0"/>
      <w:marRight w:val="0"/>
      <w:marTop w:val="0"/>
      <w:marBottom w:val="0"/>
      <w:divBdr>
        <w:top w:val="none" w:sz="0" w:space="0" w:color="auto"/>
        <w:left w:val="none" w:sz="0" w:space="0" w:color="auto"/>
        <w:bottom w:val="none" w:sz="0" w:space="0" w:color="auto"/>
        <w:right w:val="none" w:sz="0" w:space="0" w:color="auto"/>
      </w:divBdr>
    </w:div>
    <w:div w:id="332029838">
      <w:bodyDiv w:val="1"/>
      <w:marLeft w:val="0"/>
      <w:marRight w:val="0"/>
      <w:marTop w:val="0"/>
      <w:marBottom w:val="0"/>
      <w:divBdr>
        <w:top w:val="none" w:sz="0" w:space="0" w:color="auto"/>
        <w:left w:val="none" w:sz="0" w:space="0" w:color="auto"/>
        <w:bottom w:val="none" w:sz="0" w:space="0" w:color="auto"/>
        <w:right w:val="none" w:sz="0" w:space="0" w:color="auto"/>
      </w:divBdr>
    </w:div>
    <w:div w:id="350954337">
      <w:bodyDiv w:val="1"/>
      <w:marLeft w:val="0"/>
      <w:marRight w:val="0"/>
      <w:marTop w:val="0"/>
      <w:marBottom w:val="0"/>
      <w:divBdr>
        <w:top w:val="none" w:sz="0" w:space="0" w:color="auto"/>
        <w:left w:val="none" w:sz="0" w:space="0" w:color="auto"/>
        <w:bottom w:val="none" w:sz="0" w:space="0" w:color="auto"/>
        <w:right w:val="none" w:sz="0" w:space="0" w:color="auto"/>
      </w:divBdr>
    </w:div>
    <w:div w:id="500125781">
      <w:bodyDiv w:val="1"/>
      <w:marLeft w:val="0"/>
      <w:marRight w:val="0"/>
      <w:marTop w:val="0"/>
      <w:marBottom w:val="0"/>
      <w:divBdr>
        <w:top w:val="none" w:sz="0" w:space="0" w:color="auto"/>
        <w:left w:val="none" w:sz="0" w:space="0" w:color="auto"/>
        <w:bottom w:val="none" w:sz="0" w:space="0" w:color="auto"/>
        <w:right w:val="none" w:sz="0" w:space="0" w:color="auto"/>
      </w:divBdr>
    </w:div>
    <w:div w:id="503936656">
      <w:bodyDiv w:val="1"/>
      <w:marLeft w:val="0"/>
      <w:marRight w:val="0"/>
      <w:marTop w:val="0"/>
      <w:marBottom w:val="0"/>
      <w:divBdr>
        <w:top w:val="none" w:sz="0" w:space="0" w:color="auto"/>
        <w:left w:val="none" w:sz="0" w:space="0" w:color="auto"/>
        <w:bottom w:val="none" w:sz="0" w:space="0" w:color="auto"/>
        <w:right w:val="none" w:sz="0" w:space="0" w:color="auto"/>
      </w:divBdr>
    </w:div>
    <w:div w:id="523783673">
      <w:bodyDiv w:val="1"/>
      <w:marLeft w:val="0"/>
      <w:marRight w:val="0"/>
      <w:marTop w:val="0"/>
      <w:marBottom w:val="0"/>
      <w:divBdr>
        <w:top w:val="none" w:sz="0" w:space="0" w:color="auto"/>
        <w:left w:val="none" w:sz="0" w:space="0" w:color="auto"/>
        <w:bottom w:val="none" w:sz="0" w:space="0" w:color="auto"/>
        <w:right w:val="none" w:sz="0" w:space="0" w:color="auto"/>
      </w:divBdr>
    </w:div>
    <w:div w:id="561523498">
      <w:bodyDiv w:val="1"/>
      <w:marLeft w:val="0"/>
      <w:marRight w:val="0"/>
      <w:marTop w:val="0"/>
      <w:marBottom w:val="0"/>
      <w:divBdr>
        <w:top w:val="none" w:sz="0" w:space="0" w:color="auto"/>
        <w:left w:val="none" w:sz="0" w:space="0" w:color="auto"/>
        <w:bottom w:val="none" w:sz="0" w:space="0" w:color="auto"/>
        <w:right w:val="none" w:sz="0" w:space="0" w:color="auto"/>
      </w:divBdr>
    </w:div>
    <w:div w:id="788551171">
      <w:bodyDiv w:val="1"/>
      <w:marLeft w:val="0"/>
      <w:marRight w:val="0"/>
      <w:marTop w:val="0"/>
      <w:marBottom w:val="0"/>
      <w:divBdr>
        <w:top w:val="none" w:sz="0" w:space="0" w:color="auto"/>
        <w:left w:val="none" w:sz="0" w:space="0" w:color="auto"/>
        <w:bottom w:val="none" w:sz="0" w:space="0" w:color="auto"/>
        <w:right w:val="none" w:sz="0" w:space="0" w:color="auto"/>
      </w:divBdr>
    </w:div>
    <w:div w:id="870336177">
      <w:bodyDiv w:val="1"/>
      <w:marLeft w:val="0"/>
      <w:marRight w:val="0"/>
      <w:marTop w:val="0"/>
      <w:marBottom w:val="0"/>
      <w:divBdr>
        <w:top w:val="none" w:sz="0" w:space="0" w:color="auto"/>
        <w:left w:val="none" w:sz="0" w:space="0" w:color="auto"/>
        <w:bottom w:val="none" w:sz="0" w:space="0" w:color="auto"/>
        <w:right w:val="none" w:sz="0" w:space="0" w:color="auto"/>
      </w:divBdr>
    </w:div>
    <w:div w:id="873466228">
      <w:bodyDiv w:val="1"/>
      <w:marLeft w:val="0"/>
      <w:marRight w:val="0"/>
      <w:marTop w:val="0"/>
      <w:marBottom w:val="0"/>
      <w:divBdr>
        <w:top w:val="none" w:sz="0" w:space="0" w:color="auto"/>
        <w:left w:val="none" w:sz="0" w:space="0" w:color="auto"/>
        <w:bottom w:val="none" w:sz="0" w:space="0" w:color="auto"/>
        <w:right w:val="none" w:sz="0" w:space="0" w:color="auto"/>
      </w:divBdr>
    </w:div>
    <w:div w:id="878518238">
      <w:bodyDiv w:val="1"/>
      <w:marLeft w:val="0"/>
      <w:marRight w:val="0"/>
      <w:marTop w:val="0"/>
      <w:marBottom w:val="0"/>
      <w:divBdr>
        <w:top w:val="none" w:sz="0" w:space="0" w:color="auto"/>
        <w:left w:val="none" w:sz="0" w:space="0" w:color="auto"/>
        <w:bottom w:val="none" w:sz="0" w:space="0" w:color="auto"/>
        <w:right w:val="none" w:sz="0" w:space="0" w:color="auto"/>
      </w:divBdr>
    </w:div>
    <w:div w:id="889806238">
      <w:bodyDiv w:val="1"/>
      <w:marLeft w:val="0"/>
      <w:marRight w:val="0"/>
      <w:marTop w:val="0"/>
      <w:marBottom w:val="0"/>
      <w:divBdr>
        <w:top w:val="none" w:sz="0" w:space="0" w:color="auto"/>
        <w:left w:val="none" w:sz="0" w:space="0" w:color="auto"/>
        <w:bottom w:val="none" w:sz="0" w:space="0" w:color="auto"/>
        <w:right w:val="none" w:sz="0" w:space="0" w:color="auto"/>
      </w:divBdr>
    </w:div>
    <w:div w:id="900558329">
      <w:bodyDiv w:val="1"/>
      <w:marLeft w:val="0"/>
      <w:marRight w:val="0"/>
      <w:marTop w:val="0"/>
      <w:marBottom w:val="0"/>
      <w:divBdr>
        <w:top w:val="none" w:sz="0" w:space="0" w:color="auto"/>
        <w:left w:val="none" w:sz="0" w:space="0" w:color="auto"/>
        <w:bottom w:val="none" w:sz="0" w:space="0" w:color="auto"/>
        <w:right w:val="none" w:sz="0" w:space="0" w:color="auto"/>
      </w:divBdr>
    </w:div>
    <w:div w:id="915241771">
      <w:bodyDiv w:val="1"/>
      <w:marLeft w:val="0"/>
      <w:marRight w:val="0"/>
      <w:marTop w:val="0"/>
      <w:marBottom w:val="0"/>
      <w:divBdr>
        <w:top w:val="none" w:sz="0" w:space="0" w:color="auto"/>
        <w:left w:val="none" w:sz="0" w:space="0" w:color="auto"/>
        <w:bottom w:val="none" w:sz="0" w:space="0" w:color="auto"/>
        <w:right w:val="none" w:sz="0" w:space="0" w:color="auto"/>
      </w:divBdr>
    </w:div>
    <w:div w:id="952324691">
      <w:bodyDiv w:val="1"/>
      <w:marLeft w:val="0"/>
      <w:marRight w:val="0"/>
      <w:marTop w:val="0"/>
      <w:marBottom w:val="0"/>
      <w:divBdr>
        <w:top w:val="none" w:sz="0" w:space="0" w:color="auto"/>
        <w:left w:val="none" w:sz="0" w:space="0" w:color="auto"/>
        <w:bottom w:val="none" w:sz="0" w:space="0" w:color="auto"/>
        <w:right w:val="none" w:sz="0" w:space="0" w:color="auto"/>
      </w:divBdr>
    </w:div>
    <w:div w:id="981883781">
      <w:bodyDiv w:val="1"/>
      <w:marLeft w:val="0"/>
      <w:marRight w:val="0"/>
      <w:marTop w:val="0"/>
      <w:marBottom w:val="0"/>
      <w:divBdr>
        <w:top w:val="none" w:sz="0" w:space="0" w:color="auto"/>
        <w:left w:val="none" w:sz="0" w:space="0" w:color="auto"/>
        <w:bottom w:val="none" w:sz="0" w:space="0" w:color="auto"/>
        <w:right w:val="none" w:sz="0" w:space="0" w:color="auto"/>
      </w:divBdr>
    </w:div>
    <w:div w:id="982198918">
      <w:bodyDiv w:val="1"/>
      <w:marLeft w:val="0"/>
      <w:marRight w:val="0"/>
      <w:marTop w:val="0"/>
      <w:marBottom w:val="0"/>
      <w:divBdr>
        <w:top w:val="none" w:sz="0" w:space="0" w:color="auto"/>
        <w:left w:val="none" w:sz="0" w:space="0" w:color="auto"/>
        <w:bottom w:val="none" w:sz="0" w:space="0" w:color="auto"/>
        <w:right w:val="none" w:sz="0" w:space="0" w:color="auto"/>
      </w:divBdr>
    </w:div>
    <w:div w:id="1017197621">
      <w:bodyDiv w:val="1"/>
      <w:marLeft w:val="0"/>
      <w:marRight w:val="0"/>
      <w:marTop w:val="0"/>
      <w:marBottom w:val="0"/>
      <w:divBdr>
        <w:top w:val="none" w:sz="0" w:space="0" w:color="auto"/>
        <w:left w:val="none" w:sz="0" w:space="0" w:color="auto"/>
        <w:bottom w:val="none" w:sz="0" w:space="0" w:color="auto"/>
        <w:right w:val="none" w:sz="0" w:space="0" w:color="auto"/>
      </w:divBdr>
    </w:div>
    <w:div w:id="1024986460">
      <w:bodyDiv w:val="1"/>
      <w:marLeft w:val="0"/>
      <w:marRight w:val="0"/>
      <w:marTop w:val="0"/>
      <w:marBottom w:val="0"/>
      <w:divBdr>
        <w:top w:val="none" w:sz="0" w:space="0" w:color="auto"/>
        <w:left w:val="none" w:sz="0" w:space="0" w:color="auto"/>
        <w:bottom w:val="none" w:sz="0" w:space="0" w:color="auto"/>
        <w:right w:val="none" w:sz="0" w:space="0" w:color="auto"/>
      </w:divBdr>
    </w:div>
    <w:div w:id="1041176531">
      <w:bodyDiv w:val="1"/>
      <w:marLeft w:val="0"/>
      <w:marRight w:val="0"/>
      <w:marTop w:val="0"/>
      <w:marBottom w:val="0"/>
      <w:divBdr>
        <w:top w:val="none" w:sz="0" w:space="0" w:color="auto"/>
        <w:left w:val="none" w:sz="0" w:space="0" w:color="auto"/>
        <w:bottom w:val="none" w:sz="0" w:space="0" w:color="auto"/>
        <w:right w:val="none" w:sz="0" w:space="0" w:color="auto"/>
      </w:divBdr>
    </w:div>
    <w:div w:id="1076904079">
      <w:bodyDiv w:val="1"/>
      <w:marLeft w:val="0"/>
      <w:marRight w:val="0"/>
      <w:marTop w:val="0"/>
      <w:marBottom w:val="0"/>
      <w:divBdr>
        <w:top w:val="none" w:sz="0" w:space="0" w:color="auto"/>
        <w:left w:val="none" w:sz="0" w:space="0" w:color="auto"/>
        <w:bottom w:val="none" w:sz="0" w:space="0" w:color="auto"/>
        <w:right w:val="none" w:sz="0" w:space="0" w:color="auto"/>
      </w:divBdr>
    </w:div>
    <w:div w:id="1124498520">
      <w:bodyDiv w:val="1"/>
      <w:marLeft w:val="0"/>
      <w:marRight w:val="0"/>
      <w:marTop w:val="0"/>
      <w:marBottom w:val="0"/>
      <w:divBdr>
        <w:top w:val="none" w:sz="0" w:space="0" w:color="auto"/>
        <w:left w:val="none" w:sz="0" w:space="0" w:color="auto"/>
        <w:bottom w:val="none" w:sz="0" w:space="0" w:color="auto"/>
        <w:right w:val="none" w:sz="0" w:space="0" w:color="auto"/>
      </w:divBdr>
    </w:div>
    <w:div w:id="1224561521">
      <w:bodyDiv w:val="1"/>
      <w:marLeft w:val="0"/>
      <w:marRight w:val="0"/>
      <w:marTop w:val="0"/>
      <w:marBottom w:val="0"/>
      <w:divBdr>
        <w:top w:val="none" w:sz="0" w:space="0" w:color="auto"/>
        <w:left w:val="none" w:sz="0" w:space="0" w:color="auto"/>
        <w:bottom w:val="none" w:sz="0" w:space="0" w:color="auto"/>
        <w:right w:val="none" w:sz="0" w:space="0" w:color="auto"/>
      </w:divBdr>
    </w:div>
    <w:div w:id="1239051564">
      <w:bodyDiv w:val="1"/>
      <w:marLeft w:val="0"/>
      <w:marRight w:val="0"/>
      <w:marTop w:val="0"/>
      <w:marBottom w:val="0"/>
      <w:divBdr>
        <w:top w:val="none" w:sz="0" w:space="0" w:color="auto"/>
        <w:left w:val="none" w:sz="0" w:space="0" w:color="auto"/>
        <w:bottom w:val="none" w:sz="0" w:space="0" w:color="auto"/>
        <w:right w:val="none" w:sz="0" w:space="0" w:color="auto"/>
      </w:divBdr>
    </w:div>
    <w:div w:id="1291669253">
      <w:bodyDiv w:val="1"/>
      <w:marLeft w:val="0"/>
      <w:marRight w:val="0"/>
      <w:marTop w:val="0"/>
      <w:marBottom w:val="0"/>
      <w:divBdr>
        <w:top w:val="none" w:sz="0" w:space="0" w:color="auto"/>
        <w:left w:val="none" w:sz="0" w:space="0" w:color="auto"/>
        <w:bottom w:val="none" w:sz="0" w:space="0" w:color="auto"/>
        <w:right w:val="none" w:sz="0" w:space="0" w:color="auto"/>
      </w:divBdr>
    </w:div>
    <w:div w:id="1297251869">
      <w:bodyDiv w:val="1"/>
      <w:marLeft w:val="0"/>
      <w:marRight w:val="0"/>
      <w:marTop w:val="0"/>
      <w:marBottom w:val="0"/>
      <w:divBdr>
        <w:top w:val="none" w:sz="0" w:space="0" w:color="auto"/>
        <w:left w:val="none" w:sz="0" w:space="0" w:color="auto"/>
        <w:bottom w:val="none" w:sz="0" w:space="0" w:color="auto"/>
        <w:right w:val="none" w:sz="0" w:space="0" w:color="auto"/>
      </w:divBdr>
    </w:div>
    <w:div w:id="1307474465">
      <w:bodyDiv w:val="1"/>
      <w:marLeft w:val="0"/>
      <w:marRight w:val="0"/>
      <w:marTop w:val="0"/>
      <w:marBottom w:val="0"/>
      <w:divBdr>
        <w:top w:val="none" w:sz="0" w:space="0" w:color="auto"/>
        <w:left w:val="none" w:sz="0" w:space="0" w:color="auto"/>
        <w:bottom w:val="none" w:sz="0" w:space="0" w:color="auto"/>
        <w:right w:val="none" w:sz="0" w:space="0" w:color="auto"/>
      </w:divBdr>
    </w:div>
    <w:div w:id="1362629339">
      <w:bodyDiv w:val="1"/>
      <w:marLeft w:val="0"/>
      <w:marRight w:val="0"/>
      <w:marTop w:val="0"/>
      <w:marBottom w:val="0"/>
      <w:divBdr>
        <w:top w:val="none" w:sz="0" w:space="0" w:color="auto"/>
        <w:left w:val="none" w:sz="0" w:space="0" w:color="auto"/>
        <w:bottom w:val="none" w:sz="0" w:space="0" w:color="auto"/>
        <w:right w:val="none" w:sz="0" w:space="0" w:color="auto"/>
      </w:divBdr>
    </w:div>
    <w:div w:id="1442262606">
      <w:bodyDiv w:val="1"/>
      <w:marLeft w:val="0"/>
      <w:marRight w:val="0"/>
      <w:marTop w:val="0"/>
      <w:marBottom w:val="0"/>
      <w:divBdr>
        <w:top w:val="none" w:sz="0" w:space="0" w:color="auto"/>
        <w:left w:val="none" w:sz="0" w:space="0" w:color="auto"/>
        <w:bottom w:val="none" w:sz="0" w:space="0" w:color="auto"/>
        <w:right w:val="none" w:sz="0" w:space="0" w:color="auto"/>
      </w:divBdr>
    </w:div>
    <w:div w:id="1452675337">
      <w:bodyDiv w:val="1"/>
      <w:marLeft w:val="0"/>
      <w:marRight w:val="0"/>
      <w:marTop w:val="0"/>
      <w:marBottom w:val="0"/>
      <w:divBdr>
        <w:top w:val="none" w:sz="0" w:space="0" w:color="auto"/>
        <w:left w:val="none" w:sz="0" w:space="0" w:color="auto"/>
        <w:bottom w:val="none" w:sz="0" w:space="0" w:color="auto"/>
        <w:right w:val="none" w:sz="0" w:space="0" w:color="auto"/>
      </w:divBdr>
    </w:div>
    <w:div w:id="1455710412">
      <w:bodyDiv w:val="1"/>
      <w:marLeft w:val="0"/>
      <w:marRight w:val="0"/>
      <w:marTop w:val="0"/>
      <w:marBottom w:val="0"/>
      <w:divBdr>
        <w:top w:val="none" w:sz="0" w:space="0" w:color="auto"/>
        <w:left w:val="none" w:sz="0" w:space="0" w:color="auto"/>
        <w:bottom w:val="none" w:sz="0" w:space="0" w:color="auto"/>
        <w:right w:val="none" w:sz="0" w:space="0" w:color="auto"/>
      </w:divBdr>
    </w:div>
    <w:div w:id="1490167416">
      <w:bodyDiv w:val="1"/>
      <w:marLeft w:val="0"/>
      <w:marRight w:val="0"/>
      <w:marTop w:val="0"/>
      <w:marBottom w:val="0"/>
      <w:divBdr>
        <w:top w:val="none" w:sz="0" w:space="0" w:color="auto"/>
        <w:left w:val="none" w:sz="0" w:space="0" w:color="auto"/>
        <w:bottom w:val="none" w:sz="0" w:space="0" w:color="auto"/>
        <w:right w:val="none" w:sz="0" w:space="0" w:color="auto"/>
      </w:divBdr>
    </w:div>
    <w:div w:id="1510832057">
      <w:bodyDiv w:val="1"/>
      <w:marLeft w:val="0"/>
      <w:marRight w:val="0"/>
      <w:marTop w:val="0"/>
      <w:marBottom w:val="0"/>
      <w:divBdr>
        <w:top w:val="none" w:sz="0" w:space="0" w:color="auto"/>
        <w:left w:val="none" w:sz="0" w:space="0" w:color="auto"/>
        <w:bottom w:val="none" w:sz="0" w:space="0" w:color="auto"/>
        <w:right w:val="none" w:sz="0" w:space="0" w:color="auto"/>
      </w:divBdr>
    </w:div>
    <w:div w:id="1545482019">
      <w:bodyDiv w:val="1"/>
      <w:marLeft w:val="0"/>
      <w:marRight w:val="0"/>
      <w:marTop w:val="0"/>
      <w:marBottom w:val="0"/>
      <w:divBdr>
        <w:top w:val="none" w:sz="0" w:space="0" w:color="auto"/>
        <w:left w:val="none" w:sz="0" w:space="0" w:color="auto"/>
        <w:bottom w:val="none" w:sz="0" w:space="0" w:color="auto"/>
        <w:right w:val="none" w:sz="0" w:space="0" w:color="auto"/>
      </w:divBdr>
    </w:div>
    <w:div w:id="1550067372">
      <w:bodyDiv w:val="1"/>
      <w:marLeft w:val="0"/>
      <w:marRight w:val="0"/>
      <w:marTop w:val="0"/>
      <w:marBottom w:val="0"/>
      <w:divBdr>
        <w:top w:val="none" w:sz="0" w:space="0" w:color="auto"/>
        <w:left w:val="none" w:sz="0" w:space="0" w:color="auto"/>
        <w:bottom w:val="none" w:sz="0" w:space="0" w:color="auto"/>
        <w:right w:val="none" w:sz="0" w:space="0" w:color="auto"/>
      </w:divBdr>
    </w:div>
    <w:div w:id="1569611409">
      <w:bodyDiv w:val="1"/>
      <w:marLeft w:val="0"/>
      <w:marRight w:val="0"/>
      <w:marTop w:val="0"/>
      <w:marBottom w:val="0"/>
      <w:divBdr>
        <w:top w:val="none" w:sz="0" w:space="0" w:color="auto"/>
        <w:left w:val="none" w:sz="0" w:space="0" w:color="auto"/>
        <w:bottom w:val="none" w:sz="0" w:space="0" w:color="auto"/>
        <w:right w:val="none" w:sz="0" w:space="0" w:color="auto"/>
      </w:divBdr>
    </w:div>
    <w:div w:id="1615483764">
      <w:bodyDiv w:val="1"/>
      <w:marLeft w:val="0"/>
      <w:marRight w:val="0"/>
      <w:marTop w:val="0"/>
      <w:marBottom w:val="0"/>
      <w:divBdr>
        <w:top w:val="none" w:sz="0" w:space="0" w:color="auto"/>
        <w:left w:val="none" w:sz="0" w:space="0" w:color="auto"/>
        <w:bottom w:val="none" w:sz="0" w:space="0" w:color="auto"/>
        <w:right w:val="none" w:sz="0" w:space="0" w:color="auto"/>
      </w:divBdr>
    </w:div>
    <w:div w:id="1651442547">
      <w:bodyDiv w:val="1"/>
      <w:marLeft w:val="0"/>
      <w:marRight w:val="0"/>
      <w:marTop w:val="0"/>
      <w:marBottom w:val="0"/>
      <w:divBdr>
        <w:top w:val="none" w:sz="0" w:space="0" w:color="auto"/>
        <w:left w:val="none" w:sz="0" w:space="0" w:color="auto"/>
        <w:bottom w:val="none" w:sz="0" w:space="0" w:color="auto"/>
        <w:right w:val="none" w:sz="0" w:space="0" w:color="auto"/>
      </w:divBdr>
    </w:div>
    <w:div w:id="1666057757">
      <w:bodyDiv w:val="1"/>
      <w:marLeft w:val="0"/>
      <w:marRight w:val="0"/>
      <w:marTop w:val="0"/>
      <w:marBottom w:val="0"/>
      <w:divBdr>
        <w:top w:val="none" w:sz="0" w:space="0" w:color="auto"/>
        <w:left w:val="none" w:sz="0" w:space="0" w:color="auto"/>
        <w:bottom w:val="none" w:sz="0" w:space="0" w:color="auto"/>
        <w:right w:val="none" w:sz="0" w:space="0" w:color="auto"/>
      </w:divBdr>
    </w:div>
    <w:div w:id="1721518806">
      <w:bodyDiv w:val="1"/>
      <w:marLeft w:val="0"/>
      <w:marRight w:val="0"/>
      <w:marTop w:val="0"/>
      <w:marBottom w:val="0"/>
      <w:divBdr>
        <w:top w:val="none" w:sz="0" w:space="0" w:color="auto"/>
        <w:left w:val="none" w:sz="0" w:space="0" w:color="auto"/>
        <w:bottom w:val="none" w:sz="0" w:space="0" w:color="auto"/>
        <w:right w:val="none" w:sz="0" w:space="0" w:color="auto"/>
      </w:divBdr>
    </w:div>
    <w:div w:id="1792749523">
      <w:bodyDiv w:val="1"/>
      <w:marLeft w:val="0"/>
      <w:marRight w:val="0"/>
      <w:marTop w:val="0"/>
      <w:marBottom w:val="0"/>
      <w:divBdr>
        <w:top w:val="none" w:sz="0" w:space="0" w:color="auto"/>
        <w:left w:val="none" w:sz="0" w:space="0" w:color="auto"/>
        <w:bottom w:val="none" w:sz="0" w:space="0" w:color="auto"/>
        <w:right w:val="none" w:sz="0" w:space="0" w:color="auto"/>
      </w:divBdr>
    </w:div>
    <w:div w:id="1807241358">
      <w:bodyDiv w:val="1"/>
      <w:marLeft w:val="0"/>
      <w:marRight w:val="0"/>
      <w:marTop w:val="0"/>
      <w:marBottom w:val="0"/>
      <w:divBdr>
        <w:top w:val="none" w:sz="0" w:space="0" w:color="auto"/>
        <w:left w:val="none" w:sz="0" w:space="0" w:color="auto"/>
        <w:bottom w:val="none" w:sz="0" w:space="0" w:color="auto"/>
        <w:right w:val="none" w:sz="0" w:space="0" w:color="auto"/>
      </w:divBdr>
    </w:div>
    <w:div w:id="1854563772">
      <w:bodyDiv w:val="1"/>
      <w:marLeft w:val="0"/>
      <w:marRight w:val="0"/>
      <w:marTop w:val="0"/>
      <w:marBottom w:val="0"/>
      <w:divBdr>
        <w:top w:val="none" w:sz="0" w:space="0" w:color="auto"/>
        <w:left w:val="none" w:sz="0" w:space="0" w:color="auto"/>
        <w:bottom w:val="none" w:sz="0" w:space="0" w:color="auto"/>
        <w:right w:val="none" w:sz="0" w:space="0" w:color="auto"/>
      </w:divBdr>
    </w:div>
    <w:div w:id="1876306035">
      <w:bodyDiv w:val="1"/>
      <w:marLeft w:val="0"/>
      <w:marRight w:val="0"/>
      <w:marTop w:val="0"/>
      <w:marBottom w:val="0"/>
      <w:divBdr>
        <w:top w:val="none" w:sz="0" w:space="0" w:color="auto"/>
        <w:left w:val="none" w:sz="0" w:space="0" w:color="auto"/>
        <w:bottom w:val="none" w:sz="0" w:space="0" w:color="auto"/>
        <w:right w:val="none" w:sz="0" w:space="0" w:color="auto"/>
      </w:divBdr>
    </w:div>
    <w:div w:id="1933666143">
      <w:bodyDiv w:val="1"/>
      <w:marLeft w:val="0"/>
      <w:marRight w:val="0"/>
      <w:marTop w:val="0"/>
      <w:marBottom w:val="0"/>
      <w:divBdr>
        <w:top w:val="none" w:sz="0" w:space="0" w:color="auto"/>
        <w:left w:val="none" w:sz="0" w:space="0" w:color="auto"/>
        <w:bottom w:val="none" w:sz="0" w:space="0" w:color="auto"/>
        <w:right w:val="none" w:sz="0" w:space="0" w:color="auto"/>
      </w:divBdr>
    </w:div>
    <w:div w:id="1971127118">
      <w:bodyDiv w:val="1"/>
      <w:marLeft w:val="0"/>
      <w:marRight w:val="0"/>
      <w:marTop w:val="0"/>
      <w:marBottom w:val="0"/>
      <w:divBdr>
        <w:top w:val="none" w:sz="0" w:space="0" w:color="auto"/>
        <w:left w:val="none" w:sz="0" w:space="0" w:color="auto"/>
        <w:bottom w:val="none" w:sz="0" w:space="0" w:color="auto"/>
        <w:right w:val="none" w:sz="0" w:space="0" w:color="auto"/>
      </w:divBdr>
    </w:div>
    <w:div w:id="1972132403">
      <w:bodyDiv w:val="1"/>
      <w:marLeft w:val="0"/>
      <w:marRight w:val="0"/>
      <w:marTop w:val="0"/>
      <w:marBottom w:val="0"/>
      <w:divBdr>
        <w:top w:val="none" w:sz="0" w:space="0" w:color="auto"/>
        <w:left w:val="none" w:sz="0" w:space="0" w:color="auto"/>
        <w:bottom w:val="none" w:sz="0" w:space="0" w:color="auto"/>
        <w:right w:val="none" w:sz="0" w:space="0" w:color="auto"/>
      </w:divBdr>
    </w:div>
    <w:div w:id="1992370815">
      <w:bodyDiv w:val="1"/>
      <w:marLeft w:val="0"/>
      <w:marRight w:val="0"/>
      <w:marTop w:val="0"/>
      <w:marBottom w:val="0"/>
      <w:divBdr>
        <w:top w:val="none" w:sz="0" w:space="0" w:color="auto"/>
        <w:left w:val="none" w:sz="0" w:space="0" w:color="auto"/>
        <w:bottom w:val="none" w:sz="0" w:space="0" w:color="auto"/>
        <w:right w:val="none" w:sz="0" w:space="0" w:color="auto"/>
      </w:divBdr>
    </w:div>
    <w:div w:id="2023436781">
      <w:bodyDiv w:val="1"/>
      <w:marLeft w:val="0"/>
      <w:marRight w:val="0"/>
      <w:marTop w:val="0"/>
      <w:marBottom w:val="0"/>
      <w:divBdr>
        <w:top w:val="none" w:sz="0" w:space="0" w:color="auto"/>
        <w:left w:val="none" w:sz="0" w:space="0" w:color="auto"/>
        <w:bottom w:val="none" w:sz="0" w:space="0" w:color="auto"/>
        <w:right w:val="none" w:sz="0" w:space="0" w:color="auto"/>
      </w:divBdr>
    </w:div>
    <w:div w:id="2024235084">
      <w:bodyDiv w:val="1"/>
      <w:marLeft w:val="0"/>
      <w:marRight w:val="0"/>
      <w:marTop w:val="0"/>
      <w:marBottom w:val="0"/>
      <w:divBdr>
        <w:top w:val="none" w:sz="0" w:space="0" w:color="auto"/>
        <w:left w:val="none" w:sz="0" w:space="0" w:color="auto"/>
        <w:bottom w:val="none" w:sz="0" w:space="0" w:color="auto"/>
        <w:right w:val="none" w:sz="0" w:space="0" w:color="auto"/>
      </w:divBdr>
    </w:div>
    <w:div w:id="2041396391">
      <w:bodyDiv w:val="1"/>
      <w:marLeft w:val="0"/>
      <w:marRight w:val="0"/>
      <w:marTop w:val="0"/>
      <w:marBottom w:val="0"/>
      <w:divBdr>
        <w:top w:val="none" w:sz="0" w:space="0" w:color="auto"/>
        <w:left w:val="none" w:sz="0" w:space="0" w:color="auto"/>
        <w:bottom w:val="none" w:sz="0" w:space="0" w:color="auto"/>
        <w:right w:val="none" w:sz="0" w:space="0" w:color="auto"/>
      </w:divBdr>
    </w:div>
    <w:div w:id="2090039144">
      <w:bodyDiv w:val="1"/>
      <w:marLeft w:val="0"/>
      <w:marRight w:val="0"/>
      <w:marTop w:val="0"/>
      <w:marBottom w:val="0"/>
      <w:divBdr>
        <w:top w:val="none" w:sz="0" w:space="0" w:color="auto"/>
        <w:left w:val="none" w:sz="0" w:space="0" w:color="auto"/>
        <w:bottom w:val="none" w:sz="0" w:space="0" w:color="auto"/>
        <w:right w:val="none" w:sz="0" w:space="0" w:color="auto"/>
      </w:divBdr>
    </w:div>
    <w:div w:id="21344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livertox.nlm.nih.gov/H2ReceptorBlockers.htm" TargetMode="External"/><Relationship Id="rId21" Type="http://schemas.openxmlformats.org/officeDocument/2006/relationships/hyperlink" Target="http://livertox.nih.gov/Erythromycin.htm" TargetMode="External"/><Relationship Id="rId22" Type="http://schemas.openxmlformats.org/officeDocument/2006/relationships/hyperlink" Target="http://www.affymetrix.com/catalog/131412/AFFY/DMET-Plus-Solution#1_1" TargetMode="External"/><Relationship Id="rId23" Type="http://schemas.openxmlformats.org/officeDocument/2006/relationships/hyperlink" Target="http://www.ebi.ac.uk/chembl/admesarfari" TargetMode="External"/><Relationship Id="rId24" Type="http://schemas.openxmlformats.org/officeDocument/2006/relationships/hyperlink" Target="http://consensuspathdb.org/" TargetMode="External"/><Relationship Id="rId25" Type="http://schemas.openxmlformats.org/officeDocument/2006/relationships/hyperlink" Target="http://ctdbase.org/" TargetMode="External"/><Relationship Id="rId26" Type="http://schemas.openxmlformats.org/officeDocument/2006/relationships/hyperlink" Target="http://www.pharmgkb.org/"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www.guidetopharmacology.org/" TargetMode="External"/><Relationship Id="rId12" Type="http://schemas.openxmlformats.org/officeDocument/2006/relationships/hyperlink" Target="http://www.cerep.fr/cerep/users/pages/downloads/Documents/Marketing/Pharmacology%20&amp;%20ADME/OTP/Organ%20Tox%20Panel.pdf" TargetMode="External"/><Relationship Id="rId13" Type="http://schemas.openxmlformats.org/officeDocument/2006/relationships/hyperlink" Target="http://www.cerep.fr/cerep/users/pages/Downloads/Documents/Marketing/Pharmacology%20&amp;%20ADME/OTP/ADRPanel.pdf" TargetMode="External"/><Relationship Id="rId14" Type="http://schemas.openxmlformats.org/officeDocument/2006/relationships/hyperlink" Target="http://pharmaadme.org/" TargetMode="External"/><Relationship Id="rId15" Type="http://schemas.openxmlformats.org/officeDocument/2006/relationships/hyperlink" Target="http://pdsp.med.unc.edu/pdsp.php" TargetMode="External"/><Relationship Id="rId16" Type="http://schemas.openxmlformats.org/officeDocument/2006/relationships/hyperlink" Target="http://livertox.nih.gov/Beta2AdrenergicAgonists.htm" TargetMode="External"/><Relationship Id="rId17" Type="http://schemas.openxmlformats.org/officeDocument/2006/relationships/hyperlink" Target="http://livertox.nih.gov/CarbonicAnhydraseInhibitorDiuretics.htm" TargetMode="External"/><Relationship Id="rId18" Type="http://schemas.openxmlformats.org/officeDocument/2006/relationships/hyperlink" Target="http://www.patient.co.uk/doctor/diuretics" TargetMode="External"/><Relationship Id="rId19" Type="http://schemas.openxmlformats.org/officeDocument/2006/relationships/hyperlink" Target="http://livertox.nlm.nih.gov/Apomorphine.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656D7CB-8692-6247-8A05-08CFB509E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27</Pages>
  <Words>37023</Words>
  <Characters>211032</Characters>
  <Application>Microsoft Macintosh Word</Application>
  <DocSecurity>0</DocSecurity>
  <Lines>1758</Lines>
  <Paragraphs>495</Paragraphs>
  <ScaleCrop>false</ScaleCrop>
  <HeadingPairs>
    <vt:vector size="2" baseType="variant">
      <vt:variant>
        <vt:lpstr>Title</vt:lpstr>
      </vt:variant>
      <vt:variant>
        <vt:i4>1</vt:i4>
      </vt:variant>
    </vt:vector>
  </HeadingPairs>
  <TitlesOfParts>
    <vt:vector size="1" baseType="lpstr">
      <vt:lpstr/>
    </vt:vector>
  </TitlesOfParts>
  <Company>HeCaTos: Grant Agreement Number: 602156</Company>
  <LinksUpToDate>false</LinksUpToDate>
  <CharactersWithSpaces>247560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Reijnders R</dc:creator>
  <cp:lastModifiedBy>Francis Atkinson</cp:lastModifiedBy>
  <cp:revision>75</cp:revision>
  <cp:lastPrinted>2014-11-17T10:58:00Z</cp:lastPrinted>
  <dcterms:created xsi:type="dcterms:W3CDTF">2015-01-07T11:09:00Z</dcterms:created>
  <dcterms:modified xsi:type="dcterms:W3CDTF">2015-05-15T10:33:00Z</dcterms:modified>
</cp:coreProperties>
</file>